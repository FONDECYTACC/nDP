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50652B" w14:textId="77777777" w:rsidR="00261E63" w:rsidRDefault="00261E63" w:rsidP="00261E63">
      <w:pPr>
        <w:jc w:val="center"/>
        <w:rPr>
          <w:rFonts w:eastAsia="Times New Roman" w:cs="Times New Roman"/>
          <w:b/>
          <w:bCs/>
          <w:color w:val="44546A" w:themeColor="text2"/>
          <w:sz w:val="28"/>
          <w:szCs w:val="28"/>
          <w:lang w:eastAsia="en-AU"/>
        </w:rPr>
      </w:pPr>
    </w:p>
    <w:p w14:paraId="03EA9871" w14:textId="77777777" w:rsidR="00261E63" w:rsidRDefault="00261E63" w:rsidP="00261E63">
      <w:pPr>
        <w:jc w:val="center"/>
        <w:rPr>
          <w:rFonts w:eastAsia="Times New Roman" w:cs="Times New Roman"/>
          <w:b/>
          <w:bCs/>
          <w:color w:val="44546A" w:themeColor="text2"/>
          <w:sz w:val="28"/>
          <w:szCs w:val="28"/>
          <w:lang w:eastAsia="en-AU"/>
        </w:rPr>
      </w:pPr>
    </w:p>
    <w:p w14:paraId="079C8741" w14:textId="77777777" w:rsidR="00261E63" w:rsidRDefault="00261E63" w:rsidP="00261E63">
      <w:pPr>
        <w:jc w:val="center"/>
        <w:rPr>
          <w:rFonts w:eastAsia="Times New Roman" w:cs="Times New Roman"/>
          <w:b/>
          <w:bCs/>
          <w:color w:val="44546A" w:themeColor="text2"/>
          <w:sz w:val="28"/>
          <w:szCs w:val="28"/>
          <w:lang w:eastAsia="en-AU"/>
        </w:rPr>
      </w:pPr>
    </w:p>
    <w:p w14:paraId="0A014ADC" w14:textId="77777777" w:rsidR="00261E63" w:rsidRDefault="00261E63" w:rsidP="00261E63">
      <w:pPr>
        <w:jc w:val="center"/>
        <w:rPr>
          <w:rFonts w:eastAsia="Times New Roman" w:cs="Times New Roman"/>
          <w:b/>
          <w:bCs/>
          <w:color w:val="44546A" w:themeColor="text2"/>
          <w:sz w:val="28"/>
          <w:szCs w:val="28"/>
          <w:lang w:eastAsia="en-AU"/>
        </w:rPr>
      </w:pPr>
    </w:p>
    <w:p w14:paraId="44F42829" w14:textId="77777777" w:rsidR="00261E63" w:rsidRDefault="00261E63" w:rsidP="00261E63">
      <w:pPr>
        <w:jc w:val="center"/>
        <w:rPr>
          <w:rFonts w:eastAsia="Times New Roman" w:cs="Times New Roman"/>
          <w:b/>
          <w:bCs/>
          <w:color w:val="44546A" w:themeColor="text2"/>
          <w:sz w:val="28"/>
          <w:szCs w:val="28"/>
          <w:lang w:eastAsia="en-AU"/>
        </w:rPr>
      </w:pPr>
    </w:p>
    <w:p w14:paraId="7FC52E8D" w14:textId="77777777" w:rsidR="00261E63" w:rsidRDefault="00261E63" w:rsidP="00261E63">
      <w:pPr>
        <w:jc w:val="center"/>
        <w:rPr>
          <w:rFonts w:eastAsia="Times New Roman" w:cs="Times New Roman"/>
          <w:b/>
          <w:bCs/>
          <w:color w:val="44546A" w:themeColor="text2"/>
          <w:sz w:val="28"/>
          <w:szCs w:val="28"/>
          <w:lang w:eastAsia="en-AU"/>
        </w:rPr>
      </w:pPr>
    </w:p>
    <w:p w14:paraId="3EF9794B" w14:textId="77777777" w:rsidR="00261E63" w:rsidRDefault="00261E63" w:rsidP="00261E63">
      <w:pPr>
        <w:jc w:val="center"/>
        <w:rPr>
          <w:rFonts w:eastAsia="Times New Roman" w:cs="Times New Roman"/>
          <w:b/>
          <w:bCs/>
          <w:color w:val="44546A" w:themeColor="text2"/>
          <w:sz w:val="28"/>
          <w:szCs w:val="28"/>
          <w:lang w:eastAsia="en-AU"/>
        </w:rPr>
      </w:pPr>
    </w:p>
    <w:p w14:paraId="6B6CF0D0" w14:textId="77777777" w:rsidR="00261E63" w:rsidRDefault="00261E63" w:rsidP="00261E63">
      <w:pPr>
        <w:jc w:val="center"/>
        <w:rPr>
          <w:rFonts w:eastAsia="Times New Roman" w:cs="Times New Roman"/>
          <w:b/>
          <w:bCs/>
          <w:color w:val="44546A" w:themeColor="text2"/>
          <w:sz w:val="28"/>
          <w:szCs w:val="28"/>
          <w:lang w:eastAsia="en-AU"/>
        </w:rPr>
      </w:pPr>
    </w:p>
    <w:p w14:paraId="59CF93E2" w14:textId="77777777" w:rsidR="00261E63" w:rsidRDefault="00261E63" w:rsidP="00261E63">
      <w:pPr>
        <w:jc w:val="center"/>
        <w:rPr>
          <w:rFonts w:eastAsia="Times New Roman" w:cs="Times New Roman"/>
          <w:b/>
          <w:bCs/>
          <w:color w:val="44546A" w:themeColor="text2"/>
          <w:sz w:val="28"/>
          <w:szCs w:val="28"/>
          <w:lang w:eastAsia="en-AU"/>
        </w:rPr>
      </w:pPr>
    </w:p>
    <w:p w14:paraId="0DD7CBB1" w14:textId="4D5F3DB8" w:rsidR="00BD6BF3" w:rsidRPr="0075223D" w:rsidRDefault="00BD6BF3" w:rsidP="00261E63">
      <w:pPr>
        <w:jc w:val="center"/>
        <w:rPr>
          <w:rFonts w:eastAsia="Times New Roman" w:cs="Times New Roman"/>
          <w:b/>
          <w:bCs/>
          <w:color w:val="44546A" w:themeColor="text2"/>
          <w:sz w:val="28"/>
          <w:szCs w:val="28"/>
          <w:lang w:eastAsia="en-AU"/>
        </w:rPr>
      </w:pPr>
      <w:r w:rsidRPr="0075223D">
        <w:rPr>
          <w:rFonts w:eastAsia="Times New Roman" w:cs="Times New Roman"/>
          <w:b/>
          <w:bCs/>
          <w:color w:val="44546A" w:themeColor="text2"/>
          <w:sz w:val="28"/>
          <w:szCs w:val="28"/>
          <w:lang w:eastAsia="en-AU"/>
        </w:rPr>
        <w:t>PROGRESS REPORT</w:t>
      </w:r>
    </w:p>
    <w:p w14:paraId="3AD97874" w14:textId="6D7B5512" w:rsidR="00261E63" w:rsidRPr="0075223D" w:rsidRDefault="00445CB6" w:rsidP="00445CB6">
      <w:pPr>
        <w:jc w:val="center"/>
        <w:rPr>
          <w:rFonts w:eastAsia="Times New Roman" w:cs="Times New Roman"/>
          <w:b/>
          <w:bCs/>
          <w:color w:val="44546A" w:themeColor="text2"/>
          <w:sz w:val="28"/>
          <w:szCs w:val="28"/>
          <w:lang w:eastAsia="en-AU"/>
        </w:rPr>
      </w:pPr>
      <w:r w:rsidRPr="00445CB6">
        <w:rPr>
          <w:rFonts w:eastAsia="Times New Roman" w:cs="Times New Roman"/>
          <w:b/>
          <w:bCs/>
          <w:color w:val="44546A" w:themeColor="text2"/>
          <w:sz w:val="28"/>
          <w:szCs w:val="28"/>
          <w:lang w:eastAsia="en-AU"/>
        </w:rPr>
        <w:t>Association between poly-substance use and substance use disorder treatment noncompletion</w:t>
      </w:r>
      <w:r w:rsidR="001C26A3" w:rsidRPr="001C26A3">
        <w:rPr>
          <w:rFonts w:eastAsia="Times New Roman" w:cs="Times New Roman"/>
          <w:b/>
          <w:bCs/>
          <w:color w:val="000000"/>
          <w:szCs w:val="20"/>
          <w:lang w:val="en-US" w:eastAsia="es-CL"/>
        </w:rPr>
        <w:t xml:space="preserve"> </w:t>
      </w:r>
      <w:r w:rsidR="001C26A3" w:rsidRPr="001C26A3">
        <w:rPr>
          <w:rFonts w:eastAsia="Times New Roman" w:cs="Times New Roman"/>
          <w:b/>
          <w:bCs/>
          <w:color w:val="44546A" w:themeColor="text2"/>
          <w:sz w:val="28"/>
          <w:szCs w:val="28"/>
          <w:lang w:val="en-US" w:eastAsia="en-AU"/>
        </w:rPr>
        <w:t>admitted to multiple treatments</w:t>
      </w:r>
      <w:r w:rsidRPr="00445CB6">
        <w:rPr>
          <w:rFonts w:eastAsia="Times New Roman" w:cs="Times New Roman"/>
          <w:b/>
          <w:bCs/>
          <w:color w:val="44546A" w:themeColor="text2"/>
          <w:sz w:val="28"/>
          <w:szCs w:val="28"/>
          <w:lang w:eastAsia="en-AU"/>
        </w:rPr>
        <w:t xml:space="preserve"> between 2010-2019 in Chile</w:t>
      </w:r>
    </w:p>
    <w:p w14:paraId="39D1922E" w14:textId="37E1B5E5" w:rsidR="00261E63" w:rsidRPr="0075223D" w:rsidRDefault="00261E63">
      <w:pPr>
        <w:jc w:val="left"/>
        <w:rPr>
          <w:rFonts w:eastAsia="Times New Roman" w:cs="Times New Roman"/>
          <w:b/>
          <w:bCs/>
          <w:color w:val="44546A" w:themeColor="text2"/>
          <w:sz w:val="28"/>
          <w:szCs w:val="28"/>
          <w:lang w:eastAsia="en-AU"/>
        </w:rPr>
      </w:pPr>
    </w:p>
    <w:p w14:paraId="690BDB18" w14:textId="06E11DCF" w:rsidR="00261E63" w:rsidRPr="0075223D" w:rsidRDefault="00261E63">
      <w:pPr>
        <w:jc w:val="left"/>
        <w:rPr>
          <w:rFonts w:eastAsia="Times New Roman" w:cs="Times New Roman"/>
          <w:b/>
          <w:bCs/>
          <w:color w:val="44546A" w:themeColor="text2"/>
          <w:sz w:val="28"/>
          <w:szCs w:val="28"/>
          <w:lang w:eastAsia="en-AU"/>
        </w:rPr>
      </w:pPr>
    </w:p>
    <w:p w14:paraId="05414BDE" w14:textId="350849EF" w:rsidR="00261E63" w:rsidRPr="0075223D" w:rsidRDefault="00261E63">
      <w:pPr>
        <w:jc w:val="left"/>
        <w:rPr>
          <w:rFonts w:eastAsia="Times New Roman" w:cs="Times New Roman"/>
          <w:b/>
          <w:bCs/>
          <w:color w:val="44546A" w:themeColor="text2"/>
          <w:sz w:val="28"/>
          <w:szCs w:val="28"/>
          <w:lang w:eastAsia="en-AU"/>
        </w:rPr>
      </w:pPr>
    </w:p>
    <w:p w14:paraId="1A0917D7" w14:textId="69E4478E" w:rsidR="00261E63" w:rsidRPr="0075223D" w:rsidRDefault="00261E63">
      <w:pPr>
        <w:jc w:val="left"/>
        <w:rPr>
          <w:rFonts w:eastAsia="Times New Roman" w:cs="Times New Roman"/>
          <w:b/>
          <w:bCs/>
          <w:color w:val="44546A" w:themeColor="text2"/>
          <w:sz w:val="28"/>
          <w:szCs w:val="28"/>
          <w:lang w:eastAsia="en-AU"/>
        </w:rPr>
      </w:pPr>
    </w:p>
    <w:p w14:paraId="7599F21E" w14:textId="2DEA5971" w:rsidR="00261E63" w:rsidRPr="0075223D" w:rsidRDefault="00261E63">
      <w:pPr>
        <w:jc w:val="left"/>
        <w:rPr>
          <w:rFonts w:eastAsia="Times New Roman" w:cs="Times New Roman"/>
          <w:b/>
          <w:bCs/>
          <w:color w:val="44546A" w:themeColor="text2"/>
          <w:sz w:val="28"/>
          <w:szCs w:val="28"/>
          <w:lang w:eastAsia="en-AU"/>
        </w:rPr>
      </w:pPr>
    </w:p>
    <w:p w14:paraId="1276174D" w14:textId="4C566161" w:rsidR="00261E63" w:rsidRPr="0075223D" w:rsidRDefault="00261E63" w:rsidP="00261E63">
      <w:pPr>
        <w:jc w:val="right"/>
        <w:rPr>
          <w:rFonts w:eastAsia="Times New Roman" w:cs="Times New Roman"/>
          <w:b/>
          <w:bCs/>
          <w:color w:val="44546A" w:themeColor="text2"/>
          <w:sz w:val="18"/>
          <w:szCs w:val="18"/>
          <w:lang w:val="es-CL" w:eastAsia="en-AU"/>
        </w:rPr>
      </w:pPr>
      <w:r w:rsidRPr="0075223D">
        <w:rPr>
          <w:rFonts w:eastAsia="Times New Roman" w:cs="Times New Roman"/>
          <w:b/>
          <w:bCs/>
          <w:color w:val="44546A" w:themeColor="text2"/>
          <w:sz w:val="18"/>
          <w:szCs w:val="18"/>
          <w:lang w:val="es-CL" w:eastAsia="en-AU"/>
        </w:rPr>
        <w:t xml:space="preserve">Research </w:t>
      </w:r>
      <w:proofErr w:type="spellStart"/>
      <w:r w:rsidRPr="0075223D">
        <w:rPr>
          <w:rFonts w:eastAsia="Times New Roman" w:cs="Times New Roman"/>
          <w:b/>
          <w:bCs/>
          <w:color w:val="44546A" w:themeColor="text2"/>
          <w:sz w:val="18"/>
          <w:szCs w:val="18"/>
          <w:lang w:val="es-CL" w:eastAsia="en-AU"/>
        </w:rPr>
        <w:t>team</w:t>
      </w:r>
      <w:proofErr w:type="spellEnd"/>
    </w:p>
    <w:p w14:paraId="5BD3C0AC" w14:textId="2B17EDF6" w:rsidR="00261E63" w:rsidRPr="0075223D" w:rsidRDefault="0003668E" w:rsidP="00261E63">
      <w:pPr>
        <w:jc w:val="right"/>
        <w:rPr>
          <w:rFonts w:eastAsia="Times New Roman" w:cs="Times New Roman"/>
          <w:color w:val="44546A" w:themeColor="text2"/>
          <w:sz w:val="18"/>
          <w:szCs w:val="18"/>
          <w:lang w:val="es-CL" w:eastAsia="en-AU"/>
        </w:rPr>
      </w:pPr>
      <w:r w:rsidRPr="0075223D">
        <w:rPr>
          <w:rFonts w:eastAsia="Times New Roman" w:cs="Times New Roman"/>
          <w:color w:val="44546A" w:themeColor="text2"/>
          <w:sz w:val="18"/>
          <w:szCs w:val="18"/>
          <w:lang w:val="es-CL" w:eastAsia="en-AU"/>
        </w:rPr>
        <w:t>Andrés</w:t>
      </w:r>
      <w:r w:rsidR="00261E63" w:rsidRPr="0075223D">
        <w:rPr>
          <w:rFonts w:eastAsia="Times New Roman" w:cs="Times New Roman"/>
          <w:color w:val="44546A" w:themeColor="text2"/>
          <w:sz w:val="18"/>
          <w:szCs w:val="18"/>
          <w:lang w:val="es-CL" w:eastAsia="en-AU"/>
        </w:rPr>
        <w:t xml:space="preserve"> </w:t>
      </w:r>
      <w:r w:rsidRPr="0075223D">
        <w:rPr>
          <w:rFonts w:eastAsia="Times New Roman" w:cs="Times New Roman"/>
          <w:color w:val="44546A" w:themeColor="text2"/>
          <w:sz w:val="18"/>
          <w:szCs w:val="18"/>
          <w:lang w:val="es-CL" w:eastAsia="en-AU"/>
        </w:rPr>
        <w:t>González</w:t>
      </w:r>
      <w:r w:rsidR="00261E63" w:rsidRPr="0075223D">
        <w:rPr>
          <w:rFonts w:eastAsia="Times New Roman" w:cs="Times New Roman"/>
          <w:color w:val="44546A" w:themeColor="text2"/>
          <w:sz w:val="18"/>
          <w:szCs w:val="18"/>
          <w:lang w:val="es-CL" w:eastAsia="en-AU"/>
        </w:rPr>
        <w:t xml:space="preserve"> Santa Cruz</w:t>
      </w:r>
    </w:p>
    <w:p w14:paraId="5B065C17" w14:textId="5A765D8F" w:rsidR="0003668E" w:rsidRPr="0075223D" w:rsidRDefault="0003668E" w:rsidP="00261E63">
      <w:pPr>
        <w:jc w:val="right"/>
        <w:rPr>
          <w:rFonts w:eastAsia="Times New Roman" w:cs="Times New Roman"/>
          <w:color w:val="44546A" w:themeColor="text2"/>
          <w:sz w:val="18"/>
          <w:szCs w:val="18"/>
          <w:lang w:val="es-CL" w:eastAsia="en-AU"/>
        </w:rPr>
      </w:pPr>
      <w:r w:rsidRPr="0075223D">
        <w:rPr>
          <w:rFonts w:eastAsia="Times New Roman" w:cs="Times New Roman"/>
          <w:color w:val="44546A" w:themeColor="text2"/>
          <w:sz w:val="18"/>
          <w:szCs w:val="18"/>
          <w:lang w:val="es-CL" w:eastAsia="en-AU"/>
        </w:rPr>
        <w:t>José Ruiz-Tagle Maturana</w:t>
      </w:r>
    </w:p>
    <w:p w14:paraId="5D8163D8" w14:textId="376940CC" w:rsidR="0003668E" w:rsidRPr="0075223D" w:rsidRDefault="0003668E" w:rsidP="00261E63">
      <w:pPr>
        <w:jc w:val="right"/>
        <w:rPr>
          <w:rFonts w:eastAsia="Times New Roman" w:cs="Times New Roman"/>
          <w:color w:val="44546A" w:themeColor="text2"/>
          <w:sz w:val="18"/>
          <w:szCs w:val="18"/>
          <w:lang w:val="es-CL" w:eastAsia="en-AU"/>
        </w:rPr>
      </w:pPr>
      <w:r w:rsidRPr="0075223D">
        <w:rPr>
          <w:rFonts w:eastAsia="Times New Roman" w:cs="Times New Roman"/>
          <w:color w:val="44546A" w:themeColor="text2"/>
          <w:sz w:val="18"/>
          <w:szCs w:val="18"/>
          <w:lang w:val="es-CL" w:eastAsia="en-AU"/>
        </w:rPr>
        <w:t>Mariel Mateo Piñones</w:t>
      </w:r>
    </w:p>
    <w:p w14:paraId="3EE1607D" w14:textId="5FDF3BE1" w:rsidR="00261E63" w:rsidRPr="0075223D" w:rsidRDefault="0003668E" w:rsidP="00261E63">
      <w:pPr>
        <w:jc w:val="right"/>
        <w:rPr>
          <w:rFonts w:eastAsia="Times New Roman" w:cs="Times New Roman"/>
          <w:color w:val="44546A" w:themeColor="text2"/>
          <w:sz w:val="18"/>
          <w:szCs w:val="18"/>
          <w:lang w:val="es-CL" w:eastAsia="en-AU"/>
        </w:rPr>
      </w:pPr>
      <w:r w:rsidRPr="0075223D">
        <w:rPr>
          <w:rFonts w:eastAsia="Times New Roman" w:cs="Times New Roman"/>
          <w:color w:val="44546A" w:themeColor="text2"/>
          <w:sz w:val="18"/>
          <w:szCs w:val="18"/>
          <w:lang w:val="es-CL" w:eastAsia="en-AU"/>
        </w:rPr>
        <w:t>Álvaro</w:t>
      </w:r>
      <w:r w:rsidR="00261E63" w:rsidRPr="0075223D">
        <w:rPr>
          <w:rFonts w:eastAsia="Times New Roman" w:cs="Times New Roman"/>
          <w:color w:val="44546A" w:themeColor="text2"/>
          <w:sz w:val="18"/>
          <w:szCs w:val="18"/>
          <w:lang w:val="es-CL" w:eastAsia="en-AU"/>
        </w:rPr>
        <w:t xml:space="preserve"> Castillo-</w:t>
      </w:r>
      <w:proofErr w:type="spellStart"/>
      <w:r w:rsidR="00261E63" w:rsidRPr="0075223D">
        <w:rPr>
          <w:rFonts w:eastAsia="Times New Roman" w:cs="Times New Roman"/>
          <w:color w:val="44546A" w:themeColor="text2"/>
          <w:sz w:val="18"/>
          <w:szCs w:val="18"/>
          <w:lang w:val="es-CL" w:eastAsia="en-AU"/>
        </w:rPr>
        <w:t>Carniglia</w:t>
      </w:r>
      <w:proofErr w:type="spellEnd"/>
    </w:p>
    <w:p w14:paraId="02050457" w14:textId="77777777" w:rsidR="00261E63" w:rsidRPr="0075223D" w:rsidRDefault="00261E63">
      <w:pPr>
        <w:jc w:val="left"/>
        <w:rPr>
          <w:rFonts w:eastAsia="Times New Roman" w:cs="Times New Roman"/>
          <w:color w:val="44546A" w:themeColor="text2"/>
          <w:sz w:val="18"/>
          <w:szCs w:val="18"/>
          <w:lang w:val="es-CL" w:eastAsia="en-AU"/>
        </w:rPr>
      </w:pPr>
    </w:p>
    <w:p w14:paraId="49A238CA" w14:textId="77777777" w:rsidR="0003668E" w:rsidRPr="0075223D" w:rsidRDefault="0003668E">
      <w:pPr>
        <w:jc w:val="left"/>
        <w:rPr>
          <w:rFonts w:eastAsia="Times New Roman" w:cs="Times New Roman"/>
          <w:color w:val="44546A" w:themeColor="text2"/>
          <w:sz w:val="18"/>
          <w:szCs w:val="18"/>
          <w:lang w:val="es-CL" w:eastAsia="en-AU"/>
        </w:rPr>
      </w:pPr>
    </w:p>
    <w:p w14:paraId="3DA20546" w14:textId="77777777" w:rsidR="0003668E" w:rsidRPr="0075223D" w:rsidRDefault="0003668E">
      <w:pPr>
        <w:jc w:val="left"/>
        <w:rPr>
          <w:rFonts w:eastAsia="Times New Roman" w:cs="Times New Roman"/>
          <w:b/>
          <w:bCs/>
          <w:color w:val="44546A" w:themeColor="text2"/>
          <w:sz w:val="28"/>
          <w:szCs w:val="28"/>
          <w:lang w:val="es-CL" w:eastAsia="en-AU"/>
        </w:rPr>
      </w:pPr>
    </w:p>
    <w:p w14:paraId="3DC5B226" w14:textId="3BAA1184" w:rsidR="004176A6" w:rsidRPr="0075223D" w:rsidRDefault="004176A6" w:rsidP="00705212">
      <w:pPr>
        <w:tabs>
          <w:tab w:val="left" w:pos="567"/>
        </w:tabs>
        <w:spacing w:after="0" w:line="240" w:lineRule="auto"/>
        <w:ind w:left="709" w:right="565"/>
        <w:jc w:val="center"/>
        <w:rPr>
          <w:rFonts w:eastAsia="Times New Roman" w:cs="Times New Roman"/>
          <w:b/>
          <w:bCs/>
          <w:color w:val="44546A" w:themeColor="text2"/>
          <w:sz w:val="28"/>
          <w:szCs w:val="28"/>
          <w:lang w:val="es-CL" w:eastAsia="en-AU"/>
        </w:rPr>
      </w:pPr>
    </w:p>
    <w:p w14:paraId="066EC2A7" w14:textId="622E3A5C" w:rsidR="00261E63" w:rsidRPr="0075223D" w:rsidRDefault="00261E63" w:rsidP="00705212">
      <w:pPr>
        <w:tabs>
          <w:tab w:val="left" w:pos="567"/>
        </w:tabs>
        <w:spacing w:after="0" w:line="240" w:lineRule="auto"/>
        <w:ind w:left="709" w:right="565"/>
        <w:jc w:val="center"/>
        <w:rPr>
          <w:rFonts w:eastAsia="Times New Roman" w:cs="Times New Roman"/>
          <w:b/>
          <w:bCs/>
          <w:color w:val="44546A" w:themeColor="text2"/>
          <w:sz w:val="28"/>
          <w:szCs w:val="28"/>
          <w:lang w:val="es-CL" w:eastAsia="en-AU"/>
        </w:rPr>
      </w:pPr>
    </w:p>
    <w:p w14:paraId="2281D662" w14:textId="6A0A23D9" w:rsidR="00261E63" w:rsidRPr="0075223D" w:rsidRDefault="00261E63" w:rsidP="00705212">
      <w:pPr>
        <w:tabs>
          <w:tab w:val="left" w:pos="567"/>
        </w:tabs>
        <w:spacing w:after="0" w:line="240" w:lineRule="auto"/>
        <w:ind w:left="709" w:right="565"/>
        <w:jc w:val="center"/>
        <w:rPr>
          <w:rFonts w:eastAsia="Times New Roman" w:cs="Times New Roman"/>
          <w:b/>
          <w:bCs/>
          <w:color w:val="44546A" w:themeColor="text2"/>
          <w:sz w:val="28"/>
          <w:szCs w:val="28"/>
          <w:lang w:val="es-CL" w:eastAsia="en-AU"/>
        </w:rPr>
      </w:pPr>
    </w:p>
    <w:p w14:paraId="220E2928" w14:textId="3D72F7FF" w:rsidR="00261E63" w:rsidRPr="0075223D" w:rsidRDefault="00AC4D23" w:rsidP="00261E63">
      <w:pPr>
        <w:tabs>
          <w:tab w:val="left" w:pos="567"/>
        </w:tabs>
        <w:spacing w:after="0" w:line="240" w:lineRule="auto"/>
        <w:ind w:left="709" w:right="565"/>
        <w:jc w:val="center"/>
        <w:rPr>
          <w:rFonts w:eastAsia="Times New Roman" w:cs="Times New Roman"/>
          <w:color w:val="44546A" w:themeColor="text2"/>
          <w:sz w:val="24"/>
          <w:szCs w:val="24"/>
          <w:lang w:val="es-CL" w:eastAsia="en-AU"/>
        </w:rPr>
      </w:pPr>
      <w:r w:rsidRPr="0075223D">
        <w:rPr>
          <w:rFonts w:eastAsia="Times New Roman" w:cs="Times New Roman"/>
          <w:color w:val="44546A" w:themeColor="text2"/>
          <w:sz w:val="24"/>
          <w:szCs w:val="24"/>
          <w:lang w:val="es-CL" w:eastAsia="en-AU"/>
        </w:rPr>
        <w:t>March</w:t>
      </w:r>
      <w:r w:rsidR="00261E63" w:rsidRPr="0075223D">
        <w:rPr>
          <w:rFonts w:eastAsia="Times New Roman" w:cs="Times New Roman"/>
          <w:color w:val="44546A" w:themeColor="text2"/>
          <w:sz w:val="24"/>
          <w:szCs w:val="24"/>
          <w:lang w:val="es-CL" w:eastAsia="en-AU"/>
        </w:rPr>
        <w:t xml:space="preserve"> 202</w:t>
      </w:r>
      <w:r w:rsidR="00AB709B" w:rsidRPr="0075223D">
        <w:rPr>
          <w:rFonts w:eastAsia="Times New Roman" w:cs="Times New Roman"/>
          <w:color w:val="44546A" w:themeColor="text2"/>
          <w:sz w:val="24"/>
          <w:szCs w:val="24"/>
          <w:lang w:val="es-CL" w:eastAsia="en-AU"/>
        </w:rPr>
        <w:t>4</w:t>
      </w:r>
    </w:p>
    <w:p w14:paraId="7FBB187D" w14:textId="47A77CAE" w:rsidR="00261E63" w:rsidRPr="0075223D" w:rsidRDefault="00261E63" w:rsidP="00705212">
      <w:pPr>
        <w:tabs>
          <w:tab w:val="left" w:pos="567"/>
        </w:tabs>
        <w:spacing w:after="0" w:line="240" w:lineRule="auto"/>
        <w:ind w:left="709" w:right="565"/>
        <w:jc w:val="center"/>
        <w:rPr>
          <w:rFonts w:eastAsia="Times New Roman" w:cs="Times New Roman"/>
          <w:b/>
          <w:bCs/>
          <w:color w:val="44546A" w:themeColor="text2"/>
          <w:sz w:val="28"/>
          <w:szCs w:val="28"/>
          <w:lang w:val="es-CL" w:eastAsia="en-AU"/>
        </w:rPr>
      </w:pPr>
    </w:p>
    <w:p w14:paraId="7F66F00E" w14:textId="47A77CAE" w:rsidR="00261E63" w:rsidRPr="0075223D" w:rsidRDefault="00261E63" w:rsidP="00705212">
      <w:pPr>
        <w:tabs>
          <w:tab w:val="left" w:pos="567"/>
        </w:tabs>
        <w:spacing w:after="0" w:line="240" w:lineRule="auto"/>
        <w:ind w:left="709" w:right="565"/>
        <w:jc w:val="center"/>
        <w:rPr>
          <w:rFonts w:eastAsia="Times New Roman" w:cs="Times New Roman"/>
          <w:b/>
          <w:bCs/>
          <w:color w:val="44546A" w:themeColor="text2"/>
          <w:sz w:val="28"/>
          <w:szCs w:val="28"/>
          <w:lang w:val="es-CL" w:eastAsia="en-AU"/>
        </w:rPr>
      </w:pPr>
    </w:p>
    <w:p w14:paraId="20E28110" w14:textId="2C7E0ECB" w:rsidR="00261E63" w:rsidRPr="0075223D" w:rsidRDefault="00261E63" w:rsidP="00705212">
      <w:pPr>
        <w:tabs>
          <w:tab w:val="left" w:pos="567"/>
        </w:tabs>
        <w:spacing w:after="0" w:line="240" w:lineRule="auto"/>
        <w:ind w:left="709" w:right="565"/>
        <w:jc w:val="center"/>
        <w:rPr>
          <w:rFonts w:eastAsia="Times New Roman" w:cs="Times New Roman"/>
          <w:b/>
          <w:bCs/>
          <w:color w:val="44546A" w:themeColor="text2"/>
          <w:sz w:val="28"/>
          <w:szCs w:val="28"/>
          <w:lang w:val="es-CL" w:eastAsia="en-AU"/>
        </w:rPr>
      </w:pPr>
    </w:p>
    <w:sdt>
      <w:sdtPr>
        <w:rPr>
          <w:rFonts w:ascii="Verdana" w:eastAsiaTheme="minorHAnsi" w:hAnsi="Verdana" w:cstheme="minorBidi"/>
          <w:color w:val="auto"/>
          <w:sz w:val="20"/>
          <w:szCs w:val="22"/>
          <w:lang w:val="en-AU"/>
        </w:rPr>
        <w:id w:val="964627996"/>
        <w:docPartObj>
          <w:docPartGallery w:val="Table of Contents"/>
          <w:docPartUnique/>
        </w:docPartObj>
      </w:sdtPr>
      <w:sdtEndPr>
        <w:rPr>
          <w:b/>
          <w:bCs/>
          <w:noProof/>
        </w:rPr>
      </w:sdtEndPr>
      <w:sdtContent>
        <w:p w14:paraId="7015E457" w14:textId="096449EA" w:rsidR="00261E63" w:rsidRPr="0075223D" w:rsidRDefault="00261E63">
          <w:pPr>
            <w:pStyle w:val="TtuloTDC"/>
            <w:rPr>
              <w:lang w:val="es-CL"/>
            </w:rPr>
          </w:pPr>
          <w:proofErr w:type="spellStart"/>
          <w:r w:rsidRPr="0075223D">
            <w:rPr>
              <w:lang w:val="es-CL"/>
            </w:rPr>
            <w:t>Contents</w:t>
          </w:r>
          <w:proofErr w:type="spellEnd"/>
        </w:p>
        <w:p w14:paraId="523D93C8" w14:textId="15F7AA96" w:rsidR="0075223D" w:rsidRPr="0075223D" w:rsidRDefault="00261E63">
          <w:pPr>
            <w:pStyle w:val="TDC1"/>
            <w:rPr>
              <w:rFonts w:asciiTheme="minorHAnsi" w:eastAsiaTheme="minorEastAsia" w:hAnsiTheme="minorHAnsi"/>
              <w:noProof/>
              <w:kern w:val="2"/>
              <w:sz w:val="24"/>
              <w:szCs w:val="24"/>
              <w:lang w:val="es-CL" w:eastAsia="es-CL"/>
              <w14:ligatures w14:val="standardContextual"/>
            </w:rPr>
          </w:pPr>
          <w:r w:rsidRPr="0075223D">
            <w:fldChar w:fldCharType="begin"/>
          </w:r>
          <w:r w:rsidRPr="0075223D">
            <w:instrText xml:space="preserve"> TOC \o "1-3" \h \z \u </w:instrText>
          </w:r>
          <w:r w:rsidRPr="0075223D">
            <w:fldChar w:fldCharType="separate"/>
          </w:r>
          <w:hyperlink w:anchor="_Toc162862594" w:history="1">
            <w:r w:rsidR="0075223D" w:rsidRPr="0075223D">
              <w:rPr>
                <w:rStyle w:val="Hipervnculo"/>
                <w:noProof/>
              </w:rPr>
              <w:t>I.</w:t>
            </w:r>
            <w:r w:rsidR="0075223D" w:rsidRPr="0075223D">
              <w:rPr>
                <w:rFonts w:asciiTheme="minorHAnsi" w:eastAsiaTheme="minorEastAsia" w:hAnsiTheme="minorHAnsi"/>
                <w:noProof/>
                <w:kern w:val="2"/>
                <w:sz w:val="24"/>
                <w:szCs w:val="24"/>
                <w:lang w:val="es-CL" w:eastAsia="es-CL"/>
                <w14:ligatures w14:val="standardContextual"/>
              </w:rPr>
              <w:tab/>
            </w:r>
            <w:r w:rsidR="0075223D" w:rsidRPr="0075223D">
              <w:rPr>
                <w:rStyle w:val="Hipervnculo"/>
                <w:noProof/>
              </w:rPr>
              <w:t>Project Overview</w:t>
            </w:r>
            <w:r w:rsidR="0075223D" w:rsidRPr="0075223D">
              <w:rPr>
                <w:noProof/>
                <w:webHidden/>
              </w:rPr>
              <w:tab/>
            </w:r>
            <w:r w:rsidR="0075223D" w:rsidRPr="0075223D">
              <w:rPr>
                <w:noProof/>
                <w:webHidden/>
              </w:rPr>
              <w:fldChar w:fldCharType="begin"/>
            </w:r>
            <w:r w:rsidR="0075223D" w:rsidRPr="0075223D">
              <w:rPr>
                <w:noProof/>
                <w:webHidden/>
              </w:rPr>
              <w:instrText xml:space="preserve"> PAGEREF _Toc162862594 \h </w:instrText>
            </w:r>
            <w:r w:rsidR="0075223D" w:rsidRPr="0075223D">
              <w:rPr>
                <w:noProof/>
                <w:webHidden/>
              </w:rPr>
            </w:r>
            <w:r w:rsidR="0075223D" w:rsidRPr="0075223D">
              <w:rPr>
                <w:noProof/>
                <w:webHidden/>
              </w:rPr>
              <w:fldChar w:fldCharType="separate"/>
            </w:r>
            <w:r w:rsidR="00A85632">
              <w:rPr>
                <w:noProof/>
                <w:webHidden/>
              </w:rPr>
              <w:t>3</w:t>
            </w:r>
            <w:r w:rsidR="0075223D" w:rsidRPr="0075223D">
              <w:rPr>
                <w:noProof/>
                <w:webHidden/>
              </w:rPr>
              <w:fldChar w:fldCharType="end"/>
            </w:r>
          </w:hyperlink>
        </w:p>
        <w:p w14:paraId="1F5B4317" w14:textId="5E21E7BD" w:rsidR="0075223D" w:rsidRPr="0075223D" w:rsidRDefault="00000000">
          <w:pPr>
            <w:pStyle w:val="TDC2"/>
            <w:tabs>
              <w:tab w:val="right" w:leader="dot" w:pos="10194"/>
            </w:tabs>
            <w:rPr>
              <w:rFonts w:asciiTheme="minorHAnsi" w:eastAsiaTheme="minorEastAsia" w:hAnsiTheme="minorHAnsi"/>
              <w:noProof/>
              <w:kern w:val="2"/>
              <w:sz w:val="24"/>
              <w:szCs w:val="24"/>
              <w:lang w:val="es-CL" w:eastAsia="es-CL"/>
              <w14:ligatures w14:val="standardContextual"/>
            </w:rPr>
          </w:pPr>
          <w:hyperlink w:anchor="_Toc162862595" w:history="1">
            <w:r w:rsidR="0075223D" w:rsidRPr="0075223D">
              <w:rPr>
                <w:rStyle w:val="Hipervnculo"/>
                <w:noProof/>
              </w:rPr>
              <w:t>Current project (modified from original)</w:t>
            </w:r>
            <w:r w:rsidR="0075223D" w:rsidRPr="0075223D">
              <w:rPr>
                <w:noProof/>
                <w:webHidden/>
              </w:rPr>
              <w:tab/>
            </w:r>
            <w:r w:rsidR="0075223D" w:rsidRPr="0075223D">
              <w:rPr>
                <w:noProof/>
                <w:webHidden/>
              </w:rPr>
              <w:fldChar w:fldCharType="begin"/>
            </w:r>
            <w:r w:rsidR="0075223D" w:rsidRPr="0075223D">
              <w:rPr>
                <w:noProof/>
                <w:webHidden/>
              </w:rPr>
              <w:instrText xml:space="preserve"> PAGEREF _Toc162862595 \h </w:instrText>
            </w:r>
            <w:r w:rsidR="0075223D" w:rsidRPr="0075223D">
              <w:rPr>
                <w:noProof/>
                <w:webHidden/>
              </w:rPr>
            </w:r>
            <w:r w:rsidR="0075223D" w:rsidRPr="0075223D">
              <w:rPr>
                <w:noProof/>
                <w:webHidden/>
              </w:rPr>
              <w:fldChar w:fldCharType="separate"/>
            </w:r>
            <w:r w:rsidR="00A85632">
              <w:rPr>
                <w:noProof/>
                <w:webHidden/>
              </w:rPr>
              <w:t>4</w:t>
            </w:r>
            <w:r w:rsidR="0075223D" w:rsidRPr="0075223D">
              <w:rPr>
                <w:noProof/>
                <w:webHidden/>
              </w:rPr>
              <w:fldChar w:fldCharType="end"/>
            </w:r>
          </w:hyperlink>
        </w:p>
        <w:p w14:paraId="0B297E42" w14:textId="5F41F59C" w:rsidR="0075223D" w:rsidRPr="0075223D" w:rsidRDefault="00000000">
          <w:pPr>
            <w:pStyle w:val="TDC2"/>
            <w:tabs>
              <w:tab w:val="right" w:leader="dot" w:pos="10194"/>
            </w:tabs>
            <w:rPr>
              <w:rFonts w:asciiTheme="minorHAnsi" w:eastAsiaTheme="minorEastAsia" w:hAnsiTheme="minorHAnsi"/>
              <w:noProof/>
              <w:kern w:val="2"/>
              <w:sz w:val="24"/>
              <w:szCs w:val="24"/>
              <w:lang w:val="es-CL" w:eastAsia="es-CL"/>
              <w14:ligatures w14:val="standardContextual"/>
            </w:rPr>
          </w:pPr>
          <w:hyperlink w:anchor="_Toc162862596" w:history="1">
            <w:r w:rsidR="0075223D" w:rsidRPr="0075223D">
              <w:rPr>
                <w:rStyle w:val="Hipervnculo"/>
                <w:noProof/>
              </w:rPr>
              <w:t>Original project (discarded)</w:t>
            </w:r>
            <w:r w:rsidR="0075223D" w:rsidRPr="0075223D">
              <w:rPr>
                <w:noProof/>
                <w:webHidden/>
              </w:rPr>
              <w:tab/>
            </w:r>
            <w:r w:rsidR="0075223D" w:rsidRPr="0075223D">
              <w:rPr>
                <w:noProof/>
                <w:webHidden/>
              </w:rPr>
              <w:fldChar w:fldCharType="begin"/>
            </w:r>
            <w:r w:rsidR="0075223D" w:rsidRPr="0075223D">
              <w:rPr>
                <w:noProof/>
                <w:webHidden/>
              </w:rPr>
              <w:instrText xml:space="preserve"> PAGEREF _Toc162862596 \h </w:instrText>
            </w:r>
            <w:r w:rsidR="0075223D" w:rsidRPr="0075223D">
              <w:rPr>
                <w:noProof/>
                <w:webHidden/>
              </w:rPr>
            </w:r>
            <w:r w:rsidR="0075223D" w:rsidRPr="0075223D">
              <w:rPr>
                <w:noProof/>
                <w:webHidden/>
              </w:rPr>
              <w:fldChar w:fldCharType="separate"/>
            </w:r>
            <w:r w:rsidR="00A85632">
              <w:rPr>
                <w:noProof/>
                <w:webHidden/>
              </w:rPr>
              <w:t>4</w:t>
            </w:r>
            <w:r w:rsidR="0075223D" w:rsidRPr="0075223D">
              <w:rPr>
                <w:noProof/>
                <w:webHidden/>
              </w:rPr>
              <w:fldChar w:fldCharType="end"/>
            </w:r>
          </w:hyperlink>
        </w:p>
        <w:p w14:paraId="51DD6698" w14:textId="21AF29D2" w:rsidR="0075223D" w:rsidRPr="0075223D" w:rsidRDefault="00000000">
          <w:pPr>
            <w:pStyle w:val="TDC1"/>
            <w:rPr>
              <w:rFonts w:asciiTheme="minorHAnsi" w:eastAsiaTheme="minorEastAsia" w:hAnsiTheme="minorHAnsi"/>
              <w:noProof/>
              <w:kern w:val="2"/>
              <w:sz w:val="24"/>
              <w:szCs w:val="24"/>
              <w:lang w:val="es-CL" w:eastAsia="es-CL"/>
              <w14:ligatures w14:val="standardContextual"/>
            </w:rPr>
          </w:pPr>
          <w:hyperlink w:anchor="_Toc162862597" w:history="1">
            <w:r w:rsidR="0075223D" w:rsidRPr="0075223D">
              <w:rPr>
                <w:rStyle w:val="Hipervnculo"/>
                <w:noProof/>
              </w:rPr>
              <w:t>II.</w:t>
            </w:r>
            <w:r w:rsidR="0075223D" w:rsidRPr="0075223D">
              <w:rPr>
                <w:rFonts w:asciiTheme="minorHAnsi" w:eastAsiaTheme="minorEastAsia" w:hAnsiTheme="minorHAnsi"/>
                <w:noProof/>
                <w:kern w:val="2"/>
                <w:sz w:val="24"/>
                <w:szCs w:val="24"/>
                <w:lang w:val="es-CL" w:eastAsia="es-CL"/>
                <w14:ligatures w14:val="standardContextual"/>
              </w:rPr>
              <w:tab/>
            </w:r>
            <w:r w:rsidR="0075223D" w:rsidRPr="0075223D">
              <w:rPr>
                <w:rStyle w:val="Hipervnculo"/>
                <w:noProof/>
              </w:rPr>
              <w:t>Progress milestones</w:t>
            </w:r>
            <w:r w:rsidR="0075223D" w:rsidRPr="0075223D">
              <w:rPr>
                <w:noProof/>
                <w:webHidden/>
              </w:rPr>
              <w:tab/>
            </w:r>
            <w:r w:rsidR="0075223D" w:rsidRPr="0075223D">
              <w:rPr>
                <w:noProof/>
                <w:webHidden/>
              </w:rPr>
              <w:fldChar w:fldCharType="begin"/>
            </w:r>
            <w:r w:rsidR="0075223D" w:rsidRPr="0075223D">
              <w:rPr>
                <w:noProof/>
                <w:webHidden/>
              </w:rPr>
              <w:instrText xml:space="preserve"> PAGEREF _Toc162862597 \h </w:instrText>
            </w:r>
            <w:r w:rsidR="0075223D" w:rsidRPr="0075223D">
              <w:rPr>
                <w:noProof/>
                <w:webHidden/>
              </w:rPr>
            </w:r>
            <w:r w:rsidR="0075223D" w:rsidRPr="0075223D">
              <w:rPr>
                <w:noProof/>
                <w:webHidden/>
              </w:rPr>
              <w:fldChar w:fldCharType="separate"/>
            </w:r>
            <w:r w:rsidR="00A85632">
              <w:rPr>
                <w:noProof/>
                <w:webHidden/>
              </w:rPr>
              <w:t>5</w:t>
            </w:r>
            <w:r w:rsidR="0075223D" w:rsidRPr="0075223D">
              <w:rPr>
                <w:noProof/>
                <w:webHidden/>
              </w:rPr>
              <w:fldChar w:fldCharType="end"/>
            </w:r>
          </w:hyperlink>
        </w:p>
        <w:p w14:paraId="35B5AD09" w14:textId="6754FEFB" w:rsidR="0075223D" w:rsidRPr="0075223D" w:rsidRDefault="00000000">
          <w:pPr>
            <w:pStyle w:val="TDC1"/>
            <w:rPr>
              <w:rFonts w:asciiTheme="minorHAnsi" w:eastAsiaTheme="minorEastAsia" w:hAnsiTheme="minorHAnsi"/>
              <w:noProof/>
              <w:kern w:val="2"/>
              <w:sz w:val="24"/>
              <w:szCs w:val="24"/>
              <w:lang w:val="es-CL" w:eastAsia="es-CL"/>
              <w14:ligatures w14:val="standardContextual"/>
            </w:rPr>
          </w:pPr>
          <w:hyperlink w:anchor="_Toc162862598" w:history="1">
            <w:r w:rsidR="0075223D" w:rsidRPr="0075223D">
              <w:rPr>
                <w:rStyle w:val="Hipervnculo"/>
                <w:noProof/>
              </w:rPr>
              <w:t>III.</w:t>
            </w:r>
            <w:r w:rsidR="0075223D" w:rsidRPr="0075223D">
              <w:rPr>
                <w:rFonts w:asciiTheme="minorHAnsi" w:eastAsiaTheme="minorEastAsia" w:hAnsiTheme="minorHAnsi"/>
                <w:noProof/>
                <w:kern w:val="2"/>
                <w:sz w:val="24"/>
                <w:szCs w:val="24"/>
                <w:lang w:val="es-CL" w:eastAsia="es-CL"/>
                <w14:ligatures w14:val="standardContextual"/>
              </w:rPr>
              <w:tab/>
            </w:r>
            <w:r w:rsidR="0075223D" w:rsidRPr="0075223D">
              <w:rPr>
                <w:rStyle w:val="Hipervnculo"/>
                <w:noProof/>
              </w:rPr>
              <w:t>Theoretical Framework</w:t>
            </w:r>
            <w:r w:rsidR="0075223D" w:rsidRPr="0075223D">
              <w:rPr>
                <w:noProof/>
                <w:webHidden/>
              </w:rPr>
              <w:tab/>
            </w:r>
            <w:r w:rsidR="0075223D" w:rsidRPr="0075223D">
              <w:rPr>
                <w:noProof/>
                <w:webHidden/>
              </w:rPr>
              <w:fldChar w:fldCharType="begin"/>
            </w:r>
            <w:r w:rsidR="0075223D" w:rsidRPr="0075223D">
              <w:rPr>
                <w:noProof/>
                <w:webHidden/>
              </w:rPr>
              <w:instrText xml:space="preserve"> PAGEREF _Toc162862598 \h </w:instrText>
            </w:r>
            <w:r w:rsidR="0075223D" w:rsidRPr="0075223D">
              <w:rPr>
                <w:noProof/>
                <w:webHidden/>
              </w:rPr>
            </w:r>
            <w:r w:rsidR="0075223D" w:rsidRPr="0075223D">
              <w:rPr>
                <w:noProof/>
                <w:webHidden/>
              </w:rPr>
              <w:fldChar w:fldCharType="separate"/>
            </w:r>
            <w:r w:rsidR="00A85632">
              <w:rPr>
                <w:noProof/>
                <w:webHidden/>
              </w:rPr>
              <w:t>8</w:t>
            </w:r>
            <w:r w:rsidR="0075223D" w:rsidRPr="0075223D">
              <w:rPr>
                <w:noProof/>
                <w:webHidden/>
              </w:rPr>
              <w:fldChar w:fldCharType="end"/>
            </w:r>
          </w:hyperlink>
        </w:p>
        <w:p w14:paraId="15BC079E" w14:textId="612294C0" w:rsidR="0075223D" w:rsidRPr="0075223D" w:rsidRDefault="00000000">
          <w:pPr>
            <w:pStyle w:val="TDC1"/>
            <w:rPr>
              <w:rFonts w:asciiTheme="minorHAnsi" w:eastAsiaTheme="minorEastAsia" w:hAnsiTheme="minorHAnsi"/>
              <w:noProof/>
              <w:kern w:val="2"/>
              <w:sz w:val="24"/>
              <w:szCs w:val="24"/>
              <w:lang w:val="es-CL" w:eastAsia="es-CL"/>
              <w14:ligatures w14:val="standardContextual"/>
            </w:rPr>
          </w:pPr>
          <w:hyperlink w:anchor="_Toc162862599" w:history="1">
            <w:r w:rsidR="0075223D" w:rsidRPr="0075223D">
              <w:rPr>
                <w:rStyle w:val="Hipervnculo"/>
                <w:noProof/>
              </w:rPr>
              <w:t>IV.</w:t>
            </w:r>
            <w:r w:rsidR="0075223D" w:rsidRPr="0075223D">
              <w:rPr>
                <w:rFonts w:asciiTheme="minorHAnsi" w:eastAsiaTheme="minorEastAsia" w:hAnsiTheme="minorHAnsi"/>
                <w:noProof/>
                <w:kern w:val="2"/>
                <w:sz w:val="24"/>
                <w:szCs w:val="24"/>
                <w:lang w:val="es-CL" w:eastAsia="es-CL"/>
                <w14:ligatures w14:val="standardContextual"/>
              </w:rPr>
              <w:tab/>
            </w:r>
            <w:r w:rsidR="0075223D" w:rsidRPr="0075223D">
              <w:rPr>
                <w:rStyle w:val="Hipervnculo"/>
                <w:noProof/>
              </w:rPr>
              <w:t>Preliminary analysis</w:t>
            </w:r>
            <w:r w:rsidR="0075223D" w:rsidRPr="0075223D">
              <w:rPr>
                <w:noProof/>
                <w:webHidden/>
              </w:rPr>
              <w:tab/>
            </w:r>
            <w:r w:rsidR="0075223D" w:rsidRPr="0075223D">
              <w:rPr>
                <w:noProof/>
                <w:webHidden/>
              </w:rPr>
              <w:fldChar w:fldCharType="begin"/>
            </w:r>
            <w:r w:rsidR="0075223D" w:rsidRPr="0075223D">
              <w:rPr>
                <w:noProof/>
                <w:webHidden/>
              </w:rPr>
              <w:instrText xml:space="preserve"> PAGEREF _Toc162862599 \h </w:instrText>
            </w:r>
            <w:r w:rsidR="0075223D" w:rsidRPr="0075223D">
              <w:rPr>
                <w:noProof/>
                <w:webHidden/>
              </w:rPr>
            </w:r>
            <w:r w:rsidR="0075223D" w:rsidRPr="0075223D">
              <w:rPr>
                <w:noProof/>
                <w:webHidden/>
              </w:rPr>
              <w:fldChar w:fldCharType="separate"/>
            </w:r>
            <w:r w:rsidR="00A85632">
              <w:rPr>
                <w:noProof/>
                <w:webHidden/>
              </w:rPr>
              <w:t>10</w:t>
            </w:r>
            <w:r w:rsidR="0075223D" w:rsidRPr="0075223D">
              <w:rPr>
                <w:noProof/>
                <w:webHidden/>
              </w:rPr>
              <w:fldChar w:fldCharType="end"/>
            </w:r>
          </w:hyperlink>
        </w:p>
        <w:p w14:paraId="697CE79A" w14:textId="22A0EB6D" w:rsidR="0075223D" w:rsidRPr="0075223D" w:rsidRDefault="00000000">
          <w:pPr>
            <w:pStyle w:val="TDC1"/>
            <w:rPr>
              <w:rFonts w:asciiTheme="minorHAnsi" w:eastAsiaTheme="minorEastAsia" w:hAnsiTheme="minorHAnsi"/>
              <w:noProof/>
              <w:kern w:val="2"/>
              <w:sz w:val="24"/>
              <w:szCs w:val="24"/>
              <w:lang w:val="es-CL" w:eastAsia="es-CL"/>
              <w14:ligatures w14:val="standardContextual"/>
            </w:rPr>
          </w:pPr>
          <w:hyperlink w:anchor="_Toc162862600" w:history="1">
            <w:r w:rsidR="0075223D" w:rsidRPr="0075223D">
              <w:rPr>
                <w:rStyle w:val="Hipervnculo"/>
                <w:noProof/>
              </w:rPr>
              <w:t>V.</w:t>
            </w:r>
            <w:r w:rsidR="0075223D" w:rsidRPr="0075223D">
              <w:rPr>
                <w:rFonts w:asciiTheme="minorHAnsi" w:eastAsiaTheme="minorEastAsia" w:hAnsiTheme="minorHAnsi"/>
                <w:noProof/>
                <w:kern w:val="2"/>
                <w:sz w:val="24"/>
                <w:szCs w:val="24"/>
                <w:lang w:val="es-CL" w:eastAsia="es-CL"/>
                <w14:ligatures w14:val="standardContextual"/>
              </w:rPr>
              <w:tab/>
            </w:r>
            <w:r w:rsidR="0075223D" w:rsidRPr="0075223D">
              <w:rPr>
                <w:rStyle w:val="Hipervnculo"/>
                <w:noProof/>
              </w:rPr>
              <w:t>Next steps</w:t>
            </w:r>
            <w:r w:rsidR="0075223D" w:rsidRPr="0075223D">
              <w:rPr>
                <w:noProof/>
                <w:webHidden/>
              </w:rPr>
              <w:tab/>
            </w:r>
            <w:r w:rsidR="0075223D" w:rsidRPr="0075223D">
              <w:rPr>
                <w:noProof/>
                <w:webHidden/>
              </w:rPr>
              <w:fldChar w:fldCharType="begin"/>
            </w:r>
            <w:r w:rsidR="0075223D" w:rsidRPr="0075223D">
              <w:rPr>
                <w:noProof/>
                <w:webHidden/>
              </w:rPr>
              <w:instrText xml:space="preserve"> PAGEREF _Toc162862600 \h </w:instrText>
            </w:r>
            <w:r w:rsidR="0075223D" w:rsidRPr="0075223D">
              <w:rPr>
                <w:noProof/>
                <w:webHidden/>
              </w:rPr>
            </w:r>
            <w:r w:rsidR="0075223D" w:rsidRPr="0075223D">
              <w:rPr>
                <w:noProof/>
                <w:webHidden/>
              </w:rPr>
              <w:fldChar w:fldCharType="separate"/>
            </w:r>
            <w:r w:rsidR="00A85632">
              <w:rPr>
                <w:b/>
                <w:bCs/>
                <w:noProof/>
                <w:webHidden/>
                <w:lang w:val="es-ES"/>
              </w:rPr>
              <w:t>¡Error! Marcador no definido.</w:t>
            </w:r>
            <w:r w:rsidR="0075223D" w:rsidRPr="0075223D">
              <w:rPr>
                <w:noProof/>
                <w:webHidden/>
              </w:rPr>
              <w:fldChar w:fldCharType="end"/>
            </w:r>
          </w:hyperlink>
        </w:p>
        <w:p w14:paraId="77CDE96A" w14:textId="19925281" w:rsidR="0075223D" w:rsidRPr="0075223D" w:rsidRDefault="00000000">
          <w:pPr>
            <w:pStyle w:val="TDC1"/>
            <w:rPr>
              <w:rFonts w:asciiTheme="minorHAnsi" w:eastAsiaTheme="minorEastAsia" w:hAnsiTheme="minorHAnsi"/>
              <w:noProof/>
              <w:kern w:val="2"/>
              <w:sz w:val="24"/>
              <w:szCs w:val="24"/>
              <w:lang w:val="es-CL" w:eastAsia="es-CL"/>
              <w14:ligatures w14:val="standardContextual"/>
            </w:rPr>
          </w:pPr>
          <w:hyperlink w:anchor="_Toc162862601" w:history="1">
            <w:r w:rsidR="0075223D" w:rsidRPr="0075223D">
              <w:rPr>
                <w:rStyle w:val="Hipervnculo"/>
                <w:noProof/>
              </w:rPr>
              <w:t>VI.</w:t>
            </w:r>
            <w:r w:rsidR="0075223D" w:rsidRPr="0075223D">
              <w:rPr>
                <w:rFonts w:asciiTheme="minorHAnsi" w:eastAsiaTheme="minorEastAsia" w:hAnsiTheme="minorHAnsi"/>
                <w:noProof/>
                <w:kern w:val="2"/>
                <w:sz w:val="24"/>
                <w:szCs w:val="24"/>
                <w:lang w:val="es-CL" w:eastAsia="es-CL"/>
                <w14:ligatures w14:val="standardContextual"/>
              </w:rPr>
              <w:tab/>
            </w:r>
            <w:r w:rsidR="0075223D" w:rsidRPr="0075223D">
              <w:rPr>
                <w:rStyle w:val="Hipervnculo"/>
                <w:noProof/>
              </w:rPr>
              <w:t>References</w:t>
            </w:r>
            <w:r w:rsidR="0075223D" w:rsidRPr="0075223D">
              <w:rPr>
                <w:noProof/>
                <w:webHidden/>
              </w:rPr>
              <w:tab/>
            </w:r>
            <w:r w:rsidR="0075223D" w:rsidRPr="0075223D">
              <w:rPr>
                <w:noProof/>
                <w:webHidden/>
              </w:rPr>
              <w:fldChar w:fldCharType="begin"/>
            </w:r>
            <w:r w:rsidR="0075223D" w:rsidRPr="0075223D">
              <w:rPr>
                <w:noProof/>
                <w:webHidden/>
              </w:rPr>
              <w:instrText xml:space="preserve"> PAGEREF _Toc162862601 \h </w:instrText>
            </w:r>
            <w:r w:rsidR="0075223D" w:rsidRPr="0075223D">
              <w:rPr>
                <w:noProof/>
                <w:webHidden/>
              </w:rPr>
            </w:r>
            <w:r w:rsidR="0075223D" w:rsidRPr="0075223D">
              <w:rPr>
                <w:noProof/>
                <w:webHidden/>
              </w:rPr>
              <w:fldChar w:fldCharType="separate"/>
            </w:r>
            <w:r w:rsidR="00A85632">
              <w:rPr>
                <w:noProof/>
                <w:webHidden/>
              </w:rPr>
              <w:t>13</w:t>
            </w:r>
            <w:r w:rsidR="0075223D" w:rsidRPr="0075223D">
              <w:rPr>
                <w:noProof/>
                <w:webHidden/>
              </w:rPr>
              <w:fldChar w:fldCharType="end"/>
            </w:r>
          </w:hyperlink>
        </w:p>
        <w:p w14:paraId="12E5CE4D" w14:textId="31808BFB" w:rsidR="00261E63" w:rsidRPr="0075223D" w:rsidRDefault="00261E63">
          <w:r w:rsidRPr="0075223D">
            <w:rPr>
              <w:b/>
              <w:bCs/>
              <w:noProof/>
            </w:rPr>
            <w:fldChar w:fldCharType="end"/>
          </w:r>
        </w:p>
      </w:sdtContent>
    </w:sdt>
    <w:p w14:paraId="7B0A3C43" w14:textId="5445F980" w:rsidR="00261E63" w:rsidRPr="0075223D" w:rsidRDefault="00261E63">
      <w:pPr>
        <w:jc w:val="left"/>
        <w:rPr>
          <w:rFonts w:eastAsia="Times New Roman" w:cs="Times New Roman"/>
          <w:b/>
          <w:bCs/>
          <w:color w:val="44546A" w:themeColor="text2"/>
          <w:sz w:val="28"/>
          <w:szCs w:val="28"/>
          <w:lang w:eastAsia="en-AU"/>
        </w:rPr>
      </w:pPr>
      <w:r w:rsidRPr="0075223D">
        <w:rPr>
          <w:rFonts w:eastAsia="Times New Roman" w:cs="Times New Roman"/>
          <w:b/>
          <w:bCs/>
          <w:color w:val="44546A" w:themeColor="text2"/>
          <w:sz w:val="28"/>
          <w:szCs w:val="28"/>
          <w:lang w:eastAsia="en-AU"/>
        </w:rPr>
        <w:br w:type="page"/>
      </w:r>
    </w:p>
    <w:p w14:paraId="1B81843C" w14:textId="77777777" w:rsidR="00261E63" w:rsidRPr="0075223D" w:rsidRDefault="00261E63" w:rsidP="00F8187F">
      <w:pPr>
        <w:tabs>
          <w:tab w:val="left" w:pos="567"/>
        </w:tabs>
        <w:spacing w:after="0" w:line="276" w:lineRule="auto"/>
        <w:ind w:left="709" w:right="565"/>
        <w:jc w:val="center"/>
        <w:rPr>
          <w:rFonts w:eastAsia="Times New Roman" w:cs="Times New Roman"/>
          <w:b/>
          <w:bCs/>
          <w:color w:val="44546A" w:themeColor="text2"/>
          <w:sz w:val="28"/>
          <w:szCs w:val="28"/>
          <w:lang w:eastAsia="en-AU"/>
        </w:rPr>
      </w:pPr>
    </w:p>
    <w:p w14:paraId="2C8552F3" w14:textId="77777777" w:rsidR="008B00A4" w:rsidRPr="008B00A4" w:rsidRDefault="008B00A4" w:rsidP="008B00A4">
      <w:pPr>
        <w:rPr>
          <w:ins w:id="0" w:author="Andrés González Santa Cruz" w:date="2024-05-17T23:42:00Z" w16du:dateUtc="2024-05-18T03:42:00Z"/>
          <w:b/>
          <w:bCs/>
        </w:rPr>
      </w:pPr>
      <w:bookmarkStart w:id="1" w:name="_Toc162862594"/>
      <w:ins w:id="2" w:author="Andrés González Santa Cruz" w:date="2024-05-17T23:42:00Z" w16du:dateUtc="2024-05-18T03:42:00Z">
        <w:r w:rsidRPr="008B00A4">
          <w:rPr>
            <w:b/>
            <w:bCs/>
          </w:rPr>
          <w:t>Association between poly-substance use and substance use disorder treatment noncompletion</w:t>
        </w:r>
        <w:r w:rsidRPr="008B00A4">
          <w:rPr>
            <w:b/>
            <w:bCs/>
            <w:lang w:val="en-US"/>
          </w:rPr>
          <w:t xml:space="preserve"> admitted to multiple treatments</w:t>
        </w:r>
        <w:r w:rsidRPr="008B00A4">
          <w:rPr>
            <w:b/>
            <w:bCs/>
          </w:rPr>
          <w:t xml:space="preserve"> between 2010-2019 in Chile</w:t>
        </w:r>
      </w:ins>
    </w:p>
    <w:p w14:paraId="71B26CEC" w14:textId="77777777" w:rsidR="008B00A4" w:rsidRPr="008B00A4" w:rsidRDefault="008B00A4" w:rsidP="008B00A4">
      <w:pPr>
        <w:rPr>
          <w:ins w:id="3" w:author="Andrés González Santa Cruz" w:date="2024-05-17T23:42:00Z" w16du:dateUtc="2024-05-18T03:42:00Z"/>
          <w:lang w:val="es-CL"/>
        </w:rPr>
      </w:pPr>
      <w:ins w:id="4" w:author="Andrés González Santa Cruz" w:date="2024-05-17T23:42:00Z" w16du:dateUtc="2024-05-18T03:42:00Z">
        <w:r w:rsidRPr="008B00A4">
          <w:rPr>
            <w:lang w:val="es-CL"/>
          </w:rPr>
          <w:t xml:space="preserve">Andrés González-Santa Cruz </w:t>
        </w:r>
        <w:proofErr w:type="spellStart"/>
        <w:r w:rsidRPr="008B00A4">
          <w:rPr>
            <w:vertAlign w:val="superscript"/>
            <w:lang w:val="es-CL"/>
          </w:rPr>
          <w:t>a.b,c</w:t>
        </w:r>
        <w:proofErr w:type="spellEnd"/>
        <w:r w:rsidRPr="008B00A4">
          <w:rPr>
            <w:lang w:val="es-CL"/>
          </w:rPr>
          <w:t>; José Ruiz-</w:t>
        </w:r>
        <w:proofErr w:type="spellStart"/>
        <w:r w:rsidRPr="008B00A4">
          <w:rPr>
            <w:lang w:val="es-CL"/>
          </w:rPr>
          <w:t>Tagle</w:t>
        </w:r>
        <w:r w:rsidRPr="008B00A4">
          <w:rPr>
            <w:vertAlign w:val="superscript"/>
            <w:lang w:val="es-CL"/>
          </w:rPr>
          <w:t>b,d,e</w:t>
        </w:r>
        <w:proofErr w:type="spellEnd"/>
        <w:r w:rsidRPr="008B00A4">
          <w:rPr>
            <w:lang w:val="es-CL"/>
          </w:rPr>
          <w:t xml:space="preserve"> Mariel Mateo </w:t>
        </w:r>
        <w:proofErr w:type="spellStart"/>
        <w:r w:rsidRPr="008B00A4">
          <w:rPr>
            <w:lang w:val="es-CL"/>
          </w:rPr>
          <w:t>Pinones</w:t>
        </w:r>
        <w:proofErr w:type="spellEnd"/>
        <w:r w:rsidRPr="008B00A4">
          <w:rPr>
            <w:lang w:val="es-CL"/>
          </w:rPr>
          <w:t xml:space="preserve"> </w:t>
        </w:r>
        <w:proofErr w:type="spellStart"/>
        <w:r w:rsidRPr="008B00A4">
          <w:rPr>
            <w:vertAlign w:val="superscript"/>
            <w:lang w:val="es-CL"/>
          </w:rPr>
          <w:t>b,f</w:t>
        </w:r>
        <w:proofErr w:type="spellEnd"/>
        <w:r w:rsidRPr="008B00A4">
          <w:rPr>
            <w:lang w:val="es-CL"/>
          </w:rPr>
          <w:t>; Álvaro Castillo-</w:t>
        </w:r>
        <w:proofErr w:type="spellStart"/>
        <w:r w:rsidRPr="008B00A4">
          <w:rPr>
            <w:lang w:val="es-CL"/>
          </w:rPr>
          <w:t>Carniglia</w:t>
        </w:r>
        <w:proofErr w:type="spellEnd"/>
        <w:r w:rsidRPr="008B00A4">
          <w:rPr>
            <w:lang w:val="es-CL"/>
          </w:rPr>
          <w:t xml:space="preserve"> </w:t>
        </w:r>
        <w:proofErr w:type="spellStart"/>
        <w:r w:rsidRPr="008B00A4">
          <w:rPr>
            <w:vertAlign w:val="superscript"/>
            <w:lang w:val="es-CL"/>
          </w:rPr>
          <w:t>b,c,g</w:t>
        </w:r>
        <w:proofErr w:type="spellEnd"/>
        <w:r w:rsidRPr="008B00A4">
          <w:rPr>
            <w:lang w:val="es-CL"/>
          </w:rPr>
          <w:t>;</w:t>
        </w:r>
      </w:ins>
    </w:p>
    <w:p w14:paraId="65098016" w14:textId="77777777" w:rsidR="008B00A4" w:rsidRPr="008B00A4" w:rsidRDefault="008B00A4" w:rsidP="008B00A4">
      <w:pPr>
        <w:rPr>
          <w:ins w:id="5" w:author="Andrés González Santa Cruz" w:date="2024-05-17T23:42:00Z" w16du:dateUtc="2024-05-18T03:42:00Z"/>
          <w:lang w:val="es-CL"/>
        </w:rPr>
      </w:pPr>
    </w:p>
    <w:p w14:paraId="3883AAA1" w14:textId="77777777" w:rsidR="008B00A4" w:rsidRPr="008B00A4" w:rsidRDefault="008B00A4" w:rsidP="008B00A4">
      <w:pPr>
        <w:rPr>
          <w:ins w:id="6" w:author="Andrés González Santa Cruz" w:date="2024-05-17T23:42:00Z" w16du:dateUtc="2024-05-18T03:42:00Z"/>
          <w:lang w:val="en-US"/>
          <w:rPrChange w:id="7" w:author="Andrés González Santa Cruz" w:date="2024-05-17T23:42:00Z" w16du:dateUtc="2024-05-18T03:42:00Z">
            <w:rPr>
              <w:ins w:id="8" w:author="Andrés González Santa Cruz" w:date="2024-05-17T23:42:00Z" w16du:dateUtc="2024-05-18T03:42:00Z"/>
              <w:lang w:val="es-CL"/>
            </w:rPr>
          </w:rPrChange>
        </w:rPr>
      </w:pPr>
      <w:ins w:id="9" w:author="Andrés González Santa Cruz" w:date="2024-05-17T23:42:00Z" w16du:dateUtc="2024-05-18T03:42:00Z">
        <w:r w:rsidRPr="008B00A4">
          <w:rPr>
            <w:vertAlign w:val="superscript"/>
            <w:lang w:val="en-US"/>
            <w:rPrChange w:id="10" w:author="Andrés González Santa Cruz" w:date="2024-05-17T23:42:00Z" w16du:dateUtc="2024-05-18T03:42:00Z">
              <w:rPr>
                <w:vertAlign w:val="superscript"/>
                <w:lang w:val="es-CL"/>
              </w:rPr>
            </w:rPrChange>
          </w:rPr>
          <w:t>a</w:t>
        </w:r>
        <w:r w:rsidRPr="008B00A4">
          <w:rPr>
            <w:lang w:val="en-US"/>
            <w:rPrChange w:id="11" w:author="Andrés González Santa Cruz" w:date="2024-05-17T23:42:00Z" w16du:dateUtc="2024-05-18T03:42:00Z">
              <w:rPr>
                <w:lang w:val="es-CL"/>
              </w:rPr>
            </w:rPrChange>
          </w:rPr>
          <w:t xml:space="preserve"> School of Public Health, Universidad de Chile, Chile</w:t>
        </w:r>
      </w:ins>
    </w:p>
    <w:p w14:paraId="2E35A5C6" w14:textId="77777777" w:rsidR="008B00A4" w:rsidRPr="008B00A4" w:rsidRDefault="008B00A4" w:rsidP="008B00A4">
      <w:pPr>
        <w:rPr>
          <w:ins w:id="12" w:author="Andrés González Santa Cruz" w:date="2024-05-17T23:42:00Z" w16du:dateUtc="2024-05-18T03:42:00Z"/>
          <w:lang w:val="en-US"/>
          <w:rPrChange w:id="13" w:author="Andrés González Santa Cruz" w:date="2024-05-17T23:42:00Z" w16du:dateUtc="2024-05-18T03:42:00Z">
            <w:rPr>
              <w:ins w:id="14" w:author="Andrés González Santa Cruz" w:date="2024-05-17T23:42:00Z" w16du:dateUtc="2024-05-18T03:42:00Z"/>
              <w:lang w:val="es-CL"/>
            </w:rPr>
          </w:rPrChange>
        </w:rPr>
      </w:pPr>
      <w:ins w:id="15" w:author="Andrés González Santa Cruz" w:date="2024-05-17T23:42:00Z" w16du:dateUtc="2024-05-18T03:42:00Z">
        <w:r w:rsidRPr="008B00A4">
          <w:rPr>
            <w:vertAlign w:val="superscript"/>
            <w:lang w:val="en-US"/>
            <w:rPrChange w:id="16" w:author="Andrés González Santa Cruz" w:date="2024-05-17T23:42:00Z" w16du:dateUtc="2024-05-18T03:42:00Z">
              <w:rPr>
                <w:vertAlign w:val="superscript"/>
                <w:lang w:val="es-CL"/>
              </w:rPr>
            </w:rPrChange>
          </w:rPr>
          <w:t>b</w:t>
        </w:r>
        <w:r w:rsidRPr="008B00A4">
          <w:rPr>
            <w:lang w:val="en-US"/>
            <w:rPrChange w:id="17" w:author="Andrés González Santa Cruz" w:date="2024-05-17T23:42:00Z" w16du:dateUtc="2024-05-18T03:42:00Z">
              <w:rPr>
                <w:lang w:val="es-CL"/>
              </w:rPr>
            </w:rPrChange>
          </w:rPr>
          <w:t xml:space="preserve"> Millennium Nucleus for the Evaluation and Analysis of Drug Policies (</w:t>
        </w:r>
        <w:proofErr w:type="spellStart"/>
        <w:r w:rsidRPr="008B00A4">
          <w:rPr>
            <w:lang w:val="en-US"/>
            <w:rPrChange w:id="18" w:author="Andrés González Santa Cruz" w:date="2024-05-17T23:42:00Z" w16du:dateUtc="2024-05-18T03:42:00Z">
              <w:rPr>
                <w:lang w:val="es-CL"/>
              </w:rPr>
            </w:rPrChange>
          </w:rPr>
          <w:t>nDP</w:t>
        </w:r>
        <w:proofErr w:type="spellEnd"/>
        <w:r w:rsidRPr="008B00A4">
          <w:rPr>
            <w:lang w:val="en-US"/>
            <w:rPrChange w:id="19" w:author="Andrés González Santa Cruz" w:date="2024-05-17T23:42:00Z" w16du:dateUtc="2024-05-18T03:42:00Z">
              <w:rPr>
                <w:lang w:val="es-CL"/>
              </w:rPr>
            </w:rPrChange>
          </w:rPr>
          <w:t>), Chile.</w:t>
        </w:r>
      </w:ins>
    </w:p>
    <w:p w14:paraId="5B257B1D" w14:textId="38031E30" w:rsidR="008B00A4" w:rsidRPr="008B00A4" w:rsidRDefault="008B00A4" w:rsidP="008B00A4">
      <w:pPr>
        <w:rPr>
          <w:ins w:id="20" w:author="Andrés González Santa Cruz" w:date="2024-05-17T23:42:00Z" w16du:dateUtc="2024-05-18T03:42:00Z"/>
          <w:lang w:val="en-US"/>
          <w:rPrChange w:id="21" w:author="Andrés González Santa Cruz" w:date="2024-05-17T23:42:00Z" w16du:dateUtc="2024-05-18T03:42:00Z">
            <w:rPr>
              <w:ins w:id="22" w:author="Andrés González Santa Cruz" w:date="2024-05-17T23:42:00Z" w16du:dateUtc="2024-05-18T03:42:00Z"/>
              <w:lang w:val="es-CL"/>
            </w:rPr>
          </w:rPrChange>
        </w:rPr>
      </w:pPr>
      <w:ins w:id="23" w:author="Andrés González Santa Cruz" w:date="2024-05-17T23:42:00Z" w16du:dateUtc="2024-05-18T03:42:00Z">
        <w:r w:rsidRPr="008B00A4">
          <w:rPr>
            <w:vertAlign w:val="superscript"/>
            <w:lang w:val="en-US"/>
            <w:rPrChange w:id="24" w:author="Andrés González Santa Cruz" w:date="2024-05-17T23:42:00Z" w16du:dateUtc="2024-05-18T03:42:00Z">
              <w:rPr>
                <w:vertAlign w:val="superscript"/>
                <w:lang w:val="es-CL"/>
              </w:rPr>
            </w:rPrChange>
          </w:rPr>
          <w:t>c</w:t>
        </w:r>
      </w:ins>
      <w:ins w:id="25" w:author="Andrés González Santa Cruz" w:date="2024-05-17T23:43:00Z" w16du:dateUtc="2024-05-18T03:43:00Z">
        <w:r w:rsidR="00B40E37">
          <w:rPr>
            <w:lang w:val="en-US"/>
          </w:rPr>
          <w:t xml:space="preserve"> </w:t>
        </w:r>
      </w:ins>
      <w:ins w:id="26" w:author="Andrés González Santa Cruz" w:date="2024-05-17T23:56:00Z" w16du:dateUtc="2024-05-18T03:56:00Z">
        <w:r w:rsidR="00EC7200" w:rsidRPr="00EC7200">
          <w:rPr>
            <w:lang w:val="en-US"/>
          </w:rPr>
          <w:t xml:space="preserve">Associate Professor, Department of Public Health, </w:t>
        </w:r>
        <w:proofErr w:type="spellStart"/>
        <w:r w:rsidR="00EC7200" w:rsidRPr="00EC7200">
          <w:rPr>
            <w:lang w:val="en-US"/>
          </w:rPr>
          <w:t>Facultad</w:t>
        </w:r>
        <w:proofErr w:type="spellEnd"/>
        <w:r w:rsidR="00EC7200" w:rsidRPr="00EC7200">
          <w:rPr>
            <w:lang w:val="en-US"/>
          </w:rPr>
          <w:t xml:space="preserve"> de </w:t>
        </w:r>
        <w:proofErr w:type="spellStart"/>
        <w:r w:rsidR="00EC7200" w:rsidRPr="00EC7200">
          <w:rPr>
            <w:lang w:val="en-US"/>
          </w:rPr>
          <w:t>Medicina</w:t>
        </w:r>
        <w:proofErr w:type="spellEnd"/>
        <w:r w:rsidR="00EC7200" w:rsidRPr="00EC7200">
          <w:rPr>
            <w:lang w:val="en-US"/>
          </w:rPr>
          <w:t xml:space="preserve"> y </w:t>
        </w:r>
        <w:proofErr w:type="spellStart"/>
        <w:r w:rsidR="00EC7200" w:rsidRPr="00EC7200">
          <w:rPr>
            <w:lang w:val="en-US"/>
          </w:rPr>
          <w:t>Ciencia</w:t>
        </w:r>
        <w:proofErr w:type="spellEnd"/>
        <w:r w:rsidR="00EC7200" w:rsidRPr="00EC7200">
          <w:rPr>
            <w:lang w:val="en-US"/>
          </w:rPr>
          <w:t>, Universidad San Sebastian</w:t>
        </w:r>
      </w:ins>
      <w:ins w:id="27" w:author="Andrés González Santa Cruz" w:date="2024-05-17T23:43:00Z" w16du:dateUtc="2024-05-18T03:43:00Z">
        <w:r w:rsidR="00B40E37">
          <w:rPr>
            <w:lang w:val="en-US"/>
          </w:rPr>
          <w:t>,</w:t>
        </w:r>
      </w:ins>
      <w:ins w:id="28" w:author="Andrés González Santa Cruz" w:date="2024-05-17T23:42:00Z" w16du:dateUtc="2024-05-18T03:42:00Z">
        <w:r w:rsidRPr="008B00A4">
          <w:rPr>
            <w:lang w:val="en-US"/>
            <w:rPrChange w:id="29" w:author="Andrés González Santa Cruz" w:date="2024-05-17T23:42:00Z" w16du:dateUtc="2024-05-18T03:42:00Z">
              <w:rPr>
                <w:lang w:val="es-CL"/>
              </w:rPr>
            </w:rPrChange>
          </w:rPr>
          <w:t xml:space="preserve"> Chile.</w:t>
        </w:r>
      </w:ins>
    </w:p>
    <w:p w14:paraId="47F0EDBD" w14:textId="77777777" w:rsidR="008B00A4" w:rsidRPr="00EC7200" w:rsidRDefault="008B00A4" w:rsidP="008B00A4">
      <w:pPr>
        <w:rPr>
          <w:ins w:id="30" w:author="Andrés González Santa Cruz" w:date="2024-05-17T23:42:00Z" w16du:dateUtc="2024-05-18T03:42:00Z"/>
          <w:lang w:val="es-CL"/>
        </w:rPr>
      </w:pPr>
      <w:ins w:id="31" w:author="Andrés González Santa Cruz" w:date="2024-05-17T23:42:00Z" w16du:dateUtc="2024-05-18T03:42:00Z">
        <w:r w:rsidRPr="00EC7200">
          <w:rPr>
            <w:vertAlign w:val="superscript"/>
            <w:lang w:val="es-CL"/>
          </w:rPr>
          <w:t>d</w:t>
        </w:r>
        <w:r w:rsidRPr="00EC7200">
          <w:rPr>
            <w:lang w:val="es-CL"/>
          </w:rPr>
          <w:t xml:space="preserve"> Fundación Instituto Profesional DUOC UC, Chile.</w:t>
        </w:r>
      </w:ins>
    </w:p>
    <w:p w14:paraId="00DD3C36" w14:textId="77777777" w:rsidR="008B00A4" w:rsidRPr="008B00A4" w:rsidRDefault="008B00A4" w:rsidP="008B00A4">
      <w:pPr>
        <w:rPr>
          <w:ins w:id="32" w:author="Andrés González Santa Cruz" w:date="2024-05-17T23:42:00Z" w16du:dateUtc="2024-05-18T03:42:00Z"/>
          <w:lang w:val="es-CL"/>
        </w:rPr>
      </w:pPr>
      <w:proofErr w:type="spellStart"/>
      <w:ins w:id="33" w:author="Andrés González Santa Cruz" w:date="2024-05-17T23:42:00Z" w16du:dateUtc="2024-05-18T03:42:00Z">
        <w:r w:rsidRPr="008B00A4">
          <w:rPr>
            <w:vertAlign w:val="superscript"/>
            <w:lang w:val="es-CL"/>
          </w:rPr>
          <w:t>e</w:t>
        </w:r>
        <w:proofErr w:type="spellEnd"/>
        <w:r w:rsidRPr="008B00A4">
          <w:rPr>
            <w:lang w:val="es-CL"/>
          </w:rPr>
          <w:t xml:space="preserve"> Programa de Doctorado en Políticas Públicas, Universidad Mayor, Santiago, Chile.</w:t>
        </w:r>
      </w:ins>
    </w:p>
    <w:p w14:paraId="425BA135" w14:textId="77777777" w:rsidR="008B00A4" w:rsidRPr="008B00A4" w:rsidRDefault="008B00A4" w:rsidP="008B00A4">
      <w:pPr>
        <w:rPr>
          <w:ins w:id="34" w:author="Andrés González Santa Cruz" w:date="2024-05-17T23:42:00Z" w16du:dateUtc="2024-05-18T03:42:00Z"/>
          <w:lang w:val="en-US"/>
          <w:rPrChange w:id="35" w:author="Andrés González Santa Cruz" w:date="2024-05-17T23:42:00Z" w16du:dateUtc="2024-05-18T03:42:00Z">
            <w:rPr>
              <w:ins w:id="36" w:author="Andrés González Santa Cruz" w:date="2024-05-17T23:42:00Z" w16du:dateUtc="2024-05-18T03:42:00Z"/>
              <w:lang w:val="es-CL"/>
            </w:rPr>
          </w:rPrChange>
        </w:rPr>
      </w:pPr>
      <w:ins w:id="37" w:author="Andrés González Santa Cruz" w:date="2024-05-17T23:42:00Z" w16du:dateUtc="2024-05-18T03:42:00Z">
        <w:r w:rsidRPr="008B00A4">
          <w:rPr>
            <w:vertAlign w:val="superscript"/>
            <w:lang w:val="en-US"/>
            <w:rPrChange w:id="38" w:author="Andrés González Santa Cruz" w:date="2024-05-17T23:42:00Z" w16du:dateUtc="2024-05-18T03:42:00Z">
              <w:rPr>
                <w:vertAlign w:val="superscript"/>
                <w:lang w:val="es-CL"/>
              </w:rPr>
            </w:rPrChange>
          </w:rPr>
          <w:t>f</w:t>
        </w:r>
        <w:r w:rsidRPr="008B00A4">
          <w:rPr>
            <w:lang w:val="en-US"/>
            <w:rPrChange w:id="39" w:author="Andrés González Santa Cruz" w:date="2024-05-17T23:42:00Z" w16du:dateUtc="2024-05-18T03:42:00Z">
              <w:rPr>
                <w:lang w:val="es-CL"/>
              </w:rPr>
            </w:rPrChange>
          </w:rPr>
          <w:t xml:space="preserve"> School of Criminology and Criminal Justice, Griffith University, Australia</w:t>
        </w:r>
      </w:ins>
    </w:p>
    <w:p w14:paraId="504453EF" w14:textId="77777777" w:rsidR="008B00A4" w:rsidRPr="008B00A4" w:rsidRDefault="008B00A4" w:rsidP="008B00A4">
      <w:pPr>
        <w:rPr>
          <w:ins w:id="40" w:author="Andrés González Santa Cruz" w:date="2024-05-17T23:42:00Z" w16du:dateUtc="2024-05-18T03:42:00Z"/>
          <w:lang w:val="en-US"/>
          <w:rPrChange w:id="41" w:author="Andrés González Santa Cruz" w:date="2024-05-17T23:42:00Z" w16du:dateUtc="2024-05-18T03:42:00Z">
            <w:rPr>
              <w:ins w:id="42" w:author="Andrés González Santa Cruz" w:date="2024-05-17T23:42:00Z" w16du:dateUtc="2024-05-18T03:42:00Z"/>
              <w:lang w:val="es-CL"/>
            </w:rPr>
          </w:rPrChange>
        </w:rPr>
      </w:pPr>
      <w:ins w:id="43" w:author="Andrés González Santa Cruz" w:date="2024-05-17T23:42:00Z" w16du:dateUtc="2024-05-18T03:42:00Z">
        <w:r w:rsidRPr="008B00A4">
          <w:rPr>
            <w:vertAlign w:val="superscript"/>
            <w:lang w:val="en-US"/>
            <w:rPrChange w:id="44" w:author="Andrés González Santa Cruz" w:date="2024-05-17T23:42:00Z" w16du:dateUtc="2024-05-18T03:42:00Z">
              <w:rPr>
                <w:vertAlign w:val="superscript"/>
                <w:lang w:val="es-CL"/>
              </w:rPr>
            </w:rPrChange>
          </w:rPr>
          <w:t>g</w:t>
        </w:r>
        <w:r w:rsidRPr="008B00A4">
          <w:rPr>
            <w:lang w:val="en-US"/>
            <w:rPrChange w:id="45" w:author="Andrés González Santa Cruz" w:date="2024-05-17T23:42:00Z" w16du:dateUtc="2024-05-18T03:42:00Z">
              <w:rPr>
                <w:lang w:val="es-CL"/>
              </w:rPr>
            </w:rPrChange>
          </w:rPr>
          <w:t xml:space="preserve"> Millennium Nucleus on </w:t>
        </w:r>
        <w:proofErr w:type="spellStart"/>
        <w:r w:rsidRPr="008B00A4">
          <w:rPr>
            <w:lang w:val="en-US"/>
            <w:rPrChange w:id="46" w:author="Andrés González Santa Cruz" w:date="2024-05-17T23:42:00Z" w16du:dateUtc="2024-05-18T03:42:00Z">
              <w:rPr>
                <w:lang w:val="es-CL"/>
              </w:rPr>
            </w:rPrChange>
          </w:rPr>
          <w:t>Sociomedicine</w:t>
        </w:r>
        <w:proofErr w:type="spellEnd"/>
        <w:r w:rsidRPr="008B00A4">
          <w:rPr>
            <w:lang w:val="en-US"/>
            <w:rPrChange w:id="47" w:author="Andrés González Santa Cruz" w:date="2024-05-17T23:42:00Z" w16du:dateUtc="2024-05-18T03:42:00Z">
              <w:rPr>
                <w:lang w:val="es-CL"/>
              </w:rPr>
            </w:rPrChange>
          </w:rPr>
          <w:t xml:space="preserve"> (</w:t>
        </w:r>
        <w:proofErr w:type="spellStart"/>
        <w:r w:rsidRPr="008B00A4">
          <w:rPr>
            <w:lang w:val="en-US"/>
            <w:rPrChange w:id="48" w:author="Andrés González Santa Cruz" w:date="2024-05-17T23:42:00Z" w16du:dateUtc="2024-05-18T03:42:00Z">
              <w:rPr>
                <w:lang w:val="es-CL"/>
              </w:rPr>
            </w:rPrChange>
          </w:rPr>
          <w:t>SocioMed</w:t>
        </w:r>
        <w:proofErr w:type="spellEnd"/>
        <w:r w:rsidRPr="008B00A4">
          <w:rPr>
            <w:lang w:val="en-US"/>
            <w:rPrChange w:id="49" w:author="Andrés González Santa Cruz" w:date="2024-05-17T23:42:00Z" w16du:dateUtc="2024-05-18T03:42:00Z">
              <w:rPr>
                <w:lang w:val="es-CL"/>
              </w:rPr>
            </w:rPrChange>
          </w:rPr>
          <w:t>), Chile.</w:t>
        </w:r>
      </w:ins>
    </w:p>
    <w:p w14:paraId="461526CE" w14:textId="77777777" w:rsidR="008B00A4" w:rsidRDefault="008B00A4" w:rsidP="008B00A4">
      <w:pPr>
        <w:rPr>
          <w:ins w:id="50" w:author="Andrés González Santa Cruz" w:date="2024-05-17T23:42:00Z" w16du:dateUtc="2024-05-18T03:42:00Z"/>
        </w:rPr>
        <w:pPrChange w:id="51" w:author="Andrés González Santa Cruz" w:date="2024-05-17T23:42:00Z" w16du:dateUtc="2024-05-18T03:42:00Z">
          <w:pPr>
            <w:pStyle w:val="Ttulo1"/>
            <w:tabs>
              <w:tab w:val="left" w:pos="567"/>
            </w:tabs>
            <w:spacing w:before="240" w:beforeAutospacing="0" w:after="0" w:afterAutospacing="0" w:line="276" w:lineRule="auto"/>
            <w:ind w:right="565"/>
          </w:pPr>
        </w:pPrChange>
      </w:pPr>
    </w:p>
    <w:p w14:paraId="39D3233D" w14:textId="1A298662" w:rsidR="001B79DB" w:rsidRDefault="001B79DB" w:rsidP="001B79DB">
      <w:pPr>
        <w:pStyle w:val="Ttulo1"/>
        <w:tabs>
          <w:tab w:val="left" w:pos="567"/>
        </w:tabs>
        <w:spacing w:before="240" w:beforeAutospacing="0" w:after="0" w:afterAutospacing="0" w:line="276" w:lineRule="auto"/>
        <w:ind w:right="565"/>
        <w:rPr>
          <w:rFonts w:ascii="Verdana" w:hAnsi="Verdana"/>
          <w:sz w:val="20"/>
          <w:szCs w:val="20"/>
        </w:rPr>
      </w:pPr>
      <w:r>
        <w:rPr>
          <w:rFonts w:ascii="Verdana" w:hAnsi="Verdana"/>
          <w:sz w:val="20"/>
          <w:szCs w:val="20"/>
        </w:rPr>
        <w:t>Abstract</w:t>
      </w:r>
    </w:p>
    <w:p w14:paraId="4D0B72C4" w14:textId="77777777" w:rsidR="00A85632" w:rsidRDefault="00A85632" w:rsidP="001B79DB">
      <w:pPr>
        <w:rPr>
          <w:b/>
          <w:bCs/>
          <w:lang w:val="en-US"/>
        </w:rPr>
      </w:pPr>
    </w:p>
    <w:p w14:paraId="2B994DCA" w14:textId="77777777" w:rsidR="00A85632" w:rsidRPr="00A85632" w:rsidRDefault="00A85632" w:rsidP="00A85632">
      <w:pPr>
        <w:rPr>
          <w:lang w:val="en-US"/>
        </w:rPr>
      </w:pPr>
      <w:r w:rsidRPr="00A85632">
        <w:rPr>
          <w:b/>
          <w:bCs/>
          <w:lang w:val="en-US"/>
        </w:rPr>
        <w:t>Aim</w:t>
      </w:r>
      <w:r w:rsidRPr="00A85632">
        <w:rPr>
          <w:lang w:val="en-US"/>
        </w:rPr>
        <w:t>: (1) To describe the incidence of polysubstance use (PSU) reports and treatment completion in the sample, (2) to compare the association of treatment completion rates between individuals reporting polysubstance use and single-substance use, and (3) to estimate the association between reporting PSU at admission and treatment completion, accounting for irregular and informative observation times.</w:t>
      </w:r>
    </w:p>
    <w:p w14:paraId="3C621673" w14:textId="71F5F0B8" w:rsidR="00A85632" w:rsidRPr="00A85632" w:rsidRDefault="00A85632" w:rsidP="00A85632">
      <w:pPr>
        <w:rPr>
          <w:lang w:val="en-US"/>
        </w:rPr>
      </w:pPr>
      <w:r w:rsidRPr="00A85632">
        <w:rPr>
          <w:b/>
          <w:bCs/>
          <w:lang w:val="en-US"/>
        </w:rPr>
        <w:t>Design</w:t>
      </w:r>
      <w:r w:rsidRPr="00A85632">
        <w:rPr>
          <w:lang w:val="en-US"/>
        </w:rPr>
        <w:t xml:space="preserve">: Retrospective cohort study based on </w:t>
      </w:r>
      <w:r w:rsidR="00C826B0">
        <w:rPr>
          <w:lang w:val="en-US"/>
        </w:rPr>
        <w:t xml:space="preserve">adult treatment records </w:t>
      </w:r>
      <w:r w:rsidRPr="00A85632">
        <w:rPr>
          <w:lang w:val="en-US"/>
        </w:rPr>
        <w:t xml:space="preserve">from the Chilean </w:t>
      </w:r>
      <w:r w:rsidR="00C826B0" w:rsidRPr="00C826B0">
        <w:rPr>
          <w:lang w:val="en-US"/>
        </w:rPr>
        <w:t xml:space="preserve">National Service for the Prevention and Rehabilitation of Drug and Alcohol Use </w:t>
      </w:r>
      <w:r w:rsidRPr="00A85632">
        <w:rPr>
          <w:lang w:val="en-US"/>
        </w:rPr>
        <w:t>(SENDA) from 2010 to 2019.</w:t>
      </w:r>
    </w:p>
    <w:p w14:paraId="27C23979" w14:textId="77777777" w:rsidR="00A85632" w:rsidRPr="00A85632" w:rsidRDefault="00A85632" w:rsidP="00A85632">
      <w:pPr>
        <w:rPr>
          <w:lang w:val="en-US"/>
        </w:rPr>
      </w:pPr>
      <w:r w:rsidRPr="00A85632">
        <w:rPr>
          <w:b/>
          <w:bCs/>
          <w:lang w:val="en-US"/>
        </w:rPr>
        <w:t>Setting</w:t>
      </w:r>
      <w:r w:rsidRPr="00A85632">
        <w:rPr>
          <w:lang w:val="en-US"/>
        </w:rPr>
        <w:t>: Substance use treatment (SUT) is available at no cost through Chile’s publicly funded healthcare and is provided in ambulatory and residential modalities in public and private centers.</w:t>
      </w:r>
    </w:p>
    <w:p w14:paraId="2C180F46" w14:textId="3D6A4F60" w:rsidR="00A85632" w:rsidRPr="00A85632" w:rsidRDefault="00A85632" w:rsidP="00A85632">
      <w:pPr>
        <w:rPr>
          <w:lang w:val="en-US"/>
        </w:rPr>
      </w:pPr>
      <w:r w:rsidRPr="00A85632">
        <w:rPr>
          <w:b/>
          <w:bCs/>
          <w:lang w:val="en-US"/>
        </w:rPr>
        <w:t>Participants</w:t>
      </w:r>
      <w:r w:rsidRPr="00A85632">
        <w:rPr>
          <w:lang w:val="en-US"/>
        </w:rPr>
        <w:t xml:space="preserve">: A total of 13,317 individuals with multiple treatment episodes were analyzed from the 70,854 individuals who received their first SUT </w:t>
      </w:r>
      <w:r>
        <w:rPr>
          <w:lang w:val="en-US"/>
        </w:rPr>
        <w:t>between</w:t>
      </w:r>
      <w:r w:rsidRPr="00A85632">
        <w:rPr>
          <w:lang w:val="en-US"/>
        </w:rPr>
        <w:t xml:space="preserve"> 2010 </w:t>
      </w:r>
      <w:r>
        <w:rPr>
          <w:lang w:val="en-US"/>
        </w:rPr>
        <w:t xml:space="preserve">and </w:t>
      </w:r>
      <w:r w:rsidRPr="00A85632">
        <w:rPr>
          <w:lang w:val="en-US"/>
        </w:rPr>
        <w:t>2019.</w:t>
      </w:r>
    </w:p>
    <w:p w14:paraId="7902F24F" w14:textId="77777777" w:rsidR="00A85632" w:rsidRPr="00A85632" w:rsidRDefault="00A85632" w:rsidP="00A85632">
      <w:pPr>
        <w:rPr>
          <w:lang w:val="en-US"/>
        </w:rPr>
      </w:pPr>
      <w:r w:rsidRPr="00A85632">
        <w:rPr>
          <w:b/>
          <w:bCs/>
          <w:lang w:val="en-US"/>
        </w:rPr>
        <w:t>Measurements</w:t>
      </w:r>
      <w:r w:rsidRPr="00A85632">
        <w:rPr>
          <w:lang w:val="en-US"/>
        </w:rPr>
        <w:t>: SUT completion status was categorized as completed or noncompleted. Primary outcomes focused on treatment noncompletion.</w:t>
      </w:r>
    </w:p>
    <w:p w14:paraId="602438F9" w14:textId="77777777" w:rsidR="00A85632" w:rsidRPr="00A85632" w:rsidRDefault="00A85632" w:rsidP="00A85632">
      <w:pPr>
        <w:rPr>
          <w:lang w:val="en-US"/>
        </w:rPr>
      </w:pPr>
      <w:r w:rsidRPr="00A85632">
        <w:rPr>
          <w:b/>
          <w:bCs/>
          <w:lang w:val="en-US"/>
        </w:rPr>
        <w:t>Findings</w:t>
      </w:r>
      <w:r w:rsidRPr="00A85632">
        <w:rPr>
          <w:lang w:val="en-US"/>
        </w:rPr>
        <w:t>: Higher rates of treatment noncompletion were observed in patients who reported PSU at admission. The risk of noncompletion was significantly higher in intensive ambulatory settings for the general population and in women-only residential settings, with relative risk (RR) values around 1.04 and 1.13-1.15, respectively. However, the association was not consistent across all treatment settings.</w:t>
      </w:r>
    </w:p>
    <w:p w14:paraId="75885EDD" w14:textId="74310E59" w:rsidR="00A85632" w:rsidRPr="00A85632" w:rsidRDefault="00A85632" w:rsidP="00A85632">
      <w:pPr>
        <w:rPr>
          <w:lang w:val="en-US"/>
        </w:rPr>
      </w:pPr>
      <w:r w:rsidRPr="00A85632">
        <w:rPr>
          <w:b/>
          <w:bCs/>
          <w:lang w:val="en-US"/>
        </w:rPr>
        <w:t>Conclusions</w:t>
      </w:r>
      <w:r w:rsidRPr="00A85632">
        <w:rPr>
          <w:lang w:val="en-US"/>
        </w:rPr>
        <w:t xml:space="preserve">: Reporting PSU at admission was </w:t>
      </w:r>
      <w:r w:rsidR="00C826B0">
        <w:rPr>
          <w:lang w:val="en-US"/>
        </w:rPr>
        <w:t xml:space="preserve">modestly </w:t>
      </w:r>
      <w:r w:rsidRPr="00A85632">
        <w:rPr>
          <w:lang w:val="en-US"/>
        </w:rPr>
        <w:t xml:space="preserve">associated with a higher risk of treatment noncompletion. The analysis, adjusted for various covariates and accounting for irregular observation times, highlights the </w:t>
      </w:r>
      <w:del w:id="52" w:author="Andrés González Santa Cruz" w:date="2024-05-17T16:44:00Z" w16du:dateUtc="2024-05-17T20:44:00Z">
        <w:r w:rsidRPr="00A85632" w:rsidDel="008D0663">
          <w:rPr>
            <w:lang w:val="en-US"/>
          </w:rPr>
          <w:delText xml:space="preserve">significant impact </w:delText>
        </w:r>
      </w:del>
      <w:ins w:id="53" w:author="Andrés González Santa Cruz" w:date="2024-05-17T16:44:00Z" w16du:dateUtc="2024-05-17T20:44:00Z">
        <w:r w:rsidR="008D0663">
          <w:rPr>
            <w:lang w:val="en-US"/>
          </w:rPr>
          <w:t>association</w:t>
        </w:r>
        <w:r w:rsidR="008D0663" w:rsidRPr="00A85632">
          <w:rPr>
            <w:lang w:val="en-US"/>
          </w:rPr>
          <w:t xml:space="preserve"> </w:t>
        </w:r>
      </w:ins>
      <w:del w:id="54" w:author="Andrés González Santa Cruz" w:date="2024-05-17T16:44:00Z" w16du:dateUtc="2024-05-17T20:44:00Z">
        <w:r w:rsidRPr="00A85632" w:rsidDel="008D0663">
          <w:rPr>
            <w:lang w:val="en-US"/>
          </w:rPr>
          <w:delText xml:space="preserve">of </w:delText>
        </w:r>
      </w:del>
      <w:ins w:id="55" w:author="Andrés González Santa Cruz" w:date="2024-05-17T16:44:00Z" w16du:dateUtc="2024-05-17T20:44:00Z">
        <w:r w:rsidR="008D0663">
          <w:rPr>
            <w:lang w:val="en-US"/>
          </w:rPr>
          <w:t xml:space="preserve">between </w:t>
        </w:r>
      </w:ins>
      <w:r w:rsidRPr="00A85632">
        <w:rPr>
          <w:lang w:val="en-US"/>
        </w:rPr>
        <w:t xml:space="preserve">PSU reporting </w:t>
      </w:r>
      <w:del w:id="56" w:author="Andrés González Santa Cruz" w:date="2024-05-17T16:44:00Z" w16du:dateUtc="2024-05-17T20:44:00Z">
        <w:r w:rsidRPr="00A85632" w:rsidDel="008D0663">
          <w:rPr>
            <w:lang w:val="en-US"/>
          </w:rPr>
          <w:delText xml:space="preserve">on </w:delText>
        </w:r>
      </w:del>
      <w:ins w:id="57" w:author="Andrés González Santa Cruz" w:date="2024-05-17T16:44:00Z" w16du:dateUtc="2024-05-17T20:44:00Z">
        <w:r w:rsidR="008D0663">
          <w:rPr>
            <w:lang w:val="en-US"/>
          </w:rPr>
          <w:t>and</w:t>
        </w:r>
        <w:r w:rsidR="008D0663" w:rsidRPr="00A85632">
          <w:rPr>
            <w:lang w:val="en-US"/>
          </w:rPr>
          <w:t xml:space="preserve"> </w:t>
        </w:r>
      </w:ins>
      <w:r w:rsidRPr="00A85632">
        <w:rPr>
          <w:lang w:val="en-US"/>
        </w:rPr>
        <w:t>treatment outcomes in specific settings.</w:t>
      </w:r>
      <w:ins w:id="58" w:author="Andrés González Santa Cruz" w:date="2024-05-17T16:44:00Z" w16du:dateUtc="2024-05-17T20:44:00Z">
        <w:r w:rsidR="008D0663">
          <w:rPr>
            <w:lang w:val="en-US"/>
          </w:rPr>
          <w:t xml:space="preserve"> This underscore the necessity for strategies tailor</w:t>
        </w:r>
      </w:ins>
      <w:ins w:id="59" w:author="Andrés González Santa Cruz" w:date="2024-05-17T16:45:00Z" w16du:dateUtc="2024-05-17T20:45:00Z">
        <w:r w:rsidR="008D0663">
          <w:rPr>
            <w:lang w:val="en-US"/>
          </w:rPr>
          <w:t>ed to different patients in treatment settings, paving the way for more personalized interventions.</w:t>
        </w:r>
      </w:ins>
    </w:p>
    <w:p w14:paraId="2BEA26B0" w14:textId="2066E3F9" w:rsidR="001B79DB" w:rsidRPr="001B79DB" w:rsidRDefault="00A85632" w:rsidP="00C826B0">
      <w:pPr>
        <w:rPr>
          <w:lang w:val="en-US"/>
        </w:rPr>
      </w:pPr>
      <w:r w:rsidRPr="00A85632">
        <w:rPr>
          <w:b/>
          <w:bCs/>
          <w:lang w:val="en-US"/>
        </w:rPr>
        <w:t>Key Terms</w:t>
      </w:r>
      <w:r w:rsidRPr="00A85632">
        <w:rPr>
          <w:lang w:val="en-US"/>
        </w:rPr>
        <w:t>: Substance use treatment noncompletion; Irregular assessment; Polysubstance use; Chile.</w:t>
      </w:r>
      <w:r w:rsidR="001B79DB">
        <w:rPr>
          <w:lang w:val="en-US"/>
        </w:rPr>
        <w:br w:type="page"/>
      </w:r>
    </w:p>
    <w:p w14:paraId="7E936CDF" w14:textId="126EA596" w:rsidR="00BD6BF3" w:rsidRPr="0075223D" w:rsidRDefault="00BD6BF3" w:rsidP="00F8187F">
      <w:pPr>
        <w:pStyle w:val="Ttulo1"/>
        <w:numPr>
          <w:ilvl w:val="0"/>
          <w:numId w:val="11"/>
        </w:numPr>
        <w:tabs>
          <w:tab w:val="left" w:pos="567"/>
        </w:tabs>
        <w:spacing w:before="240" w:beforeAutospacing="0" w:after="0" w:afterAutospacing="0" w:line="276" w:lineRule="auto"/>
        <w:ind w:left="709" w:right="565" w:firstLine="284"/>
        <w:rPr>
          <w:rFonts w:ascii="Verdana" w:hAnsi="Verdana"/>
          <w:sz w:val="20"/>
          <w:szCs w:val="20"/>
        </w:rPr>
      </w:pPr>
      <w:r w:rsidRPr="0075223D">
        <w:rPr>
          <w:rFonts w:ascii="Verdana" w:hAnsi="Verdana"/>
          <w:sz w:val="20"/>
          <w:szCs w:val="20"/>
        </w:rPr>
        <w:lastRenderedPageBreak/>
        <w:t>Project Overview</w:t>
      </w:r>
      <w:bookmarkEnd w:id="1"/>
    </w:p>
    <w:p w14:paraId="37793720" w14:textId="470001E8" w:rsidR="0035641C" w:rsidRPr="0075223D" w:rsidRDefault="0035641C" w:rsidP="00606783">
      <w:pPr>
        <w:spacing w:line="276" w:lineRule="auto"/>
      </w:pPr>
      <w:r w:rsidRPr="0075223D">
        <w:t>The research question and design of this project has been modified due to administrative constraints. Therefore, below is presented the current and original (discarded) project designs.</w:t>
      </w:r>
    </w:p>
    <w:p w14:paraId="3E6C3AEE" w14:textId="77777777" w:rsidR="00D45A6D" w:rsidRPr="0075223D" w:rsidRDefault="00D45A6D" w:rsidP="00F8187F">
      <w:pPr>
        <w:spacing w:line="276" w:lineRule="auto"/>
        <w:rPr>
          <w:szCs w:val="20"/>
          <w:lang w:val="en-US"/>
        </w:rPr>
      </w:pPr>
    </w:p>
    <w:p w14:paraId="60974892" w14:textId="7C3BCEC2" w:rsidR="00D45A6D" w:rsidRPr="0075223D" w:rsidRDefault="0035641C" w:rsidP="00D53D3C">
      <w:pPr>
        <w:pStyle w:val="Ttulo2"/>
        <w:spacing w:line="276" w:lineRule="auto"/>
        <w:ind w:left="142"/>
      </w:pPr>
      <w:r w:rsidRPr="0075223D">
        <w:t xml:space="preserve"> </w:t>
      </w:r>
      <w:bookmarkStart w:id="60" w:name="_Toc162862595"/>
      <w:r w:rsidRPr="0075223D">
        <w:t>Current p</w:t>
      </w:r>
      <w:r w:rsidR="00D45A6D" w:rsidRPr="0075223D">
        <w:t>roject</w:t>
      </w:r>
      <w:r w:rsidRPr="0075223D">
        <w:t xml:space="preserve"> (modified from original)</w:t>
      </w:r>
      <w:bookmarkEnd w:id="60"/>
    </w:p>
    <w:p w14:paraId="760BBF4F" w14:textId="694C271E" w:rsidR="00D45A6D" w:rsidRPr="0075223D" w:rsidRDefault="00D45A6D" w:rsidP="00F8187F">
      <w:pPr>
        <w:numPr>
          <w:ilvl w:val="0"/>
          <w:numId w:val="27"/>
        </w:numPr>
        <w:spacing w:line="276" w:lineRule="auto"/>
        <w:rPr>
          <w:szCs w:val="20"/>
          <w:lang w:val="en-US"/>
        </w:rPr>
      </w:pPr>
      <w:r w:rsidRPr="0075223D">
        <w:rPr>
          <w:b/>
          <w:bCs/>
          <w:szCs w:val="20"/>
          <w:lang w:val="en-US"/>
        </w:rPr>
        <w:t>Research question:</w:t>
      </w:r>
      <w:r w:rsidRPr="0075223D">
        <w:rPr>
          <w:szCs w:val="20"/>
          <w:lang w:val="en-US"/>
        </w:rPr>
        <w:t xml:space="preserve"> What are the effects of </w:t>
      </w:r>
      <w:r w:rsidR="00F56CF1" w:rsidRPr="0075223D">
        <w:rPr>
          <w:szCs w:val="20"/>
          <w:lang w:val="en-US"/>
        </w:rPr>
        <w:t>having</w:t>
      </w:r>
      <w:r w:rsidR="002F4D05" w:rsidRPr="0075223D">
        <w:rPr>
          <w:szCs w:val="20"/>
          <w:lang w:val="en-US"/>
        </w:rPr>
        <w:t xml:space="preserve"> reported</w:t>
      </w:r>
      <w:r w:rsidR="00F56CF1" w:rsidRPr="0075223D">
        <w:rPr>
          <w:szCs w:val="20"/>
          <w:lang w:val="en-US"/>
        </w:rPr>
        <w:t xml:space="preserve"> </w:t>
      </w:r>
      <w:r w:rsidR="00B54FB6" w:rsidRPr="0075223D">
        <w:rPr>
          <w:szCs w:val="20"/>
          <w:lang w:val="en-US"/>
        </w:rPr>
        <w:t>polysubstance use (</w:t>
      </w:r>
      <w:r w:rsidRPr="0075223D">
        <w:rPr>
          <w:szCs w:val="20"/>
          <w:lang w:val="en-US"/>
        </w:rPr>
        <w:t>PSU</w:t>
      </w:r>
      <w:r w:rsidR="00B54FB6" w:rsidRPr="0075223D">
        <w:rPr>
          <w:szCs w:val="20"/>
          <w:lang w:val="en-US"/>
        </w:rPr>
        <w:t>)</w:t>
      </w:r>
      <w:r w:rsidRPr="0075223D">
        <w:rPr>
          <w:szCs w:val="20"/>
          <w:lang w:val="en-US"/>
        </w:rPr>
        <w:t xml:space="preserve"> </w:t>
      </w:r>
      <w:r w:rsidR="00B54FB6" w:rsidRPr="0075223D">
        <w:rPr>
          <w:szCs w:val="20"/>
          <w:lang w:val="en-US"/>
        </w:rPr>
        <w:t xml:space="preserve">at admission </w:t>
      </w:r>
      <w:r w:rsidR="00F11FC6" w:rsidRPr="0075223D">
        <w:rPr>
          <w:szCs w:val="20"/>
          <w:lang w:val="en-US"/>
        </w:rPr>
        <w:t xml:space="preserve">to substance use disorder (SUD) treatments </w:t>
      </w:r>
      <w:r w:rsidR="00F56CF1" w:rsidRPr="0075223D">
        <w:rPr>
          <w:szCs w:val="20"/>
          <w:lang w:val="en-US"/>
        </w:rPr>
        <w:t xml:space="preserve">on treatment completion </w:t>
      </w:r>
      <w:r w:rsidRPr="0075223D">
        <w:rPr>
          <w:szCs w:val="20"/>
          <w:lang w:val="en-US"/>
        </w:rPr>
        <w:t>in Chile?</w:t>
      </w:r>
    </w:p>
    <w:p w14:paraId="3BB73435" w14:textId="0109EC95" w:rsidR="00D45A6D" w:rsidRPr="0075223D" w:rsidRDefault="00966AF0" w:rsidP="00F8187F">
      <w:pPr>
        <w:numPr>
          <w:ilvl w:val="0"/>
          <w:numId w:val="27"/>
        </w:numPr>
        <w:spacing w:line="276" w:lineRule="auto"/>
        <w:rPr>
          <w:szCs w:val="20"/>
          <w:lang w:val="en-US"/>
        </w:rPr>
      </w:pPr>
      <w:r w:rsidRPr="0075223D">
        <w:rPr>
          <w:b/>
          <w:bCs/>
          <w:szCs w:val="20"/>
          <w:lang w:val="en-US"/>
        </w:rPr>
        <w:t xml:space="preserve">Specific </w:t>
      </w:r>
      <w:r w:rsidR="00D45A6D" w:rsidRPr="0075223D">
        <w:rPr>
          <w:b/>
          <w:bCs/>
          <w:szCs w:val="20"/>
          <w:lang w:val="en-US"/>
        </w:rPr>
        <w:t>Aims:</w:t>
      </w:r>
      <w:r w:rsidR="00D45A6D" w:rsidRPr="0075223D">
        <w:rPr>
          <w:szCs w:val="20"/>
          <w:lang w:val="en-US"/>
        </w:rPr>
        <w:t xml:space="preserve"> (1) To describe the </w:t>
      </w:r>
      <w:r w:rsidR="00550B5D" w:rsidRPr="0075223D">
        <w:rPr>
          <w:szCs w:val="20"/>
          <w:lang w:val="en-US"/>
        </w:rPr>
        <w:t>incidence</w:t>
      </w:r>
      <w:r w:rsidR="00D45A6D" w:rsidRPr="0075223D">
        <w:rPr>
          <w:szCs w:val="20"/>
          <w:lang w:val="en-US"/>
        </w:rPr>
        <w:t xml:space="preserve"> of PSU</w:t>
      </w:r>
      <w:r w:rsidR="00F56CF1" w:rsidRPr="0075223D">
        <w:rPr>
          <w:szCs w:val="20"/>
          <w:lang w:val="en-US"/>
        </w:rPr>
        <w:t xml:space="preserve"> </w:t>
      </w:r>
      <w:r w:rsidR="00B54FB6" w:rsidRPr="0075223D">
        <w:rPr>
          <w:szCs w:val="20"/>
          <w:lang w:val="en-US"/>
        </w:rPr>
        <w:t xml:space="preserve">reports </w:t>
      </w:r>
      <w:r w:rsidR="00F56CF1" w:rsidRPr="0075223D">
        <w:rPr>
          <w:szCs w:val="20"/>
          <w:lang w:val="en-US"/>
        </w:rPr>
        <w:t>and</w:t>
      </w:r>
      <w:r w:rsidR="00D45A6D" w:rsidRPr="0075223D">
        <w:rPr>
          <w:szCs w:val="20"/>
          <w:lang w:val="en-US"/>
        </w:rPr>
        <w:t xml:space="preserve"> treatment completion in the sample, (2) to compare the </w:t>
      </w:r>
      <w:r w:rsidR="00F11FC6" w:rsidRPr="0075223D">
        <w:rPr>
          <w:szCs w:val="20"/>
          <w:lang w:val="en-US"/>
        </w:rPr>
        <w:t xml:space="preserve">occurrence rate of </w:t>
      </w:r>
      <w:r w:rsidR="00F56CF1" w:rsidRPr="0075223D">
        <w:rPr>
          <w:szCs w:val="20"/>
          <w:lang w:val="en-US"/>
        </w:rPr>
        <w:t xml:space="preserve">treatment completion </w:t>
      </w:r>
      <w:r w:rsidR="00D45A6D" w:rsidRPr="0075223D">
        <w:rPr>
          <w:szCs w:val="20"/>
          <w:lang w:val="en-US"/>
        </w:rPr>
        <w:t xml:space="preserve">between people with </w:t>
      </w:r>
      <w:r w:rsidR="00F11FC6" w:rsidRPr="0075223D">
        <w:rPr>
          <w:szCs w:val="20"/>
          <w:lang w:val="en-US"/>
        </w:rPr>
        <w:t xml:space="preserve">reporting </w:t>
      </w:r>
      <w:r w:rsidR="00D45A6D" w:rsidRPr="0075223D">
        <w:rPr>
          <w:szCs w:val="20"/>
          <w:lang w:val="en-US"/>
        </w:rPr>
        <w:t xml:space="preserve">poly and single-substance use, and (3) to estimate the </w:t>
      </w:r>
      <w:r w:rsidR="00F36973" w:rsidRPr="0075223D">
        <w:rPr>
          <w:szCs w:val="20"/>
          <w:lang w:val="en-US"/>
        </w:rPr>
        <w:t xml:space="preserve">association between </w:t>
      </w:r>
      <w:r w:rsidR="00B54FB6" w:rsidRPr="0075223D">
        <w:rPr>
          <w:szCs w:val="20"/>
          <w:lang w:val="en-US"/>
        </w:rPr>
        <w:t xml:space="preserve">reporting </w:t>
      </w:r>
      <w:r w:rsidR="00D45A6D" w:rsidRPr="0075223D">
        <w:rPr>
          <w:szCs w:val="20"/>
          <w:lang w:val="en-US"/>
        </w:rPr>
        <w:t>PSU</w:t>
      </w:r>
      <w:r w:rsidR="00F56CF1" w:rsidRPr="0075223D">
        <w:rPr>
          <w:szCs w:val="20"/>
          <w:lang w:val="en-US"/>
        </w:rPr>
        <w:t xml:space="preserve"> </w:t>
      </w:r>
      <w:r w:rsidR="00F36973" w:rsidRPr="0075223D">
        <w:rPr>
          <w:szCs w:val="20"/>
          <w:lang w:val="en-US"/>
        </w:rPr>
        <w:t xml:space="preserve">at admission and </w:t>
      </w:r>
      <w:r w:rsidR="00F56CF1" w:rsidRPr="0075223D">
        <w:rPr>
          <w:szCs w:val="20"/>
          <w:lang w:val="en-US"/>
        </w:rPr>
        <w:t>treatment completion</w:t>
      </w:r>
      <w:r w:rsidR="00E71A99" w:rsidRPr="0075223D">
        <w:rPr>
          <w:szCs w:val="20"/>
          <w:lang w:val="en-US"/>
        </w:rPr>
        <w:t>, accounting for irregular and informative observation times</w:t>
      </w:r>
      <w:r w:rsidR="00D45A6D" w:rsidRPr="0075223D">
        <w:rPr>
          <w:szCs w:val="20"/>
          <w:lang w:val="en-US"/>
        </w:rPr>
        <w:t>.</w:t>
      </w:r>
    </w:p>
    <w:p w14:paraId="7E5AAE7D" w14:textId="36767843" w:rsidR="00D45A6D" w:rsidRPr="0075223D" w:rsidRDefault="00D45A6D" w:rsidP="00F8187F">
      <w:pPr>
        <w:numPr>
          <w:ilvl w:val="0"/>
          <w:numId w:val="27"/>
        </w:numPr>
        <w:spacing w:line="276" w:lineRule="auto"/>
        <w:rPr>
          <w:szCs w:val="20"/>
          <w:lang w:val="en-US"/>
        </w:rPr>
      </w:pPr>
      <w:r w:rsidRPr="0075223D">
        <w:rPr>
          <w:b/>
          <w:bCs/>
          <w:szCs w:val="20"/>
          <w:lang w:val="en-US"/>
        </w:rPr>
        <w:t>Hypothesis:</w:t>
      </w:r>
      <w:r w:rsidRPr="0075223D">
        <w:rPr>
          <w:szCs w:val="20"/>
          <w:lang w:val="en-US"/>
        </w:rPr>
        <w:t xml:space="preserve"> </w:t>
      </w:r>
      <w:r w:rsidR="00580C3A" w:rsidRPr="0075223D">
        <w:rPr>
          <w:szCs w:val="20"/>
          <w:lang w:val="en-US"/>
        </w:rPr>
        <w:t xml:space="preserve">Reporting </w:t>
      </w:r>
      <w:r w:rsidRPr="0075223D">
        <w:rPr>
          <w:szCs w:val="20"/>
          <w:lang w:val="en-US"/>
        </w:rPr>
        <w:t xml:space="preserve">PSU </w:t>
      </w:r>
      <w:r w:rsidR="001A5478" w:rsidRPr="0075223D">
        <w:rPr>
          <w:szCs w:val="20"/>
          <w:lang w:val="en-US"/>
        </w:rPr>
        <w:t>at admission</w:t>
      </w:r>
      <w:r w:rsidR="00580C3A" w:rsidRPr="0075223D">
        <w:rPr>
          <w:szCs w:val="20"/>
          <w:lang w:val="en-US"/>
        </w:rPr>
        <w:t xml:space="preserve"> to SUD treatment</w:t>
      </w:r>
      <w:r w:rsidR="001A5478" w:rsidRPr="0075223D">
        <w:rPr>
          <w:szCs w:val="20"/>
          <w:lang w:val="en-US"/>
        </w:rPr>
        <w:t xml:space="preserve"> </w:t>
      </w:r>
      <w:r w:rsidRPr="0075223D">
        <w:rPr>
          <w:szCs w:val="20"/>
          <w:lang w:val="en-US"/>
        </w:rPr>
        <w:t xml:space="preserve">is related to lower </w:t>
      </w:r>
      <w:r w:rsidR="00106AFB" w:rsidRPr="0075223D">
        <w:rPr>
          <w:szCs w:val="20"/>
          <w:lang w:val="en-US"/>
        </w:rPr>
        <w:t xml:space="preserve">treatment completion </w:t>
      </w:r>
      <w:r w:rsidR="00DE13FF" w:rsidRPr="0075223D">
        <w:rPr>
          <w:szCs w:val="20"/>
          <w:lang w:val="en-US"/>
        </w:rPr>
        <w:t>rates</w:t>
      </w:r>
      <w:r w:rsidRPr="0075223D">
        <w:rPr>
          <w:szCs w:val="20"/>
          <w:lang w:val="en-US"/>
        </w:rPr>
        <w:t>.</w:t>
      </w:r>
    </w:p>
    <w:p w14:paraId="1B59C417" w14:textId="18E13383" w:rsidR="0035641C" w:rsidRPr="0075223D" w:rsidRDefault="0035641C" w:rsidP="0035641C">
      <w:pPr>
        <w:pStyle w:val="Ttulo2"/>
        <w:spacing w:line="276" w:lineRule="auto"/>
        <w:ind w:left="142"/>
      </w:pPr>
      <w:bookmarkStart w:id="61" w:name="_Toc162862596"/>
      <w:r w:rsidRPr="0075223D">
        <w:t>Original project (discarded)</w:t>
      </w:r>
      <w:bookmarkEnd w:id="61"/>
    </w:p>
    <w:p w14:paraId="5DC4648B" w14:textId="77777777" w:rsidR="0035641C" w:rsidRPr="0075223D" w:rsidRDefault="0035641C" w:rsidP="0035641C">
      <w:pPr>
        <w:numPr>
          <w:ilvl w:val="0"/>
          <w:numId w:val="27"/>
        </w:numPr>
        <w:tabs>
          <w:tab w:val="clear" w:pos="720"/>
          <w:tab w:val="num" w:pos="567"/>
        </w:tabs>
        <w:spacing w:line="276" w:lineRule="auto"/>
        <w:ind w:left="567" w:hanging="283"/>
        <w:rPr>
          <w:szCs w:val="20"/>
          <w:lang w:val="en-US"/>
        </w:rPr>
      </w:pPr>
      <w:r w:rsidRPr="0075223D">
        <w:rPr>
          <w:b/>
          <w:bCs/>
          <w:szCs w:val="20"/>
          <w:lang w:val="en-US"/>
        </w:rPr>
        <w:t>Research question:</w:t>
      </w:r>
      <w:r w:rsidRPr="0075223D">
        <w:rPr>
          <w:szCs w:val="20"/>
          <w:lang w:val="en-US"/>
        </w:rPr>
        <w:t xml:space="preserve"> What are the mediating effects of completing SUD treatment on the relationship between baseline PSU and contact with CJS in Chile in the short (six months), middle (one year), and long term (three years)?</w:t>
      </w:r>
    </w:p>
    <w:p w14:paraId="0FC5ACFF" w14:textId="12CA36B6" w:rsidR="00D45A6D" w:rsidRPr="0075223D" w:rsidRDefault="00261E63" w:rsidP="00D45A6D">
      <w:pPr>
        <w:jc w:val="left"/>
        <w:rPr>
          <w:color w:val="000000"/>
          <w:szCs w:val="20"/>
        </w:rPr>
      </w:pPr>
      <w:r w:rsidRPr="0075223D">
        <w:rPr>
          <w:color w:val="000000"/>
          <w:szCs w:val="20"/>
        </w:rPr>
        <w:br w:type="page"/>
      </w:r>
    </w:p>
    <w:p w14:paraId="0CEFCDB1" w14:textId="7D3D66BC" w:rsidR="003C33EB" w:rsidRPr="0075223D" w:rsidRDefault="00BD6BF3" w:rsidP="00CB0B1C">
      <w:pPr>
        <w:pStyle w:val="Ttulo1"/>
        <w:numPr>
          <w:ilvl w:val="0"/>
          <w:numId w:val="11"/>
        </w:numPr>
        <w:tabs>
          <w:tab w:val="left" w:pos="567"/>
        </w:tabs>
        <w:spacing w:before="240" w:beforeAutospacing="0" w:after="0" w:afterAutospacing="0"/>
        <w:ind w:left="709" w:right="-2" w:firstLine="284"/>
        <w:rPr>
          <w:rFonts w:ascii="Verdana" w:hAnsi="Verdana"/>
          <w:sz w:val="20"/>
          <w:szCs w:val="20"/>
        </w:rPr>
      </w:pPr>
      <w:bookmarkStart w:id="62" w:name="_Toc162862597"/>
      <w:r w:rsidRPr="0075223D">
        <w:rPr>
          <w:rFonts w:ascii="Verdana" w:hAnsi="Verdana"/>
          <w:sz w:val="20"/>
          <w:szCs w:val="20"/>
        </w:rPr>
        <w:lastRenderedPageBreak/>
        <w:t>Progress</w:t>
      </w:r>
      <w:r w:rsidR="00A259E3" w:rsidRPr="0075223D">
        <w:rPr>
          <w:rFonts w:ascii="Verdana" w:hAnsi="Verdana"/>
          <w:sz w:val="20"/>
          <w:szCs w:val="20"/>
        </w:rPr>
        <w:t xml:space="preserve"> milestones</w:t>
      </w:r>
      <w:bookmarkEnd w:id="62"/>
    </w:p>
    <w:p w14:paraId="4100FFEB" w14:textId="7D38B6B1" w:rsidR="00B5699F" w:rsidRPr="0075223D" w:rsidRDefault="00B5699F" w:rsidP="00CB0B1C">
      <w:pPr>
        <w:spacing w:line="276" w:lineRule="auto"/>
        <w:ind w:left="709" w:right="-2" w:hanging="142"/>
        <w:rPr>
          <w:szCs w:val="20"/>
        </w:rPr>
      </w:pPr>
      <w:r w:rsidRPr="0075223D">
        <w:rPr>
          <w:szCs w:val="20"/>
        </w:rPr>
        <w:t>In this section we described the main milestones achieved so far.</w:t>
      </w:r>
    </w:p>
    <w:p w14:paraId="3F9337BB" w14:textId="56440175" w:rsidR="00BD6BF3" w:rsidRPr="0075223D" w:rsidRDefault="00C86DE9" w:rsidP="00CB0B1C">
      <w:pPr>
        <w:pStyle w:val="Prrafodelista"/>
        <w:numPr>
          <w:ilvl w:val="0"/>
          <w:numId w:val="19"/>
        </w:numPr>
        <w:tabs>
          <w:tab w:val="left" w:pos="567"/>
        </w:tabs>
        <w:ind w:left="709" w:right="-2"/>
        <w:rPr>
          <w:b/>
          <w:bCs/>
        </w:rPr>
      </w:pPr>
      <w:r w:rsidRPr="0075223D">
        <w:rPr>
          <w:b/>
          <w:bCs/>
        </w:rPr>
        <w:t xml:space="preserve">Data wrangling </w:t>
      </w:r>
    </w:p>
    <w:p w14:paraId="254345E9" w14:textId="360A12AB" w:rsidR="00AF6352" w:rsidRPr="0075223D" w:rsidRDefault="00D056E5" w:rsidP="00CB0B1C">
      <w:pPr>
        <w:pStyle w:val="Prrafodelista"/>
        <w:widowControl w:val="0"/>
        <w:ind w:left="567" w:right="-2"/>
        <w:rPr>
          <w:szCs w:val="20"/>
        </w:rPr>
      </w:pPr>
      <w:r w:rsidRPr="0075223D">
        <w:rPr>
          <w:szCs w:val="20"/>
        </w:rPr>
        <w:t xml:space="preserve">This research relies on a population-based record-linkage retrospective cohort design. The data wrangling includes managing </w:t>
      </w:r>
      <w:r w:rsidR="005A0823" w:rsidRPr="0075223D">
        <w:rPr>
          <w:szCs w:val="20"/>
        </w:rPr>
        <w:t xml:space="preserve">an </w:t>
      </w:r>
      <w:r w:rsidRPr="0075223D">
        <w:rPr>
          <w:szCs w:val="20"/>
        </w:rPr>
        <w:t>administrative database</w:t>
      </w:r>
      <w:r w:rsidR="005A0823" w:rsidRPr="0075223D">
        <w:rPr>
          <w:szCs w:val="20"/>
        </w:rPr>
        <w:t xml:space="preserve"> that </w:t>
      </w:r>
      <w:r w:rsidR="00942F10" w:rsidRPr="0075223D">
        <w:rPr>
          <w:szCs w:val="20"/>
        </w:rPr>
        <w:t>contains information of</w:t>
      </w:r>
      <w:r w:rsidRPr="0075223D">
        <w:rPr>
          <w:szCs w:val="20"/>
        </w:rPr>
        <w:t xml:space="preserve"> patients receiving </w:t>
      </w:r>
      <w:r w:rsidR="00AF6352" w:rsidRPr="0075223D">
        <w:rPr>
          <w:szCs w:val="20"/>
        </w:rPr>
        <w:t xml:space="preserve">substance use </w:t>
      </w:r>
      <w:r w:rsidRPr="0075223D">
        <w:rPr>
          <w:szCs w:val="20"/>
        </w:rPr>
        <w:t xml:space="preserve">treatment financed by the </w:t>
      </w:r>
      <w:r w:rsidR="004D65E9" w:rsidRPr="0075223D">
        <w:rPr>
          <w:szCs w:val="20"/>
        </w:rPr>
        <w:t>National Service for the Prevention and Rehabilitation of Drug and Alcohol Use</w:t>
      </w:r>
      <w:r w:rsidRPr="0075223D">
        <w:rPr>
          <w:szCs w:val="20"/>
        </w:rPr>
        <w:t xml:space="preserve"> (SENDA)</w:t>
      </w:r>
      <w:r w:rsidR="005A0823" w:rsidRPr="0075223D">
        <w:rPr>
          <w:szCs w:val="20"/>
        </w:rPr>
        <w:t>.</w:t>
      </w:r>
    </w:p>
    <w:p w14:paraId="36D61051" w14:textId="77777777" w:rsidR="00D53D3C" w:rsidRPr="0075223D" w:rsidRDefault="00D53D3C" w:rsidP="00CB0B1C">
      <w:pPr>
        <w:pStyle w:val="Prrafodelista"/>
        <w:widowControl w:val="0"/>
        <w:ind w:left="567" w:right="-2"/>
        <w:rPr>
          <w:szCs w:val="20"/>
        </w:rPr>
      </w:pPr>
    </w:p>
    <w:p w14:paraId="5D2C98CE" w14:textId="3B7B03D0" w:rsidR="00C86DE9" w:rsidRPr="0075223D" w:rsidRDefault="00C86DE9" w:rsidP="00CB0B1C">
      <w:pPr>
        <w:pStyle w:val="Prrafodelista"/>
        <w:numPr>
          <w:ilvl w:val="0"/>
          <w:numId w:val="24"/>
        </w:numPr>
        <w:tabs>
          <w:tab w:val="left" w:pos="1276"/>
        </w:tabs>
        <w:spacing w:after="0"/>
        <w:ind w:left="567" w:right="-2" w:hanging="189"/>
      </w:pPr>
      <w:r w:rsidRPr="0075223D">
        <w:rPr>
          <w:i/>
          <w:iCs/>
        </w:rPr>
        <w:t xml:space="preserve">Data </w:t>
      </w:r>
      <w:r w:rsidR="00415FD0" w:rsidRPr="0075223D">
        <w:rPr>
          <w:i/>
          <w:iCs/>
        </w:rPr>
        <w:t xml:space="preserve">exploration and </w:t>
      </w:r>
      <w:r w:rsidRPr="0075223D">
        <w:rPr>
          <w:i/>
          <w:iCs/>
        </w:rPr>
        <w:t>cleaning</w:t>
      </w:r>
      <w:r w:rsidR="00B5699F" w:rsidRPr="0075223D">
        <w:rPr>
          <w:i/>
          <w:iCs/>
        </w:rPr>
        <w:t>:</w:t>
      </w:r>
      <w:r w:rsidR="00B5699F" w:rsidRPr="0075223D">
        <w:t xml:space="preserve"> </w:t>
      </w:r>
      <w:r w:rsidR="00415FD0" w:rsidRPr="0075223D">
        <w:t>Considering all the variables available in the database, we</w:t>
      </w:r>
      <w:r w:rsidR="00A951B8" w:rsidRPr="0075223D">
        <w:t xml:space="preserve"> </w:t>
      </w:r>
      <w:r w:rsidR="00AF6352" w:rsidRPr="0075223D">
        <w:t>explored the data focusing on m</w:t>
      </w:r>
      <w:r w:rsidR="00415FD0" w:rsidRPr="0075223D">
        <w:t xml:space="preserve">issing data, </w:t>
      </w:r>
      <w:r w:rsidR="00AF6352" w:rsidRPr="0075223D">
        <w:t>v</w:t>
      </w:r>
      <w:r w:rsidR="00415FD0" w:rsidRPr="0075223D">
        <w:t>ariance</w:t>
      </w:r>
      <w:r w:rsidR="008658D0" w:rsidRPr="0075223D">
        <w:t xml:space="preserve">, </w:t>
      </w:r>
      <w:r w:rsidR="00AF6352" w:rsidRPr="0075223D">
        <w:t xml:space="preserve">and other descriptive </w:t>
      </w:r>
      <w:r w:rsidR="00942F10" w:rsidRPr="0075223D">
        <w:t>measures</w:t>
      </w:r>
      <w:r w:rsidR="00AF6352" w:rsidRPr="0075223D">
        <w:t>.</w:t>
      </w:r>
    </w:p>
    <w:p w14:paraId="4501A584" w14:textId="44DDC70C" w:rsidR="000A5E48" w:rsidRPr="0075223D" w:rsidRDefault="00415FD0" w:rsidP="00CB0B1C">
      <w:pPr>
        <w:pStyle w:val="Prrafodelista"/>
        <w:numPr>
          <w:ilvl w:val="0"/>
          <w:numId w:val="24"/>
        </w:numPr>
        <w:spacing w:after="0"/>
        <w:ind w:left="567" w:right="-2" w:hanging="189"/>
      </w:pPr>
      <w:r w:rsidRPr="0075223D">
        <w:rPr>
          <w:i/>
          <w:iCs/>
        </w:rPr>
        <w:t>Data normalization:</w:t>
      </w:r>
      <w:r w:rsidRPr="0075223D">
        <w:t xml:space="preserve"> We standardised variables, labe</w:t>
      </w:r>
      <w:r w:rsidR="00033096" w:rsidRPr="0075223D">
        <w:t>l</w:t>
      </w:r>
      <w:r w:rsidRPr="0075223D">
        <w:t>l</w:t>
      </w:r>
      <w:r w:rsidR="00033096" w:rsidRPr="0075223D">
        <w:t>ed</w:t>
      </w:r>
      <w:r w:rsidRPr="0075223D">
        <w:t xml:space="preserve"> fields, and correct</w:t>
      </w:r>
      <w:r w:rsidR="00033096" w:rsidRPr="0075223D">
        <w:t>ed</w:t>
      </w:r>
      <w:r w:rsidRPr="0075223D">
        <w:t xml:space="preserve"> data integrity issues (e.g., typographical errors</w:t>
      </w:r>
      <w:r w:rsidR="008658D0" w:rsidRPr="0075223D">
        <w:t xml:space="preserve"> in dates</w:t>
      </w:r>
      <w:r w:rsidRPr="0075223D">
        <w:t>, automation bias, or variations in name spelling or form).</w:t>
      </w:r>
      <w:r w:rsidR="008658D0" w:rsidRPr="0075223D">
        <w:t xml:space="preserve"> </w:t>
      </w:r>
      <w:r w:rsidR="004240DF" w:rsidRPr="0075223D">
        <w:t xml:space="preserve">We also </w:t>
      </w:r>
      <w:r w:rsidR="00431963" w:rsidRPr="0075223D">
        <w:t xml:space="preserve">modified the </w:t>
      </w:r>
      <w:r w:rsidR="004240DF" w:rsidRPr="0075223D">
        <w:t>time</w:t>
      </w:r>
      <w:r w:rsidR="00431963" w:rsidRPr="0075223D">
        <w:t xml:space="preserve"> (</w:t>
      </w:r>
      <w:r w:rsidR="004240DF" w:rsidRPr="0075223D">
        <w:t>in months</w:t>
      </w:r>
      <w:r w:rsidR="00431963" w:rsidRPr="0075223D">
        <w:t>)</w:t>
      </w:r>
      <w:r w:rsidR="004240DF" w:rsidRPr="0075223D">
        <w:t xml:space="preserve"> from the first admission for each subject and formatted to avoid overlapping between treatments.</w:t>
      </w:r>
    </w:p>
    <w:p w14:paraId="1743BC31" w14:textId="77777777" w:rsidR="00BA0F27" w:rsidRPr="0075223D" w:rsidRDefault="00BA0F27" w:rsidP="00CB0B1C">
      <w:pPr>
        <w:pStyle w:val="Prrafodelista"/>
        <w:tabs>
          <w:tab w:val="left" w:pos="567"/>
        </w:tabs>
        <w:ind w:left="709" w:right="-2"/>
      </w:pPr>
    </w:p>
    <w:p w14:paraId="34F2B4FD" w14:textId="60FD45A9" w:rsidR="00C86DE9" w:rsidRPr="0075223D" w:rsidRDefault="00C86DE9" w:rsidP="00CB0B1C">
      <w:pPr>
        <w:pStyle w:val="Prrafodelista"/>
        <w:numPr>
          <w:ilvl w:val="0"/>
          <w:numId w:val="19"/>
        </w:numPr>
        <w:tabs>
          <w:tab w:val="left" w:pos="567"/>
        </w:tabs>
        <w:ind w:left="709" w:right="-2"/>
        <w:rPr>
          <w:b/>
          <w:bCs/>
        </w:rPr>
      </w:pPr>
      <w:r w:rsidRPr="0075223D">
        <w:rPr>
          <w:b/>
          <w:bCs/>
        </w:rPr>
        <w:t>Ethics application</w:t>
      </w:r>
    </w:p>
    <w:p w14:paraId="6030B78A" w14:textId="38E2E832" w:rsidR="00705212" w:rsidRPr="0075223D" w:rsidRDefault="005A0823" w:rsidP="00CB0B1C">
      <w:pPr>
        <w:pStyle w:val="Prrafodelista"/>
        <w:widowControl w:val="0"/>
        <w:ind w:left="567" w:right="-2"/>
        <w:rPr>
          <w:szCs w:val="20"/>
        </w:rPr>
      </w:pPr>
      <w:r w:rsidRPr="0075223D">
        <w:rPr>
          <w:szCs w:val="20"/>
        </w:rPr>
        <w:t>The study was approved by the Griffith University Human Research Ethics Committee (GUHREC GU Ref No: 2022/919).</w:t>
      </w:r>
    </w:p>
    <w:p w14:paraId="7B7A46EE" w14:textId="77777777" w:rsidR="00C3312D" w:rsidRPr="0075223D" w:rsidRDefault="00C3312D" w:rsidP="00CB0B1C">
      <w:pPr>
        <w:pStyle w:val="Prrafodelista"/>
        <w:tabs>
          <w:tab w:val="left" w:pos="567"/>
        </w:tabs>
        <w:ind w:left="709" w:right="-2"/>
      </w:pPr>
    </w:p>
    <w:p w14:paraId="2C8395A5" w14:textId="641B5D9C" w:rsidR="00705212" w:rsidRPr="0075223D" w:rsidRDefault="00705212" w:rsidP="00CB0B1C">
      <w:pPr>
        <w:pStyle w:val="Prrafodelista"/>
        <w:numPr>
          <w:ilvl w:val="0"/>
          <w:numId w:val="19"/>
        </w:numPr>
        <w:tabs>
          <w:tab w:val="left" w:pos="567"/>
        </w:tabs>
        <w:spacing w:before="240" w:after="0"/>
        <w:ind w:left="709" w:right="-2"/>
      </w:pPr>
      <w:r w:rsidRPr="0075223D">
        <w:rPr>
          <w:b/>
          <w:bCs/>
        </w:rPr>
        <w:t xml:space="preserve">Theoretical framework </w:t>
      </w:r>
    </w:p>
    <w:p w14:paraId="4F109AB4" w14:textId="72717DDE" w:rsidR="00705212" w:rsidRPr="0075223D" w:rsidRDefault="00705212" w:rsidP="00CB0B1C">
      <w:pPr>
        <w:pStyle w:val="Prrafodelista"/>
        <w:widowControl w:val="0"/>
        <w:spacing w:line="276" w:lineRule="auto"/>
        <w:ind w:left="567" w:right="-2"/>
        <w:rPr>
          <w:szCs w:val="20"/>
        </w:rPr>
      </w:pPr>
      <w:r w:rsidRPr="0075223D">
        <w:rPr>
          <w:szCs w:val="20"/>
        </w:rPr>
        <w:t xml:space="preserve">We have </w:t>
      </w:r>
      <w:r w:rsidR="00431963" w:rsidRPr="0075223D">
        <w:rPr>
          <w:szCs w:val="20"/>
        </w:rPr>
        <w:t xml:space="preserve">conducted </w:t>
      </w:r>
      <w:r w:rsidRPr="0075223D">
        <w:rPr>
          <w:szCs w:val="20"/>
        </w:rPr>
        <w:t xml:space="preserve">a literature review according to the project design and the selected outcome variables. The theoretical framework progress is exposed in the next section (III). </w:t>
      </w:r>
      <w:r w:rsidR="00AF407A" w:rsidRPr="0075223D">
        <w:rPr>
          <w:szCs w:val="20"/>
        </w:rPr>
        <w:t>C</w:t>
      </w:r>
      <w:r w:rsidRPr="0075223D">
        <w:rPr>
          <w:szCs w:val="20"/>
        </w:rPr>
        <w:t>hanges to the theoretical framework will be introduced after concluding the analysis.</w:t>
      </w:r>
    </w:p>
    <w:p w14:paraId="697DCEB5" w14:textId="77777777" w:rsidR="00033096" w:rsidRPr="0075223D" w:rsidRDefault="00033096" w:rsidP="00705212">
      <w:pPr>
        <w:pStyle w:val="Prrafodelista"/>
        <w:tabs>
          <w:tab w:val="left" w:pos="567"/>
        </w:tabs>
        <w:ind w:left="709" w:right="565"/>
      </w:pPr>
    </w:p>
    <w:p w14:paraId="51CB5819" w14:textId="5417B938" w:rsidR="00C86DE9" w:rsidRPr="0075223D" w:rsidRDefault="00C86DE9" w:rsidP="00705212">
      <w:pPr>
        <w:pStyle w:val="Prrafodelista"/>
        <w:numPr>
          <w:ilvl w:val="0"/>
          <w:numId w:val="19"/>
        </w:numPr>
        <w:tabs>
          <w:tab w:val="left" w:pos="567"/>
        </w:tabs>
        <w:ind w:left="709" w:right="565"/>
        <w:rPr>
          <w:b/>
          <w:bCs/>
        </w:rPr>
      </w:pPr>
      <w:r w:rsidRPr="0075223D">
        <w:rPr>
          <w:b/>
          <w:bCs/>
        </w:rPr>
        <w:t>Preliminary analysis</w:t>
      </w:r>
    </w:p>
    <w:p w14:paraId="1587FEBA" w14:textId="77777777" w:rsidR="00006A70" w:rsidRPr="0075223D" w:rsidRDefault="00006A70" w:rsidP="00705212">
      <w:pPr>
        <w:pStyle w:val="Prrafodelista"/>
        <w:tabs>
          <w:tab w:val="left" w:pos="567"/>
        </w:tabs>
        <w:ind w:left="927" w:right="565"/>
      </w:pPr>
    </w:p>
    <w:p w14:paraId="1DADB229" w14:textId="77777777" w:rsidR="00705212" w:rsidRPr="0075223D" w:rsidRDefault="008658D0" w:rsidP="00705212">
      <w:pPr>
        <w:pStyle w:val="Prrafodelista"/>
        <w:numPr>
          <w:ilvl w:val="0"/>
          <w:numId w:val="24"/>
        </w:numPr>
        <w:tabs>
          <w:tab w:val="left" w:pos="567"/>
        </w:tabs>
        <w:spacing w:after="0"/>
        <w:ind w:right="565"/>
        <w:rPr>
          <w:i/>
          <w:iCs/>
        </w:rPr>
      </w:pPr>
      <w:r w:rsidRPr="0075223D">
        <w:rPr>
          <w:i/>
          <w:iCs/>
        </w:rPr>
        <w:t>Data structure</w:t>
      </w:r>
    </w:p>
    <w:p w14:paraId="2509629A" w14:textId="3878540E" w:rsidR="00760C1C" w:rsidRPr="0075223D" w:rsidRDefault="00006A70" w:rsidP="005F2E8A">
      <w:pPr>
        <w:spacing w:line="276" w:lineRule="auto"/>
        <w:ind w:left="360"/>
      </w:pPr>
      <w:r w:rsidRPr="0075223D">
        <w:t xml:space="preserve">Patients’ entry to the retrospective cohort starts at the time they were admitted to a </w:t>
      </w:r>
      <w:r w:rsidR="00B565B5" w:rsidRPr="0075223D">
        <w:t>SUD treatment</w:t>
      </w:r>
      <w:r w:rsidRPr="0075223D">
        <w:t xml:space="preserve"> listed in the SENDAs yearly databases with information </w:t>
      </w:r>
      <w:r w:rsidR="00431963" w:rsidRPr="0075223D">
        <w:t xml:space="preserve">on </w:t>
      </w:r>
      <w:r w:rsidRPr="0075223D">
        <w:t xml:space="preserve">treatments between 2010-2019. We considered patients </w:t>
      </w:r>
      <w:r w:rsidR="00431963" w:rsidRPr="0075223D">
        <w:t>who had ongoing treatments from</w:t>
      </w:r>
      <w:r w:rsidRPr="0075223D">
        <w:t xml:space="preserve"> 2010</w:t>
      </w:r>
      <w:r w:rsidR="00F11FC6" w:rsidRPr="0075223D">
        <w:t xml:space="preserve"> </w:t>
      </w:r>
      <w:r w:rsidR="00D05ED8" w:rsidRPr="0075223D">
        <w:t>until 2019</w:t>
      </w:r>
      <w:r w:rsidRPr="0075223D">
        <w:t xml:space="preserve">. Censoring occurred after </w:t>
      </w:r>
      <w:r w:rsidR="00431963" w:rsidRPr="0075223D">
        <w:t xml:space="preserve">the date of data retrieving </w:t>
      </w:r>
      <w:r w:rsidRPr="0075223D">
        <w:t>(November 13, 2019), after an outcome event occurred, or when a patient left the cohort with no other outcomes.</w:t>
      </w:r>
      <w:r w:rsidR="005A0823" w:rsidRPr="0075223D">
        <w:rPr>
          <w:rFonts w:ascii="Times New Roman" w:eastAsia="Times New Roman" w:hAnsi="Times New Roman" w:cs="Times New Roman"/>
          <w:color w:val="000000"/>
          <w:sz w:val="24"/>
          <w:szCs w:val="24"/>
          <w:lang w:val="en-US" w:eastAsia="es-CL"/>
        </w:rPr>
        <w:t xml:space="preserve"> </w:t>
      </w:r>
      <w:r w:rsidR="00760C1C" w:rsidRPr="0075223D">
        <w:rPr>
          <w:lang w:val="en-US"/>
        </w:rPr>
        <w:t xml:space="preserve">We excluded from the sample patients with only one treatment episode. The degree of irregularity of assessment times (times in which reported PSU was measured), in this case, </w:t>
      </w:r>
      <w:r w:rsidR="00714486" w:rsidRPr="0075223D">
        <w:rPr>
          <w:lang w:val="en-US"/>
        </w:rPr>
        <w:t xml:space="preserve">in </w:t>
      </w:r>
      <w:r w:rsidR="00760C1C" w:rsidRPr="0075223D">
        <w:rPr>
          <w:lang w:val="en-US"/>
        </w:rPr>
        <w:t>admission</w:t>
      </w:r>
      <w:r w:rsidR="00714486" w:rsidRPr="0075223D">
        <w:rPr>
          <w:lang w:val="en-US"/>
        </w:rPr>
        <w:t xml:space="preserve"> processes</w:t>
      </w:r>
      <w:r w:rsidR="00760C1C" w:rsidRPr="0075223D">
        <w:rPr>
          <w:lang w:val="en-US"/>
        </w:rPr>
        <w:t xml:space="preserve">, is measured </w:t>
      </w:r>
      <w:r w:rsidR="00714486" w:rsidRPr="0075223D">
        <w:rPr>
          <w:lang w:val="en-US"/>
        </w:rPr>
        <w:t xml:space="preserve">through the </w:t>
      </w:r>
      <w:r w:rsidR="00760C1C" w:rsidRPr="0075223D">
        <w:rPr>
          <w:lang w:val="en-US"/>
        </w:rPr>
        <w:t xml:space="preserve">area under the curve </w:t>
      </w:r>
      <w:r w:rsidR="00714486" w:rsidRPr="0075223D">
        <w:t xml:space="preserve">(AUC) </w:t>
      </w:r>
      <w:r w:rsidR="00760C1C" w:rsidRPr="0075223D">
        <w:rPr>
          <w:lang w:val="en-US"/>
        </w:rPr>
        <w:t xml:space="preserve">and log-transformed area under the curve. </w:t>
      </w:r>
      <w:r w:rsidR="00760C1C" w:rsidRPr="0075223D">
        <w:t xml:space="preserve">To inspect the degree of visit irregularity, the entire follow-up period was divided into adjacent and equally sized timeframes, and the number of bins changed. The </w:t>
      </w:r>
      <w:r w:rsidR="00714486" w:rsidRPr="0075223D">
        <w:t xml:space="preserve">AUC </w:t>
      </w:r>
      <w:r w:rsidR="00760C1C" w:rsidRPr="0075223D">
        <w:t>was obtained by plotting the mean proportions of individuals with 0 visits per bin against the mean proportions of individuals with &gt; 1 visit per bin. AUC was log-transformed</w:t>
      </w:r>
      <w:r w:rsidR="00A22DC3">
        <w:t xml:space="preserve"> for better interpretation</w:t>
      </w:r>
      <w:r w:rsidR="00760C1C" w:rsidRPr="0075223D">
        <w:t>, in which 100 is very irregular, and 0 is equivalent to a repeated measures design</w:t>
      </w:r>
      <w:commentRangeStart w:id="63"/>
      <w:r w:rsidR="00760C1C" w:rsidRPr="0075223D">
        <w:t>.</w:t>
      </w:r>
      <w:commentRangeEnd w:id="63"/>
      <w:r w:rsidR="00A22DC3">
        <w:rPr>
          <w:rStyle w:val="Refdecomentario"/>
          <w:rFonts w:ascii="Times New Roman" w:eastAsia="Times New Roman" w:hAnsi="Times New Roman" w:cs="Times New Roman"/>
          <w:lang w:val="es-CL" w:eastAsia="es-ES_tradnl"/>
        </w:rPr>
        <w:commentReference w:id="63"/>
      </w:r>
    </w:p>
    <w:p w14:paraId="132D4A0D" w14:textId="6C5F8FB9" w:rsidR="00760C1C" w:rsidRPr="0075223D" w:rsidRDefault="00760C1C" w:rsidP="00760C1C">
      <w:pPr>
        <w:pStyle w:val="Prrafodelista"/>
        <w:numPr>
          <w:ilvl w:val="0"/>
          <w:numId w:val="24"/>
        </w:numPr>
        <w:tabs>
          <w:tab w:val="left" w:pos="567"/>
        </w:tabs>
        <w:spacing w:after="0"/>
        <w:ind w:right="565"/>
        <w:rPr>
          <w:i/>
          <w:iCs/>
        </w:rPr>
      </w:pPr>
      <w:r w:rsidRPr="0075223D">
        <w:rPr>
          <w:i/>
          <w:iCs/>
        </w:rPr>
        <w:t>Measures</w:t>
      </w:r>
    </w:p>
    <w:p w14:paraId="428AF6F4" w14:textId="2F15AF93" w:rsidR="00760C1C" w:rsidRPr="0075223D" w:rsidRDefault="005A0823" w:rsidP="00760C1C">
      <w:pPr>
        <w:spacing w:line="276" w:lineRule="auto"/>
        <w:ind w:left="720"/>
        <w:rPr>
          <w:lang w:val="en-US"/>
        </w:rPr>
      </w:pPr>
      <w:r w:rsidRPr="0075223D">
        <w:rPr>
          <w:lang w:val="en-US"/>
        </w:rPr>
        <w:t xml:space="preserve">The exposure variable will be PSU </w:t>
      </w:r>
      <w:r w:rsidR="001A5478" w:rsidRPr="0075223D">
        <w:rPr>
          <w:lang w:val="en-US"/>
        </w:rPr>
        <w:t xml:space="preserve">at admission </w:t>
      </w:r>
      <w:r w:rsidRPr="0075223D">
        <w:rPr>
          <w:lang w:val="en-US"/>
        </w:rPr>
        <w:t>(</w:t>
      </w:r>
      <w:r w:rsidR="00431963" w:rsidRPr="0075223D">
        <w:rPr>
          <w:lang w:val="en-US"/>
        </w:rPr>
        <w:t xml:space="preserve">self-report of </w:t>
      </w:r>
      <w:r w:rsidRPr="0075223D">
        <w:rPr>
          <w:lang w:val="en-US"/>
        </w:rPr>
        <w:t xml:space="preserve">using more than one main substance among alcohol and illicit drugs at admission to SUD treatment, whether sequential or concurrent) </w:t>
      </w:r>
      <w:r w:rsidR="004A2DB2" w:rsidRPr="0075223D">
        <w:rPr>
          <w:lang w:val="en-US"/>
        </w:rPr>
        <w:fldChar w:fldCharType="begin"/>
      </w:r>
      <w:r w:rsidR="00CA7FD0">
        <w:rPr>
          <w:lang w:val="en-US"/>
        </w:rPr>
        <w:instrText xml:space="preserve"> ADDIN ZOTERO_ITEM CSL_CITATION {"citationID":"Hz5LTbrQ","properties":{"formattedCitation":"(Crummy et al., 2020; Font-Mayolas &amp; Calvo, 2022)","plainCitation":"(Crummy et al., 2020; Font-Mayolas &amp; Calvo, 2022)","noteIndex":0},"citationItems":[{"id":"RQr8hPvX/Gi5jZCx5","uris":["http://zotero.org/users/12673371/items/44553PDU"],"itemData":{"id":433,"type":"article-journal","abstract":"Substance use disorder (SUD) is a chronic, relapsing disease with a highly multifaceted pathology that includes (but is not limited to) sensitivity to drug-associated cues, negative affect, and motivation to maintain drug consumption. SUDs are highly prevalent, with 35 million people meeting criteria for SUD. While drug use and addiction are highly studied, most investigations of SUDs examine drug use in isolation, rather than in the more prevalent context of comorbid substance histories. Indeed, 11.3% of individuals diagnosed with a SUD have concurrent alcohol and illicit drug use disorders. Furthermore, having a SUD with one substance increases susceptibility to developing dependence on additional substances. For example, the increased risk of developing heroin dependence is twofold for alcohol misusers, threefold for cannabis users, 15-fold for cocaine users, and 40-fold for prescription misusers. Given the prevalence and risk associated with polysubstance use and current public health crises, examining these disorders through the lens of co-use is essential for translatability and improved treatment efficacy. The escalating economic and social costs and continued rise in drug use has spurred interest in developing preclinical models that effectively model this phenomenon. Here, we review the current state of the field in understanding the behavioral and neural circuitry in the context of co-use with common pairings of alcohol, nicotine, cannabis, and other addictive substances. Moreover, we outline key considerations when developing polysubstance models, including challenges to developing preclinical models to provide insights and improve treatment outcomes.","container-title":"Frontiers in Neuroscience","ISSN":"1662-453X","source":"Frontiers","title":"One Is Not Enough: Understanding and Modeling Polysubstance Use","title-short":"One Is Not Enough","URL":"https://www.frontiersin.org/articles/10.3389/fnins.2020.00569","volume":"14","author":[{"family":"Crummy","given":"Elizabeth A."},{"family":"O’Neal","given":"Timothy J."},{"family":"Baskin","given":"Britahny M."},{"family":"Ferguson","given":"Susan M."}],"accessed":{"date-parts":[["2024",1,7]]},"issued":{"date-parts":[["2020"]]}}},{"id":"RQr8hPvX/9mw6s2bb","uris":["http://zotero.org/users/12673371/items/UYBXYKA3"],"itemData":{"id":437,"type":"article-journal","abstract":"Polydrug use is a very common phenomenon and represents an important public health problem. The definition of the term has varied since its inception, and consequently so have forms of self-report evaluation. The aim of this review is to offer an overview of how the concept has evolved and its forms of evaluation through self-reporting. A search of the term polydrug was conducted on the PubMed portal up to August 2022, with a total of 2076 publications detected containing the word polydrug in their title, abstract or keywords. This includes publications that represent an advance in the definition and assessment of this construct through self-reports, which may be useful for researchers carrying out future studies in the field. The importance of distinguishing between concurrent and simultaneous polydrug use and the need to employ comparable measures in parameters for the frequency, magnitude and combination of psychoactive substances involved in polydrug use are two of the main recommendations emerging from this review.","container-title":"International Journal of Environmental Research and Public Health","DOI":"10.3390/ijerph192013542","ISSN":"1660-4601","issue":"20","language":"en","license":"http://creativecommons.org/licenses/by/3.0/","note":"number: 20\npublisher: Multidisciplinary Digital Publishing Institute","page":"13542","source":"www.mdpi.com","title":"Polydrug Definition and Assessment: The State of the Art","title-short":"Polydrug Definition and Assessment","volume":"19","author":[{"family":"Font-Mayolas","given":"Sílvia"},{"family":"Calvo","given":"Fran"}],"issued":{"date-parts":[["2022",1]]}}}],"schema":"https://github.com/citation-style-language/schema/raw/master/csl-citation.json"} </w:instrText>
      </w:r>
      <w:r w:rsidR="004A2DB2" w:rsidRPr="0075223D">
        <w:rPr>
          <w:lang w:val="en-US"/>
        </w:rPr>
        <w:fldChar w:fldCharType="separate"/>
      </w:r>
      <w:r w:rsidR="004A2DB2" w:rsidRPr="0075223D">
        <w:t>(Crummy et al., 2020; Font-Mayolas &amp; Calvo, 2022)</w:t>
      </w:r>
      <w:r w:rsidR="004A2DB2" w:rsidRPr="0075223D">
        <w:rPr>
          <w:lang w:val="en-US"/>
        </w:rPr>
        <w:fldChar w:fldCharType="end"/>
      </w:r>
      <w:r w:rsidR="00431963" w:rsidRPr="0075223D">
        <w:rPr>
          <w:lang w:val="en-US"/>
        </w:rPr>
        <w:t>.</w:t>
      </w:r>
    </w:p>
    <w:p w14:paraId="1DD36E98" w14:textId="01322F48" w:rsidR="00760C1C" w:rsidRPr="0075223D" w:rsidRDefault="00431963" w:rsidP="00760C1C">
      <w:pPr>
        <w:spacing w:line="276" w:lineRule="auto"/>
        <w:ind w:left="720"/>
        <w:rPr>
          <w:lang w:val="en-US"/>
        </w:rPr>
      </w:pPr>
      <w:r w:rsidRPr="0075223D">
        <w:rPr>
          <w:lang w:val="en-US"/>
        </w:rPr>
        <w:t>T</w:t>
      </w:r>
      <w:r w:rsidR="005A0823" w:rsidRPr="0075223D">
        <w:rPr>
          <w:lang w:val="en-US"/>
        </w:rPr>
        <w:t>he outcome variable will be SUD treatment outcome</w:t>
      </w:r>
      <w:r w:rsidR="00606783" w:rsidRPr="0075223D">
        <w:rPr>
          <w:lang w:val="en-US"/>
        </w:rPr>
        <w:t>/completion status</w:t>
      </w:r>
      <w:r w:rsidR="005A0823" w:rsidRPr="0075223D">
        <w:rPr>
          <w:lang w:val="en-US"/>
        </w:rPr>
        <w:t xml:space="preserve"> (1=</w:t>
      </w:r>
      <w:bookmarkStart w:id="64" w:name="_Hlk157173479"/>
      <w:r w:rsidR="005A0823" w:rsidRPr="0075223D">
        <w:rPr>
          <w:lang w:val="en-US"/>
        </w:rPr>
        <w:t>dropout or spelled by misconduct</w:t>
      </w:r>
      <w:bookmarkEnd w:id="64"/>
      <w:r w:rsidR="00606783" w:rsidRPr="0075223D">
        <w:rPr>
          <w:lang w:val="en-US"/>
        </w:rPr>
        <w:t>; 0= completed treatments</w:t>
      </w:r>
      <w:r w:rsidR="005A0823" w:rsidRPr="0075223D">
        <w:rPr>
          <w:lang w:val="en-US"/>
        </w:rPr>
        <w:t>).</w:t>
      </w:r>
    </w:p>
    <w:p w14:paraId="081F77FB" w14:textId="676CDC25" w:rsidR="00760C1C" w:rsidRDefault="00760C1C" w:rsidP="00606783">
      <w:pPr>
        <w:spacing w:line="276" w:lineRule="auto"/>
        <w:ind w:left="720"/>
        <w:rPr>
          <w:lang w:val="en-US"/>
        </w:rPr>
      </w:pPr>
      <w:r w:rsidRPr="0075223D">
        <w:rPr>
          <w:lang w:val="en-US"/>
        </w:rPr>
        <w:t xml:space="preserve">Additionally, the models </w:t>
      </w:r>
      <w:r w:rsidR="002B77B2" w:rsidRPr="0075223D">
        <w:rPr>
          <w:lang w:val="en-US"/>
        </w:rPr>
        <w:t>adjust</w:t>
      </w:r>
      <w:r w:rsidRPr="0075223D">
        <w:rPr>
          <w:lang w:val="en-US"/>
        </w:rPr>
        <w:t xml:space="preserve"> for various baseline and time-varying confounding variables related to substance use, demographics, and social factors</w:t>
      </w:r>
      <w:r w:rsidR="00606783" w:rsidRPr="0075223D">
        <w:rPr>
          <w:lang w:val="en-US"/>
        </w:rPr>
        <w:t xml:space="preserve"> mainly to correct irregular observation times that may be related to the outcomes</w:t>
      </w:r>
      <w:r w:rsidRPr="0075223D">
        <w:rPr>
          <w:lang w:val="en-US"/>
        </w:rPr>
        <w:t>.</w:t>
      </w:r>
    </w:p>
    <w:p w14:paraId="7C4C50B4" w14:textId="45185AC6" w:rsidR="00146A6C" w:rsidRDefault="00146A6C" w:rsidP="00146A6C">
      <w:pPr>
        <w:spacing w:line="276" w:lineRule="auto"/>
        <w:ind w:left="720"/>
        <w:rPr>
          <w:lang w:val="en-US"/>
        </w:rPr>
      </w:pPr>
      <w:r>
        <w:rPr>
          <w:lang w:val="en-US"/>
        </w:rPr>
        <w:t>Covariates:</w:t>
      </w:r>
    </w:p>
    <w:p w14:paraId="0DC3B96F" w14:textId="057E5892" w:rsidR="00146A6C" w:rsidRDefault="00146A6C" w:rsidP="00146A6C">
      <w:pPr>
        <w:spacing w:line="276" w:lineRule="auto"/>
        <w:ind w:left="720"/>
        <w:rPr>
          <w:lang w:val="en-US"/>
        </w:rPr>
      </w:pPr>
      <w:r w:rsidRPr="0075223D">
        <w:rPr>
          <w:lang w:val="en-US"/>
        </w:rPr>
        <w:lastRenderedPageBreak/>
        <w:t xml:space="preserve">Covariates for weights are listed below: </w:t>
      </w:r>
      <w:bookmarkStart w:id="65" w:name="_Hlk166683943"/>
      <w:bookmarkStart w:id="66" w:name="_Hlk166793923"/>
      <w:r>
        <w:rPr>
          <w:lang w:val="en-US"/>
        </w:rPr>
        <w:t>Treatment outcome of the previous treatment, previous biopsychosocial compromise (severe status), previous treatment duration (&lt;90 days), previous treatment duration (in logarithmic scaled days), polysubstance use status of the previous treatment</w:t>
      </w:r>
      <w:bookmarkEnd w:id="65"/>
      <w:r>
        <w:rPr>
          <w:lang w:val="en-US"/>
        </w:rPr>
        <w:t xml:space="preserve">, age at admission to treatment, birth year, </w:t>
      </w:r>
      <w:commentRangeStart w:id="67"/>
      <w:r>
        <w:rPr>
          <w:lang w:val="en-US"/>
        </w:rPr>
        <w:t>p</w:t>
      </w:r>
      <w:r w:rsidRPr="0018795C">
        <w:rPr>
          <w:lang w:val="en-US"/>
        </w:rPr>
        <w:t>rimary Substance (initial diagnosis</w:t>
      </w:r>
      <w:commentRangeEnd w:id="67"/>
      <w:r w:rsidRPr="00146A6C">
        <w:rPr>
          <w:lang w:val="en-US"/>
        </w:rPr>
        <w:commentReference w:id="67"/>
      </w:r>
      <w:r>
        <w:rPr>
          <w:lang w:val="en-US"/>
        </w:rPr>
        <w:t xml:space="preserve">; alcohol, cocaine </w:t>
      </w:r>
      <w:r w:rsidRPr="00C123F8">
        <w:rPr>
          <w:lang w:val="en-US"/>
        </w:rPr>
        <w:t>hydrochloride</w:t>
      </w:r>
      <w:r>
        <w:rPr>
          <w:lang w:val="en-US"/>
        </w:rPr>
        <w:t xml:space="preserve">, cocaine base paste, marijuana), Psychiatric comorbidity under </w:t>
      </w:r>
      <w:r w:rsidR="007B6F12">
        <w:rPr>
          <w:lang w:val="en-US"/>
        </w:rPr>
        <w:t xml:space="preserve">the </w:t>
      </w:r>
      <w:r w:rsidR="007B6F12" w:rsidRPr="007B6F12">
        <w:rPr>
          <w:lang w:val="en-US"/>
        </w:rPr>
        <w:t>International Classification of Diseases</w:t>
      </w:r>
      <w:r w:rsidR="007B6F12">
        <w:rPr>
          <w:lang w:val="en-US"/>
        </w:rPr>
        <w:t>,</w:t>
      </w:r>
      <w:r w:rsidR="007B6F12" w:rsidRPr="007B6F12">
        <w:rPr>
          <w:lang w:val="en-US"/>
        </w:rPr>
        <w:t xml:space="preserve"> 10th Revision</w:t>
      </w:r>
      <w:r w:rsidR="007B6F12">
        <w:rPr>
          <w:lang w:val="en-US"/>
        </w:rPr>
        <w:t xml:space="preserve"> (ICD-10)</w:t>
      </w:r>
      <w:r w:rsidR="007B6F12" w:rsidRPr="007B6F12">
        <w:rPr>
          <w:lang w:val="en-US"/>
        </w:rPr>
        <w:t xml:space="preserve"> </w:t>
      </w:r>
      <w:r>
        <w:rPr>
          <w:lang w:val="en-US"/>
        </w:rPr>
        <w:t>(diagnosis unknown or under study and with confirmed comorbidity), daily frequence of primary substance use at admission, o</w:t>
      </w:r>
      <w:r w:rsidRPr="0075223D">
        <w:rPr>
          <w:lang w:val="en-US"/>
        </w:rPr>
        <w:t>ccupational status</w:t>
      </w:r>
      <w:r>
        <w:rPr>
          <w:lang w:val="en-US"/>
        </w:rPr>
        <w:t xml:space="preserve"> (inactive or unemployed), and p</w:t>
      </w:r>
      <w:r w:rsidRPr="0075223D">
        <w:rPr>
          <w:lang w:val="en-US"/>
        </w:rPr>
        <w:t>rimary substance at admission</w:t>
      </w:r>
      <w:r>
        <w:rPr>
          <w:lang w:val="en-US"/>
        </w:rPr>
        <w:t xml:space="preserve"> to treatment (alcohol, cocaine </w:t>
      </w:r>
      <w:r w:rsidRPr="00C123F8">
        <w:rPr>
          <w:lang w:val="en-US"/>
        </w:rPr>
        <w:t>hydrochloride</w:t>
      </w:r>
      <w:r>
        <w:rPr>
          <w:lang w:val="en-US"/>
        </w:rPr>
        <w:t>, cocaine base paste, and marijuana).</w:t>
      </w:r>
    </w:p>
    <w:bookmarkEnd w:id="66"/>
    <w:p w14:paraId="2CA7D277" w14:textId="0C994DFB" w:rsidR="00146A6C" w:rsidRDefault="00146A6C" w:rsidP="00146A6C">
      <w:pPr>
        <w:spacing w:line="276" w:lineRule="auto"/>
        <w:ind w:left="720"/>
        <w:rPr>
          <w:lang w:val="en-US"/>
        </w:rPr>
      </w:pPr>
      <w:r w:rsidRPr="00146A6C">
        <w:rPr>
          <w:lang w:val="en-US"/>
        </w:rPr>
        <w:t>Covariates</w:t>
      </w:r>
      <w:r>
        <w:rPr>
          <w:lang w:val="en-US"/>
        </w:rPr>
        <w:t xml:space="preserve"> for the outcome model of the association between reported substance use and treatment outcome</w:t>
      </w:r>
      <w:r w:rsidRPr="00146A6C">
        <w:rPr>
          <w:lang w:val="en-US"/>
        </w:rPr>
        <w:t xml:space="preserve">: </w:t>
      </w:r>
      <w:bookmarkStart w:id="68" w:name="_Hlk166793950"/>
      <w:r w:rsidRPr="00146A6C">
        <w:rPr>
          <w:lang w:val="en-US"/>
        </w:rPr>
        <w:t xml:space="preserve">biopsychosocial compromise (severe status) at admission to treatment, </w:t>
      </w:r>
      <w:r w:rsidR="00FB1B57">
        <w:rPr>
          <w:lang w:val="en-US"/>
        </w:rPr>
        <w:t>a</w:t>
      </w:r>
      <w:r w:rsidRPr="00146A6C">
        <w:rPr>
          <w:lang w:val="en-US"/>
        </w:rPr>
        <w:t xml:space="preserve">ge at admission to treatment, </w:t>
      </w:r>
      <w:r w:rsidR="00FB1B57">
        <w:rPr>
          <w:lang w:val="en-US"/>
        </w:rPr>
        <w:t>b</w:t>
      </w:r>
      <w:r w:rsidRPr="00146A6C">
        <w:rPr>
          <w:lang w:val="en-US"/>
        </w:rPr>
        <w:t xml:space="preserve">irth year, </w:t>
      </w:r>
      <w:r w:rsidR="00FB1B57">
        <w:rPr>
          <w:lang w:val="en-US"/>
        </w:rPr>
        <w:t>p</w:t>
      </w:r>
      <w:r w:rsidRPr="00146A6C">
        <w:rPr>
          <w:lang w:val="en-US"/>
        </w:rPr>
        <w:t xml:space="preserve">rimary substance of the initial diagnosis (alcohol, cocaine hydrochloride, cocaine base paste, marijuana), </w:t>
      </w:r>
      <w:r w:rsidR="00FB1B57">
        <w:rPr>
          <w:lang w:val="en-US"/>
        </w:rPr>
        <w:t>p</w:t>
      </w:r>
      <w:r w:rsidRPr="00146A6C">
        <w:rPr>
          <w:lang w:val="en-US"/>
        </w:rPr>
        <w:t>sychiatric comorbidity (</w:t>
      </w:r>
      <w:r w:rsidR="00FB1B57">
        <w:rPr>
          <w:lang w:val="en-US"/>
        </w:rPr>
        <w:t>d</w:t>
      </w:r>
      <w:r w:rsidRPr="00146A6C">
        <w:rPr>
          <w:lang w:val="en-US"/>
        </w:rPr>
        <w:t xml:space="preserve">iagnosis unknown or under study and With confirmed comorbidity), </w:t>
      </w:r>
      <w:r w:rsidR="00FB1B57">
        <w:rPr>
          <w:lang w:val="en-US"/>
        </w:rPr>
        <w:t>d</w:t>
      </w:r>
      <w:r w:rsidRPr="00146A6C">
        <w:rPr>
          <w:lang w:val="en-US"/>
        </w:rPr>
        <w:t xml:space="preserve">aily frequence of primary substance use at admission, </w:t>
      </w:r>
      <w:r w:rsidR="00FB1B57">
        <w:rPr>
          <w:lang w:val="en-US"/>
        </w:rPr>
        <w:t>o</w:t>
      </w:r>
      <w:r w:rsidRPr="00146A6C">
        <w:rPr>
          <w:lang w:val="en-US"/>
        </w:rPr>
        <w:t xml:space="preserve">ccupational status (inactive and unemployed), </w:t>
      </w:r>
      <w:r w:rsidR="00FB1B57">
        <w:rPr>
          <w:lang w:val="en-US"/>
        </w:rPr>
        <w:t>p</w:t>
      </w:r>
      <w:r w:rsidRPr="00146A6C">
        <w:rPr>
          <w:lang w:val="en-US"/>
        </w:rPr>
        <w:t>rimary substance at admission to treatment (</w:t>
      </w:r>
      <w:r w:rsidR="00FB1B57">
        <w:rPr>
          <w:lang w:val="en-US"/>
        </w:rPr>
        <w:t>c</w:t>
      </w:r>
      <w:r w:rsidRPr="00146A6C">
        <w:rPr>
          <w:lang w:val="en-US"/>
        </w:rPr>
        <w:t>ocaine hydrochloride, cocaine base paste, marijuana, alcohol).</w:t>
      </w:r>
      <w:r w:rsidR="002D7AEA" w:rsidRPr="002D7AEA">
        <w:t xml:space="preserve"> </w:t>
      </w:r>
      <w:bookmarkEnd w:id="68"/>
      <w:r w:rsidR="002D7AEA" w:rsidRPr="002D7AEA">
        <w:rPr>
          <w:lang w:val="en-US"/>
        </w:rPr>
        <w:t>For further information</w:t>
      </w:r>
      <w:r w:rsidR="002D7AEA">
        <w:rPr>
          <w:lang w:val="en-US"/>
        </w:rPr>
        <w:t xml:space="preserve">, </w:t>
      </w:r>
      <w:r w:rsidR="002D7AEA" w:rsidRPr="002D7AEA">
        <w:rPr>
          <w:lang w:val="en-US"/>
        </w:rPr>
        <w:t>please review</w:t>
      </w:r>
      <w:r w:rsidR="002D7AEA">
        <w:rPr>
          <w:lang w:val="en-US"/>
        </w:rPr>
        <w:t xml:space="preserve"> Supplemental Section 1.</w:t>
      </w:r>
    </w:p>
    <w:p w14:paraId="2889C226" w14:textId="47E9E6FF" w:rsidR="00146A6C" w:rsidRDefault="00146A6C" w:rsidP="00146A6C">
      <w:pPr>
        <w:spacing w:line="276" w:lineRule="auto"/>
        <w:ind w:left="720"/>
        <w:rPr>
          <w:lang w:val="en-US"/>
        </w:rPr>
      </w:pPr>
      <w:r w:rsidRPr="00146A6C">
        <w:rPr>
          <w:lang w:val="en-US"/>
        </w:rPr>
        <w:t>To account for variability by treatment setting, we stratified the analysis by setting at baseline treatment: basic ambulatory (n= 4,360) GP intensive ambulatory (n= 4,998) GP residential (n= 2,178) WO intensive ambulatory (n= 745) WO residential (n= 1,036).</w:t>
      </w:r>
    </w:p>
    <w:p w14:paraId="768FE060" w14:textId="258AE81B" w:rsidR="00BC3978" w:rsidRPr="00BC3978" w:rsidRDefault="00BC3978" w:rsidP="00463883">
      <w:pPr>
        <w:pStyle w:val="Prrafodelista"/>
        <w:numPr>
          <w:ilvl w:val="0"/>
          <w:numId w:val="24"/>
        </w:numPr>
        <w:tabs>
          <w:tab w:val="left" w:pos="567"/>
        </w:tabs>
        <w:spacing w:after="0" w:line="276" w:lineRule="auto"/>
        <w:ind w:right="565"/>
        <w:rPr>
          <w:lang w:val="en-US"/>
        </w:rPr>
      </w:pPr>
      <w:r w:rsidRPr="00BC3978">
        <w:rPr>
          <w:i/>
          <w:iCs/>
          <w:lang w:val="en-US"/>
        </w:rPr>
        <w:t>Missing data</w:t>
      </w:r>
    </w:p>
    <w:p w14:paraId="730EB364" w14:textId="18B5162F" w:rsidR="00BC3978" w:rsidRPr="0075223D" w:rsidRDefault="00BC3978" w:rsidP="00BC3978">
      <w:pPr>
        <w:spacing w:line="276" w:lineRule="auto"/>
        <w:ind w:left="567"/>
        <w:rPr>
          <w:lang w:val="en-US"/>
        </w:rPr>
      </w:pPr>
      <w:r w:rsidRPr="0075223D">
        <w:rPr>
          <w:rFonts w:eastAsia="Times New Roman" w:cs="Times New Roman"/>
          <w:szCs w:val="20"/>
          <w:lang w:val="en-US" w:eastAsia="en-AU"/>
        </w:rPr>
        <w:t>Given the complex longitudinal structure of the data, we conduct</w:t>
      </w:r>
      <w:r>
        <w:rPr>
          <w:rFonts w:eastAsia="Times New Roman" w:cs="Times New Roman"/>
          <w:szCs w:val="20"/>
          <w:lang w:val="en-US" w:eastAsia="en-AU"/>
        </w:rPr>
        <w:t>ed</w:t>
      </w:r>
      <w:r w:rsidRPr="0075223D">
        <w:rPr>
          <w:rFonts w:eastAsia="Times New Roman" w:cs="Times New Roman"/>
          <w:szCs w:val="20"/>
          <w:lang w:val="en-US" w:eastAsia="en-AU"/>
        </w:rPr>
        <w:t xml:space="preserve"> random-forest-based imputation using the </w:t>
      </w:r>
      <w:proofErr w:type="spellStart"/>
      <w:r w:rsidRPr="0075223D">
        <w:rPr>
          <w:rFonts w:eastAsia="Times New Roman" w:cs="Times New Roman"/>
          <w:i/>
          <w:iCs/>
          <w:szCs w:val="20"/>
          <w:lang w:val="en-US" w:eastAsia="en-AU"/>
        </w:rPr>
        <w:t>missRanger</w:t>
      </w:r>
      <w:proofErr w:type="spellEnd"/>
      <w:r w:rsidRPr="0075223D">
        <w:rPr>
          <w:rFonts w:eastAsia="Times New Roman" w:cs="Times New Roman"/>
          <w:szCs w:val="20"/>
          <w:lang w:val="en-US" w:eastAsia="en-AU"/>
        </w:rPr>
        <w:t xml:space="preserve"> package. We will use </w:t>
      </w:r>
      <w:r>
        <w:rPr>
          <w:rFonts w:eastAsia="Times New Roman" w:cs="Times New Roman"/>
          <w:szCs w:val="20"/>
          <w:lang w:val="en-US" w:eastAsia="en-AU"/>
        </w:rPr>
        <w:t>3</w:t>
      </w:r>
      <w:r w:rsidRPr="0075223D">
        <w:rPr>
          <w:rFonts w:eastAsia="Times New Roman" w:cs="Times New Roman"/>
          <w:szCs w:val="20"/>
          <w:lang w:val="en-US" w:eastAsia="en-AU"/>
        </w:rPr>
        <w:t xml:space="preserve">00 trees, using </w:t>
      </w:r>
      <w:r>
        <w:rPr>
          <w:rFonts w:eastAsia="Times New Roman" w:cs="Times New Roman"/>
          <w:szCs w:val="20"/>
          <w:lang w:val="en-US" w:eastAsia="en-AU"/>
        </w:rPr>
        <w:t>5</w:t>
      </w:r>
      <w:r w:rsidRPr="0075223D">
        <w:rPr>
          <w:rFonts w:eastAsia="Times New Roman" w:cs="Times New Roman"/>
          <w:szCs w:val="20"/>
          <w:lang w:val="en-US" w:eastAsia="en-AU"/>
        </w:rPr>
        <w:t xml:space="preserve"> candidate values of predictive matching (thus, aiming for </w:t>
      </w:r>
      <w:r w:rsidRPr="0075223D">
        <w:rPr>
          <w:szCs w:val="20"/>
        </w:rPr>
        <w:t>plausible imputations given predictor values</w:t>
      </w:r>
      <w:r w:rsidRPr="0075223D">
        <w:rPr>
          <w:rFonts w:eastAsia="Times New Roman" w:cs="Times New Roman"/>
          <w:szCs w:val="20"/>
          <w:lang w:val="en-US" w:eastAsia="en-AU"/>
        </w:rPr>
        <w:t xml:space="preserve">), with a maximum of 50 iterations per chaining steps. This imputation procedure may circumvent specification of interactions or nonparametric relationships and can handle collinearity between imputation variables </w:t>
      </w:r>
      <w:r w:rsidRPr="0075223D">
        <w:rPr>
          <w:rFonts w:eastAsia="Times New Roman" w:cs="Times New Roman"/>
          <w:szCs w:val="20"/>
          <w:lang w:val="en-US" w:eastAsia="en-AU"/>
        </w:rPr>
        <w:fldChar w:fldCharType="begin"/>
      </w:r>
      <w:r w:rsidR="00CA7FD0">
        <w:rPr>
          <w:rFonts w:eastAsia="Times New Roman" w:cs="Times New Roman"/>
          <w:szCs w:val="20"/>
          <w:lang w:val="en-US" w:eastAsia="en-AU"/>
        </w:rPr>
        <w:instrText xml:space="preserve"> ADDIN ZOTERO_ITEM CSL_CITATION {"citationID":"qa2rNAhy","properties":{"formattedCitation":"(Hong &amp; Lynn, 2020; Sheetal et al., 2023)","plainCitation":"(Hong &amp; Lynn, 2020; Sheetal et al., 2023)","noteIndex":0},"citationItems":[{"id":"RQr8hPvX/m8e43lS5","uris":["http://zotero.org/users/12673371/items/U28CVYE3"],"itemData":{"id":635,"type":"article-journal","abstract":"Missing data are common in statistical analyses, and imputation methods based on random forests (RF) are becoming popular for handling missing data especially in biomedical research. Unlike standard imputation approaches, RF-based imputation methods do not assume normality or require specification of parametric models. However, it is still inconclusive how they perform for non-normally distributed data or when there are non-linear relationships or interactions.","container-title":"BMC Medical Research Methodology","DOI":"10.1186/s12874-020-01080-1","ISSN":"1471-2288","issue":"1","journalAbbreviation":"BMC Medical Research Methodology","page":"199","source":"BioMed Central","title":"Accuracy of random-forest-based imputation of missing data in the presence of non-normality, non-linearity, and interaction","volume":"20","author":[{"family":"Hong","given":"Shangzhi"},{"family":"Lynn","given":"Henry S."}],"issued":{"date-parts":[["2020",7,25]]}}},{"id":"RQr8hPvX/vSXgSpKL","uris":["http://zotero.org/users/12673371/items/JUAZLRTL"],"itemData":{"id":638,"type":"article-journal","abstract":"This article introduces the research community to the power of machine learning over traditional approaches when analyzing longitudinal data. Although traditional approaches work well with small to medium datasets, machine learning models are more appropriate as the available data becomes larger and more complex. Additionally, machine learning methods are ideal for analyzing longitudinal data because they do not make any assumptions about the distribution of the dependent and independent variables or the homogeneity of the underlying population. They can also analyze cases with partial information. In this article, we use the Household, Income, and Labour Dynamics in Australia (HILDA) survey to illustrate the benefits of machine learning. Using a machine learning algorithm, we analyze the relationship between job-related variables and neuroticism across 13 years of the HILDA survey. We suggest that the results produced by machine learning can be used to generate generalizable rules from the data to augment our theoretical understanding of the domain. With a technical guide, this article offers critical information and best-practice recommendations that can assist social science researchers in conducting machine learning analysis with longitudinal data.","container-title":"Applied Psychology","DOI":"10.1111/apps.12435","ISSN":"1464-0597","issue":"3","language":"en","license":"© 2022 The Authors. Applied Psychology published by John Wiley &amp; Sons Ltd on behalf of International Association of Applied Psychology.","note":"_eprint: https://onlinelibrary.wiley.com/doi/pdf/10.1111/apps.12435","page":"1339-1364","source":"Wiley Online Library","title":"Using machine learning to analyze longitudinal data: A tutorial guide and best-practice recommendations for social science researchers","title-short":"Using machine learning to analyze longitudinal data","volume":"72","author":[{"family":"Sheetal","given":"Abhishek"},{"family":"Jiang","given":"Zhou"},{"family":"Di Milia","given":"Lee"}],"issued":{"date-parts":[["2023"]]}}}],"schema":"https://github.com/citation-style-language/schema/raw/master/csl-citation.json"} </w:instrText>
      </w:r>
      <w:r w:rsidRPr="0075223D">
        <w:rPr>
          <w:rFonts w:eastAsia="Times New Roman" w:cs="Times New Roman"/>
          <w:szCs w:val="20"/>
          <w:lang w:val="en-US" w:eastAsia="en-AU"/>
        </w:rPr>
        <w:fldChar w:fldCharType="separate"/>
      </w:r>
      <w:r w:rsidRPr="0075223D">
        <w:t>(Hong &amp; Lynn, 2020; Sheetal et al., 2023)</w:t>
      </w:r>
      <w:r w:rsidRPr="0075223D">
        <w:rPr>
          <w:rFonts w:eastAsia="Times New Roman" w:cs="Times New Roman"/>
          <w:szCs w:val="20"/>
          <w:lang w:val="en-US" w:eastAsia="en-AU"/>
        </w:rPr>
        <w:fldChar w:fldCharType="end"/>
      </w:r>
      <w:r w:rsidRPr="0075223D">
        <w:rPr>
          <w:rFonts w:eastAsia="Times New Roman" w:cs="Times New Roman"/>
          <w:szCs w:val="20"/>
          <w:lang w:val="en-US" w:eastAsia="en-AU"/>
        </w:rPr>
        <w:t>.</w:t>
      </w:r>
    </w:p>
    <w:p w14:paraId="1122FFB1" w14:textId="57938DDA" w:rsidR="00A951B8" w:rsidRPr="0075223D" w:rsidRDefault="00A951B8" w:rsidP="00B44FE0">
      <w:pPr>
        <w:pStyle w:val="Prrafodelista"/>
        <w:numPr>
          <w:ilvl w:val="0"/>
          <w:numId w:val="24"/>
        </w:numPr>
        <w:tabs>
          <w:tab w:val="left" w:pos="567"/>
        </w:tabs>
        <w:spacing w:after="0"/>
        <w:ind w:right="565"/>
        <w:rPr>
          <w:i/>
          <w:iCs/>
          <w:lang w:val="en-US"/>
        </w:rPr>
      </w:pPr>
      <w:r w:rsidRPr="0075223D">
        <w:rPr>
          <w:i/>
          <w:iCs/>
          <w:lang w:val="en-US"/>
        </w:rPr>
        <w:t>Model adjustment</w:t>
      </w:r>
    </w:p>
    <w:p w14:paraId="4E95971A" w14:textId="0756219F" w:rsidR="00154EE8" w:rsidRDefault="004E427E" w:rsidP="008A05C2">
      <w:pPr>
        <w:tabs>
          <w:tab w:val="left" w:pos="567"/>
        </w:tabs>
        <w:ind w:left="567" w:right="-2"/>
        <w:rPr>
          <w:lang w:val="en-US"/>
        </w:rPr>
      </w:pPr>
      <w:r w:rsidRPr="0075223D">
        <w:rPr>
          <w:lang w:val="en-US"/>
        </w:rPr>
        <w:t xml:space="preserve">Models such as marginal structural models, g-computation, and targeted maximum likelihood estimation assume that observation times </w:t>
      </w:r>
      <w:r w:rsidR="004244BE" w:rsidRPr="0075223D">
        <w:rPr>
          <w:lang w:val="en-US"/>
        </w:rPr>
        <w:t xml:space="preserve">and gaps between them </w:t>
      </w:r>
      <w:r w:rsidRPr="0075223D">
        <w:rPr>
          <w:lang w:val="en-US"/>
        </w:rPr>
        <w:t>are not informative of the outcome of interest</w:t>
      </w:r>
      <w:r w:rsidR="00D52903" w:rsidRPr="0075223D">
        <w:rPr>
          <w:lang w:val="en-US"/>
        </w:rPr>
        <w:t xml:space="preserve"> </w:t>
      </w:r>
      <w:r w:rsidR="00D52903" w:rsidRPr="0075223D">
        <w:rPr>
          <w:lang w:val="en-US"/>
        </w:rPr>
        <w:fldChar w:fldCharType="begin"/>
      </w:r>
      <w:r w:rsidR="00CA7FD0">
        <w:rPr>
          <w:lang w:val="en-US"/>
        </w:rPr>
        <w:instrText xml:space="preserve"> ADDIN ZOTERO_ITEM CSL_CITATION {"citationID":"EckI2N5z","properties":{"formattedCitation":"(E. M. Pullenayegum et al., 2023)","plainCitation":"(E. M. Pullenayegum et al., 2023)","noteIndex":0},"citationItems":[{"id":"RQr8hPvX/G055muAi","uris":["http://zotero.org/users/12673371/items/6YPI3NMP"],"itemData":{"id":632,"type":"article-journal","abstract":"Data collected in the context of usual care present a rich source of longitudinal data for research, but often require analyses that simultaneously enable causal inferences from observational data while handling irregular and informative assessment times. An inverse-weighting approach to this was recently proposed, and handles the case where the assessment times are at random (ie, conditionally independent of the outcome process given the observed history). In this paper, we extend the inverse-weighting approach to handle a special case of assessment not at random, where assessment and outcome processes are conditionally independent given past observed covariates and random effects. We use multiple outputation to accomplish the same purpose as inverse-weighting, and apply it to the Liang semi-parametric joint model. Moreover, we develop an alternative joint model that does not require covariates for the outcome model to be known at times where there is no assessment of the outcome. We examine the performance of these methods through simulation and illustrate them through a study of the causal effect of wheezing on time spent playing outdoors among children aged 2-9 years and enrolled in the TargetKids! study.","container-title":"Statistics in Medicine","DOI":"10.1002/sim.9727","ISSN":"1097-0258","issue":"14","journalAbbreviation":"Stat Med","language":"eng","note":"PMID: 37054723","page":"2361-2393","source":"PubMed","title":"Causal inference with longitudinal data subject to irregular assessment times","volume":"42","author":[{"family":"Pullenayegum","given":"Eleanor M."},{"family":"Birken","given":"Catherine"},{"family":"Maguire","given":"Jonathon"},{"literal":"TARGet Kids! Collaboration"}],"issued":{"date-parts":[["2023",6,30]]}}}],"schema":"https://github.com/citation-style-language/schema/raw/master/csl-citation.json"} </w:instrText>
      </w:r>
      <w:r w:rsidR="00D52903" w:rsidRPr="0075223D">
        <w:rPr>
          <w:lang w:val="en-US"/>
        </w:rPr>
        <w:fldChar w:fldCharType="separate"/>
      </w:r>
      <w:r w:rsidR="00153639" w:rsidRPr="0075223D">
        <w:t>(E. M. Pullenayegum et al., 2023)</w:t>
      </w:r>
      <w:r w:rsidR="00D52903" w:rsidRPr="0075223D">
        <w:rPr>
          <w:lang w:val="en-US"/>
        </w:rPr>
        <w:fldChar w:fldCharType="end"/>
      </w:r>
      <w:r w:rsidRPr="0075223D">
        <w:rPr>
          <w:lang w:val="en-US"/>
        </w:rPr>
        <w:t xml:space="preserve">. </w:t>
      </w:r>
      <w:r w:rsidR="00760C1C" w:rsidRPr="0075223D">
        <w:rPr>
          <w:lang w:val="en-US"/>
        </w:rPr>
        <w:t xml:space="preserve">The models adjust for the mentioned </w:t>
      </w:r>
      <w:r w:rsidR="002B77B2" w:rsidRPr="0075223D">
        <w:rPr>
          <w:lang w:val="en-US"/>
        </w:rPr>
        <w:t>confounding variables</w:t>
      </w:r>
      <w:r w:rsidR="00760C1C" w:rsidRPr="0075223D">
        <w:rPr>
          <w:lang w:val="en-US"/>
        </w:rPr>
        <w:t xml:space="preserve">. </w:t>
      </w:r>
      <w:r w:rsidR="005229FB" w:rsidRPr="0075223D">
        <w:rPr>
          <w:lang w:val="en-US"/>
        </w:rPr>
        <w:t>The study sample is based on</w:t>
      </w:r>
      <w:r w:rsidR="00A951B8" w:rsidRPr="0075223D">
        <w:rPr>
          <w:lang w:val="en-US"/>
        </w:rPr>
        <w:t xml:space="preserve"> </w:t>
      </w:r>
      <w:r w:rsidR="005229FB" w:rsidRPr="0075223D">
        <w:rPr>
          <w:lang w:val="en-US"/>
        </w:rPr>
        <w:t xml:space="preserve">a </w:t>
      </w:r>
      <w:r w:rsidR="00A951B8" w:rsidRPr="0075223D">
        <w:rPr>
          <w:lang w:val="en-US"/>
        </w:rPr>
        <w:t xml:space="preserve">pseudo population in which the </w:t>
      </w:r>
      <w:r w:rsidR="0080589C" w:rsidRPr="0075223D">
        <w:rPr>
          <w:lang w:val="en-US"/>
        </w:rPr>
        <w:t xml:space="preserve">counting </w:t>
      </w:r>
      <w:r w:rsidR="00A951B8" w:rsidRPr="0075223D">
        <w:rPr>
          <w:lang w:val="en-US"/>
        </w:rPr>
        <w:t>process</w:t>
      </w:r>
      <w:r w:rsidR="00A107B2" w:rsidRPr="0075223D">
        <w:rPr>
          <w:lang w:val="en-US"/>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lang w:val="en-US"/>
          </w:rPr>
          <m:t>(t)</m:t>
        </m:r>
      </m:oMath>
      <w:r w:rsidR="00A951B8" w:rsidRPr="0075223D">
        <w:rPr>
          <w:lang w:val="en-US"/>
        </w:rPr>
        <w:t xml:space="preserve"> </w:t>
      </w:r>
      <w:r w:rsidR="00B54FB6" w:rsidRPr="0075223D">
        <w:rPr>
          <w:lang w:val="en-US"/>
        </w:rPr>
        <w:t xml:space="preserve">(i.e., </w:t>
      </w:r>
      <w:r w:rsidR="006F7E51" w:rsidRPr="0075223D">
        <w:rPr>
          <w:lang w:val="en-US"/>
        </w:rPr>
        <w:t xml:space="preserve">subsequent </w:t>
      </w:r>
      <w:r w:rsidR="00B54FB6" w:rsidRPr="0075223D">
        <w:rPr>
          <w:lang w:val="en-US"/>
        </w:rPr>
        <w:t>SU</w:t>
      </w:r>
      <w:r w:rsidR="00F11FC6" w:rsidRPr="0075223D">
        <w:rPr>
          <w:lang w:val="en-US"/>
        </w:rPr>
        <w:t>D treatment</w:t>
      </w:r>
      <w:r w:rsidR="00B54FB6" w:rsidRPr="0075223D">
        <w:rPr>
          <w:lang w:val="en-US"/>
        </w:rPr>
        <w:t xml:space="preserve"> </w:t>
      </w:r>
      <w:r w:rsidR="0080589C" w:rsidRPr="0075223D">
        <w:rPr>
          <w:lang w:val="en-US"/>
        </w:rPr>
        <w:t>episodes</w:t>
      </w:r>
      <w:r w:rsidR="00A107B2" w:rsidRPr="0075223D">
        <w:rPr>
          <w:lang w:val="en-US"/>
        </w:rPr>
        <w:t xml:space="preserve"> and times between them</w:t>
      </w:r>
      <w:r w:rsidR="00B54FB6" w:rsidRPr="0075223D">
        <w:rPr>
          <w:lang w:val="en-US"/>
        </w:rPr>
        <w:t xml:space="preserve">) </w:t>
      </w:r>
      <w:r w:rsidR="00A951B8" w:rsidRPr="0075223D">
        <w:rPr>
          <w:lang w:val="en-US"/>
        </w:rPr>
        <w:t xml:space="preserve">is static, hence, completely at random and ignorable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acc>
          <m:accPr>
            <m:chr m:val="̇"/>
            <m:ctrlPr>
              <w:rPr>
                <w:rFonts w:ascii="Cambria Math" w:hAnsi="Cambria Math"/>
                <w:i/>
                <w:lang w:val="en-US"/>
              </w:rPr>
            </m:ctrlPr>
          </m:accPr>
          <m:e>
            <m:d>
              <m:dPr>
                <m:ctrlPr>
                  <w:rPr>
                    <w:rFonts w:ascii="Cambria Math" w:hAnsi="Cambria Math"/>
                    <w:i/>
                    <w:lang w:val="en-US"/>
                  </w:rPr>
                </m:ctrlPr>
              </m:dPr>
              <m:e>
                <m:r>
                  <w:rPr>
                    <w:rFonts w:ascii="Cambria Math" w:hAnsi="Cambria Math"/>
                    <w:lang w:val="en-US"/>
                  </w:rPr>
                  <m:t>t</m:t>
                </m:r>
              </m:e>
            </m:d>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lang w:val="en-US"/>
          </w:rPr>
          <m:t>(t)|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sidR="00A107B2" w:rsidRPr="0075223D">
        <w:rPr>
          <w:rFonts w:eastAsiaTheme="minorEastAsia"/>
          <w:lang w:val="en-US"/>
        </w:rPr>
        <w:t xml:space="preserve"> </w:t>
      </w:r>
      <w:r w:rsidR="004A2DB2" w:rsidRPr="0075223D">
        <w:rPr>
          <w:rFonts w:eastAsiaTheme="minorEastAsia"/>
          <w:lang w:val="en-US"/>
        </w:rPr>
        <w:fldChar w:fldCharType="begin"/>
      </w:r>
      <w:r w:rsidR="00CA7FD0">
        <w:rPr>
          <w:rFonts w:eastAsiaTheme="minorEastAsia"/>
          <w:lang w:val="en-US"/>
        </w:rPr>
        <w:instrText xml:space="preserve"> ADDIN ZOTERO_ITEM CSL_CITATION {"citationID":"HAa6jwqw","properties":{"formattedCitation":"(Carrero et al., 2023)","plainCitation":"(Carrero et al., 2023)","noteIndex":0},"citationItems":[{"id":"RQr8hPvX/YPdeq2tc","uris":["http://zotero.org/users/12673371/items/BC758DZY"],"itemData":{"id":439,"type":"article-journal","abstract":"The availability of electronic health records and access to a large number of routine measurements of serum creatinine and urinary albumin enhance the possibilities for epidemiologic research in kidney disease. However, the frequency of health care use and laboratory testing is determined by health status and indication, imposing certain challenges when identifying patients with kidney injury or disease, when using markers of kidney function as covariates, or when evaluating kidney outcomes. Depending on the specific research question, this may influence the interpretation, generalizability, and/or validity of study results. This review illustrates the heterogeneity of working definitions of kidney disease in the scientific literature and discusses advantages and limitations of the most commonly used approaches using 3 examples. We summarize ways to identify and overcome possible biases and conclude by proposing a framework for reporting definitions of exposures and outcomes in studies of kidney disease using routinely collected health care data.","container-title":"Kidney International","DOI":"10.1016/j.kint.2022.09.020","ISSN":"0085-2538","issue":"1","journalAbbreviation":"Kidney International","page":"53-69","source":"ScienceDirect","title":"Defining measures of kidney function in observational studies using routine health care data: methodological and reporting considerations","title-short":"Defining measures of kidney function in observational studies using routine health care data","volume":"103","author":[{"family":"Carrero","given":"Juan Jesus"},{"family":"Fu","given":"Edouard L."},{"family":"Vestergaard","given":"Søren V."},{"family":"Jensen","given":"Simon Kok"},{"family":"Gasparini","given":"Alessandro"},{"family":"Mahalingasivam","given":"Viyaasan"},{"family":"Bell","given":"Samira"},{"family":"Birn","given":"Henrik"},{"family":"Heide-Jørgensen","given":"Uffe"},{"family":"Clase","given":"Catherine M."},{"family":"Cleary","given":"Faye"},{"family":"Coresh","given":"Josef"},{"family":"Dekker","given":"Friedo W."},{"family":"Gansevoort","given":"Ron T."},{"family":"Hemmelgarn","given":"Brenda R."},{"family":"Jager","given":"Kitty J."},{"family":"Jafar","given":"Tazeen H."},{"family":"Kovesdy","given":"Csaba P."},{"family":"Sood","given":"Manish M."},{"family":"Stengel","given":"Bénédicte"},{"family":"Christiansen","given":"Christian F."},{"family":"Iwagami","given":"Masao"},{"family":"Nitsch","given":"Dorothea"}],"issued":{"date-parts":[["2023",1,1]]}}}],"schema":"https://github.com/citation-style-language/schema/raw/master/csl-citation.json"} </w:instrText>
      </w:r>
      <w:r w:rsidR="004A2DB2" w:rsidRPr="0075223D">
        <w:rPr>
          <w:rFonts w:eastAsiaTheme="minorEastAsia"/>
          <w:lang w:val="en-US"/>
        </w:rPr>
        <w:fldChar w:fldCharType="separate"/>
      </w:r>
      <w:r w:rsidR="004A2DB2" w:rsidRPr="0075223D">
        <w:t>(Carrero et al., 2023)</w:t>
      </w:r>
      <w:r w:rsidR="004A2DB2" w:rsidRPr="0075223D">
        <w:rPr>
          <w:rFonts w:eastAsiaTheme="minorEastAsia"/>
          <w:lang w:val="en-US"/>
        </w:rPr>
        <w:fldChar w:fldCharType="end"/>
      </w:r>
      <w:r w:rsidR="00A951B8" w:rsidRPr="0075223D">
        <w:rPr>
          <w:lang w:val="en-US"/>
        </w:rPr>
        <w:t>, based on generalized estimating equations</w:t>
      </w:r>
      <w:r w:rsidR="00421621" w:rsidRPr="0075223D">
        <w:rPr>
          <w:lang w:val="en-US"/>
        </w:rPr>
        <w:t xml:space="preserve"> and inverse probability weights</w:t>
      </w:r>
      <w:r w:rsidR="00A107B2" w:rsidRPr="0075223D">
        <w:rPr>
          <w:lang w:val="en-US"/>
        </w:rPr>
        <w:t xml:space="preserve"> given previously observed data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sidR="00A107B2" w:rsidRPr="0075223D">
        <w:rPr>
          <w:rFonts w:eastAsiaTheme="minorEastAsia"/>
          <w:lang w:val="en-US"/>
        </w:rPr>
        <w:t xml:space="preserve"> </w:t>
      </w:r>
      <w:r w:rsidR="004A2DB2" w:rsidRPr="0075223D">
        <w:rPr>
          <w:rFonts w:eastAsiaTheme="minorEastAsia"/>
          <w:lang w:val="en-US"/>
        </w:rPr>
        <w:fldChar w:fldCharType="begin"/>
      </w:r>
      <w:r w:rsidR="00CA7FD0">
        <w:rPr>
          <w:rFonts w:eastAsiaTheme="minorEastAsia"/>
          <w:lang w:val="en-US"/>
        </w:rPr>
        <w:instrText xml:space="preserve"> ADDIN ZOTERO_ITEM CSL_CITATION {"citationID":"9zR2n1tU","properties":{"formattedCitation":"(Cole &amp; Hern\\uc0\\u225{}n, 2008)","plainCitation":"(Cole &amp; Hernán, 2008)","noteIndex":0},"citationItems":[{"id":"RQr8hPvX/ZDECecW3","uris":["http://zotero.org/users/12673371/items/6WHFR4FX"],"itemData":{"id":444,"type":"article-journal","abstract":"The method of inverse probability weighting (henceforth, weighting) can be used to adjust for measured confounding and selection bias under the four assumptions of consistency, exchangeability, positivity, and no misspecification of the model used to estimate weights. In recent years, several published estimates of the effect of time-varying exposures have been based on weighted estimation of the parameters of marginal structural models because, unlike standard statistical methods, weighting can appropriately adjust for measured time-varying confounders affected by prior exposure. As an example, the authors describe the last three assumptions using the change in viral load due to initiation of antiretroviral therapy among 918 human immunodeficiency virus-infected US men and women followed for a median of 5.8 years between 1996 and 2005. The authors describe possible tradeoffs that an epidemiologist may encounter when attempting to make inferences. For instance, a tradeoff between bias and precision is illustrated as a function of the extent to which confounding is controlled. Weight truncation is presented as an informal and easily implemented method to deal with these tradeoffs. Inverse probability weighting provides a powerful methodological tool that may uncover causal effects of exposures that are otherwise obscured. However, as with all methods, diagnostics and sensitivity analyses are essential for proper use.","container-title":"American Journal of Epidemiology","DOI":"10.1093/aje/kwn164","ISSN":"0002-9262","issue":"6","journalAbbreviation":"American Journal of Epidemiology","page":"656-664","source":"Silverchair","title":"Constructing Inverse Probability Weights for Marginal Structural Models","volume":"168","author":[{"family":"Cole","given":"Stephen R."},{"family":"Hernán","given":"Miguel A."}],"issued":{"date-parts":[["2008",9,15]]}}}],"schema":"https://github.com/citation-style-language/schema/raw/master/csl-citation.json"} </w:instrText>
      </w:r>
      <w:r w:rsidR="004A2DB2" w:rsidRPr="0075223D">
        <w:rPr>
          <w:rFonts w:eastAsiaTheme="minorEastAsia"/>
          <w:lang w:val="en-US"/>
        </w:rPr>
        <w:fldChar w:fldCharType="separate"/>
      </w:r>
      <w:r w:rsidR="004A2DB2" w:rsidRPr="0075223D">
        <w:rPr>
          <w:rFonts w:cs="Times New Roman"/>
        </w:rPr>
        <w:t>(Cole &amp; Hernán, 2008)</w:t>
      </w:r>
      <w:r w:rsidR="004A2DB2" w:rsidRPr="0075223D">
        <w:rPr>
          <w:rFonts w:eastAsiaTheme="minorEastAsia"/>
          <w:lang w:val="en-US"/>
        </w:rPr>
        <w:fldChar w:fldCharType="end"/>
      </w:r>
      <w:r w:rsidR="00A951B8" w:rsidRPr="0075223D">
        <w:rPr>
          <w:lang w:val="en-US"/>
        </w:rPr>
        <w:t>. We obtained the</w:t>
      </w:r>
      <w:r w:rsidR="00F11FC6" w:rsidRPr="0075223D">
        <w:rPr>
          <w:lang w:val="en-US"/>
        </w:rPr>
        <w:t>se</w:t>
      </w:r>
      <w:r w:rsidR="00A951B8" w:rsidRPr="0075223D">
        <w:rPr>
          <w:lang w:val="en-US"/>
        </w:rPr>
        <w:t xml:space="preserve"> stabilized weights from a proportional intensity model</w:t>
      </w:r>
      <w:r w:rsidR="006F7E51" w:rsidRPr="0075223D">
        <w:rPr>
          <w:lang w:val="en-US"/>
        </w:rPr>
        <w:t xml:space="preserve"> in which we adjusted for baseline covariates</w:t>
      </w:r>
      <w:r w:rsidR="0080589C" w:rsidRPr="0075223D">
        <w:rPr>
          <w:lang w:val="en-US"/>
        </w:rPr>
        <w:t>,</w:t>
      </w:r>
      <w:r w:rsidR="006F7E51" w:rsidRPr="0075223D">
        <w:rPr>
          <w:lang w:val="en-US"/>
        </w:rPr>
        <w:t xml:space="preserve"> previous treatment outcome</w:t>
      </w:r>
      <w:r w:rsidR="0080589C" w:rsidRPr="0075223D">
        <w:rPr>
          <w:lang w:val="en-US"/>
        </w:rPr>
        <w:t>s,</w:t>
      </w:r>
      <w:r w:rsidR="006F7E51" w:rsidRPr="0075223D">
        <w:rPr>
          <w:lang w:val="en-US"/>
        </w:rPr>
        <w:t xml:space="preserve"> and </w:t>
      </w:r>
      <w:r w:rsidR="0015705E" w:rsidRPr="0075223D">
        <w:rPr>
          <w:lang w:val="en-US"/>
        </w:rPr>
        <w:t xml:space="preserve">previous </w:t>
      </w:r>
      <w:r w:rsidR="006F7E51" w:rsidRPr="0075223D">
        <w:rPr>
          <w:lang w:val="en-US"/>
        </w:rPr>
        <w:t>polysubstance use (if any)</w:t>
      </w:r>
      <w:r w:rsidR="00A951B8" w:rsidRPr="0075223D">
        <w:rPr>
          <w:lang w:val="en-US"/>
        </w:rPr>
        <w:t>.</w:t>
      </w:r>
      <w:r w:rsidR="00932FED" w:rsidRPr="0075223D">
        <w:rPr>
          <w:lang w:val="en-US"/>
        </w:rPr>
        <w:t xml:space="preserve"> The weights are represented through a proportional intensity model as:</w:t>
      </w:r>
      <w:r w:rsidR="00A107B2" w:rsidRPr="0075223D">
        <w:rPr>
          <w:rFonts w:ascii="Calibri" w:hAnsi="Calibri" w:cs="Calibri"/>
          <w:color w:val="000000"/>
          <w:sz w:val="22"/>
        </w:rPr>
        <w:t xml:space="preserve"> </w:t>
      </w:r>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w</m:t>
                </m:r>
              </m:e>
            </m:acc>
          </m:e>
          <m:sub>
            <m:r>
              <w:rPr>
                <w:rFonts w:ascii="Cambria Math" w:hAnsi="Cambria Math"/>
                <w:lang w:val="en-US"/>
              </w:rPr>
              <m:t>l</m:t>
            </m:r>
          </m:sub>
        </m:sSub>
        <m:r>
          <w:rPr>
            <w:rFonts w:ascii="Cambria Math" w:hAnsi="Cambria Math"/>
            <w:lang w:val="en-US"/>
          </w:rPr>
          <m:t xml:space="preserve"> (t)</m:t>
        </m:r>
        <m:f>
          <m:fPr>
            <m:ctrlPr>
              <w:rPr>
                <w:rFonts w:ascii="Cambria Math" w:hAnsi="Cambria Math"/>
                <w:i/>
                <w:lang w:val="en-US"/>
              </w:rPr>
            </m:ctrlPr>
          </m:fPr>
          <m:num>
            <m:r>
              <m:rPr>
                <m:sty m:val="p"/>
              </m:rPr>
              <w:rPr>
                <w:rFonts w:ascii="Cambria Math" w:hAnsi="Cambria Math"/>
                <w:lang w:val="en-US"/>
              </w:rPr>
              <m:t>exp⁡</m:t>
            </m:r>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acc>
              <m:accPr>
                <m:chr m:val="̆"/>
                <m:ctrlPr>
                  <w:rPr>
                    <w:rFonts w:ascii="Cambria Math" w:hAnsi="Cambria Math"/>
                    <w:i/>
                    <w:lang w:val="en-US"/>
                  </w:rPr>
                </m:ctrlPr>
              </m:accPr>
              <m:e>
                <m:r>
                  <w:rPr>
                    <w:rFonts w:ascii="Cambria Math" w:hAnsi="Cambria Math"/>
                    <w:lang w:val="en-US"/>
                  </w:rPr>
                  <m:t>γ</m:t>
                </m:r>
              </m:e>
            </m:acc>
            <m:r>
              <w:rPr>
                <w:rFonts w:ascii="Cambria Math" w:hAnsi="Cambria Math"/>
                <w:lang w:val="en-US"/>
              </w:rPr>
              <m:t>)</m:t>
            </m:r>
          </m:num>
          <m:den>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λ</m:t>
                    </m:r>
                  </m:e>
                </m:acc>
              </m:e>
              <m:sub>
                <m:r>
                  <w:rPr>
                    <w:rFonts w:ascii="Cambria Math" w:hAnsi="Cambria Math"/>
                    <w:lang w:val="en-US"/>
                  </w:rPr>
                  <m:t>0</m:t>
                </m:r>
              </m:sub>
            </m:sSub>
            <m:r>
              <w:rPr>
                <w:rFonts w:ascii="Cambria Math" w:hAnsi="Cambria Math"/>
                <w:lang w:val="en-US"/>
              </w:rPr>
              <m:t>(t)</m:t>
            </m:r>
          </m:den>
        </m:f>
      </m:oMath>
      <w:r w:rsidR="00932FED" w:rsidRPr="0075223D">
        <w:rPr>
          <w:rFonts w:eastAsiaTheme="minorEastAsia"/>
          <w:lang w:val="en-US"/>
        </w:rPr>
        <w:t xml:space="preserve">, where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sidR="00932FED" w:rsidRPr="0075223D">
        <w:rPr>
          <w:rFonts w:eastAsiaTheme="minorEastAsia"/>
          <w:lang w:val="en-US"/>
        </w:rPr>
        <w:t xml:space="preserve"> is a vector of covariates before </w:t>
      </w:r>
      <m:oMath>
        <m:r>
          <w:rPr>
            <w:rFonts w:ascii="Cambria Math" w:hAnsi="Cambria Math"/>
            <w:lang w:val="en-US"/>
          </w:rPr>
          <m:t>t</m:t>
        </m:r>
      </m:oMath>
      <w:r w:rsidR="00932FED" w:rsidRPr="0075223D">
        <w:rPr>
          <w:rFonts w:eastAsiaTheme="minorEastAsia"/>
          <w:lang w:val="en-US"/>
        </w:rPr>
        <w:t xml:space="preserve">, </w:t>
      </w:r>
      <m:oMath>
        <m:acc>
          <m:accPr>
            <m:chr m:val="̆"/>
            <m:ctrlPr>
              <w:rPr>
                <w:rFonts w:ascii="Cambria Math" w:hAnsi="Cambria Math"/>
                <w:i/>
                <w:lang w:val="en-US"/>
              </w:rPr>
            </m:ctrlPr>
          </m:accPr>
          <m:e>
            <m:r>
              <w:rPr>
                <w:rFonts w:ascii="Cambria Math" w:hAnsi="Cambria Math"/>
                <w:lang w:val="en-US"/>
              </w:rPr>
              <m:t>γ</m:t>
            </m:r>
          </m:e>
        </m:acc>
      </m:oMath>
      <w:r w:rsidR="00932FED" w:rsidRPr="0075223D">
        <w:rPr>
          <w:rFonts w:eastAsiaTheme="minorEastAsia"/>
          <w:lang w:val="en-US"/>
        </w:rPr>
        <w:t xml:space="preserve"> </w:t>
      </w:r>
      <w:r w:rsidR="0003754C" w:rsidRPr="0075223D">
        <w:rPr>
          <w:rFonts w:eastAsiaTheme="minorEastAsia"/>
          <w:lang w:val="en-US"/>
        </w:rPr>
        <w:t>is a vector of regression coefficients</w:t>
      </w:r>
      <w:r w:rsidR="00E71A99" w:rsidRPr="0075223D">
        <w:rPr>
          <w:rFonts w:eastAsiaTheme="minorEastAsia"/>
          <w:lang w:val="en-US"/>
        </w:rPr>
        <w:t>, and</w:t>
      </w:r>
      <w:r w:rsidR="0003754C" w:rsidRPr="0075223D">
        <w:rPr>
          <w:rFonts w:eastAsiaTheme="minorEastAsia"/>
          <w:lang w:val="en-US"/>
        </w:rPr>
        <w:t xml:space="preserve"> </w:t>
      </w:r>
      <w:r w:rsidR="00932FED" w:rsidRPr="0075223D">
        <w:rPr>
          <w:rFonts w:eastAsiaTheme="minorEastAsia"/>
          <w:lang w:val="en-US"/>
        </w:rPr>
        <w:t xml:space="preserve">the denominator is </w:t>
      </w:r>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λ</m:t>
                </m:r>
              </m:e>
            </m:acc>
          </m:e>
          <m:sub>
            <m:r>
              <w:rPr>
                <w:rFonts w:ascii="Cambria Math" w:hAnsi="Cambria Math"/>
                <w:lang w:val="en-US"/>
              </w:rPr>
              <m:t>0</m:t>
            </m:r>
          </m:sub>
        </m:sSub>
        <m:r>
          <w:rPr>
            <w:rFonts w:ascii="Cambria Math" w:hAnsi="Cambria Math"/>
            <w:lang w:val="en-US"/>
          </w:rPr>
          <m:t>(t)</m:t>
        </m:r>
      </m:oMath>
      <w:r w:rsidR="00932FED" w:rsidRPr="0075223D">
        <w:rPr>
          <w:rFonts w:eastAsiaTheme="minorEastAsia"/>
          <w:lang w:val="en-US"/>
        </w:rPr>
        <w:t>, a constant baseline hazard</w:t>
      </w:r>
      <w:r w:rsidRPr="0075223D">
        <w:rPr>
          <w:rFonts w:eastAsiaTheme="minorEastAsia"/>
          <w:lang w:val="en-US"/>
        </w:rPr>
        <w:t xml:space="preserve"> to stabilize </w:t>
      </w:r>
      <w:commentRangeStart w:id="69"/>
      <w:r w:rsidRPr="0075223D">
        <w:rPr>
          <w:rFonts w:eastAsiaTheme="minorEastAsia"/>
          <w:lang w:val="en-US"/>
        </w:rPr>
        <w:t>weights</w:t>
      </w:r>
      <w:commentRangeEnd w:id="69"/>
      <w:r w:rsidR="008346BC">
        <w:rPr>
          <w:rStyle w:val="Refdecomentario"/>
          <w:rFonts w:ascii="Times New Roman" w:eastAsia="Times New Roman" w:hAnsi="Times New Roman" w:cs="Times New Roman"/>
          <w:lang w:val="es-CL" w:eastAsia="es-ES_tradnl"/>
        </w:rPr>
        <w:commentReference w:id="69"/>
      </w:r>
      <w:r w:rsidR="008346BC">
        <w:rPr>
          <w:rFonts w:eastAsiaTheme="minorEastAsia"/>
          <w:lang w:val="en-US"/>
        </w:rPr>
        <w:t xml:space="preserve"> </w:t>
      </w:r>
      <w:r w:rsidR="00153639" w:rsidRPr="0075223D">
        <w:rPr>
          <w:rFonts w:eastAsiaTheme="minorEastAsia"/>
          <w:lang w:val="en-US"/>
        </w:rPr>
        <w:fldChar w:fldCharType="begin"/>
      </w:r>
      <w:r w:rsidR="00CA7FD0">
        <w:rPr>
          <w:rFonts w:eastAsiaTheme="minorEastAsia"/>
          <w:lang w:val="en-US"/>
        </w:rPr>
        <w:instrText xml:space="preserve"> ADDIN ZOTERO_ITEM CSL_CITATION {"citationID":"4vpnvXZ9","properties":{"formattedCitation":"(E. Pullenayegum, 2022)","plainCitation":"(E. Pullenayegum, 2022)","noteIndex":0},"citationItems":[{"id":"RQr8hPvX/eDyobnyC","uris":["http://zotero.org/users/12673371/items/S2CZDC4G"],"itemData":{"id":788,"type":"software","title":"IrregLong: Analysis of Longitudinal Data with Irregular Observation Times","URL":"https://cran.r-project.org/web/packages/IrregLong/index.html","author":[{"family":"Pullenayegum","given":"Eleanor"}],"issued":{"date-parts":[["2022"]]}}}],"schema":"https://github.com/citation-style-language/schema/raw/master/csl-citation.json"} </w:instrText>
      </w:r>
      <w:r w:rsidR="00153639" w:rsidRPr="0075223D">
        <w:rPr>
          <w:rFonts w:eastAsiaTheme="minorEastAsia"/>
          <w:lang w:val="en-US"/>
        </w:rPr>
        <w:fldChar w:fldCharType="separate"/>
      </w:r>
      <w:r w:rsidR="00153639" w:rsidRPr="0075223D">
        <w:t>(E. Pullenayegum, 2022)</w:t>
      </w:r>
      <w:r w:rsidR="00153639" w:rsidRPr="0075223D">
        <w:rPr>
          <w:rFonts w:eastAsiaTheme="minorEastAsia"/>
          <w:lang w:val="en-US"/>
        </w:rPr>
        <w:fldChar w:fldCharType="end"/>
      </w:r>
      <w:r w:rsidR="00932FED" w:rsidRPr="0075223D">
        <w:rPr>
          <w:rFonts w:eastAsiaTheme="minorEastAsia"/>
          <w:lang w:val="en-US"/>
        </w:rPr>
        <w:t>.</w:t>
      </w:r>
      <w:r w:rsidR="00A107B2" w:rsidRPr="0075223D">
        <w:rPr>
          <w:rFonts w:eastAsiaTheme="minorEastAsia"/>
          <w:lang w:val="en-US"/>
        </w:rPr>
        <w:t xml:space="preserve"> Auxiliary covariates may include confounders of the outcome model.</w:t>
      </w:r>
      <w:r w:rsidRPr="0075223D">
        <w:rPr>
          <w:rFonts w:eastAsiaTheme="minorEastAsia"/>
          <w:lang w:val="en-US"/>
        </w:rPr>
        <w:t xml:space="preserve"> </w:t>
      </w:r>
      <w:r w:rsidR="002E6CD9">
        <w:rPr>
          <w:lang w:val="en-US"/>
        </w:rPr>
        <w:t xml:space="preserve">Here, time is defined since the first individual admission in the study period (2010-2019), followed and </w:t>
      </w:r>
      <w:r w:rsidR="002E6CD9" w:rsidRPr="002E6CD9">
        <w:rPr>
          <w:lang w:val="en-US"/>
        </w:rPr>
        <w:t>divided by months (30.1 days)</w:t>
      </w:r>
      <w:r w:rsidR="002E6CD9">
        <w:rPr>
          <w:lang w:val="en-US"/>
        </w:rPr>
        <w:t>.</w:t>
      </w:r>
      <w:r w:rsidR="00154EE8" w:rsidRPr="00154EE8">
        <w:t xml:space="preserve"> </w:t>
      </w:r>
      <w:r w:rsidR="008204A5">
        <w:t>Inverse intensity w</w:t>
      </w:r>
      <w:r w:rsidR="00154EE8" w:rsidRPr="00154EE8">
        <w:rPr>
          <w:lang w:val="en-US"/>
        </w:rPr>
        <w:t>eights</w:t>
      </w:r>
      <w:r w:rsidR="008204A5">
        <w:rPr>
          <w:lang w:val="en-US"/>
        </w:rPr>
        <w:t xml:space="preserve"> </w:t>
      </w:r>
      <w:r w:rsidR="008204A5" w:rsidRPr="008204A5">
        <w:t xml:space="preserve">to adjust for irregularity in the observation of </w:t>
      </w:r>
      <w:r w:rsidR="008204A5">
        <w:t>treatment outcomes due to irregular admission to treatment patterns,</w:t>
      </w:r>
      <w:r w:rsidR="00154EE8" w:rsidRPr="00154EE8">
        <w:rPr>
          <w:lang w:val="en-US"/>
        </w:rPr>
        <w:t xml:space="preserve"> were truncated at the 2.5th and 97.5th percentiles to mitigate the influence of extreme weights, </w:t>
      </w:r>
      <w:r w:rsidR="008204A5">
        <w:rPr>
          <w:lang w:val="en-US"/>
        </w:rPr>
        <w:t xml:space="preserve">thus, </w:t>
      </w:r>
      <w:r w:rsidR="00154EE8" w:rsidRPr="00154EE8">
        <w:rPr>
          <w:lang w:val="en-US"/>
        </w:rPr>
        <w:t>aiming for a more stable and reliable analysis.</w:t>
      </w:r>
      <w:r w:rsidR="00EA6776">
        <w:rPr>
          <w:lang w:val="en-US"/>
        </w:rPr>
        <w:t xml:space="preserve"> Sensitivity analyses to the potential violations of proportional hazards assumption for the intensity model were tested (See Supplemental Section </w:t>
      </w:r>
      <w:r w:rsidR="002D7AEA">
        <w:rPr>
          <w:lang w:val="en-US"/>
        </w:rPr>
        <w:t>2</w:t>
      </w:r>
      <w:r w:rsidR="00EA6776">
        <w:rPr>
          <w:lang w:val="en-US"/>
        </w:rPr>
        <w:t>).</w:t>
      </w:r>
    </w:p>
    <w:p w14:paraId="6A723983" w14:textId="59C11C95" w:rsidR="00DB5AAC" w:rsidRDefault="002E6CD9" w:rsidP="00DB5AAC">
      <w:pPr>
        <w:tabs>
          <w:tab w:val="left" w:pos="567"/>
        </w:tabs>
        <w:ind w:left="567" w:right="-2"/>
      </w:pPr>
      <w:r>
        <w:rPr>
          <w:lang w:val="en-US"/>
        </w:rPr>
        <w:lastRenderedPageBreak/>
        <w:t>Posteriorly,</w:t>
      </w:r>
      <w:r w:rsidR="008204A5">
        <w:rPr>
          <w:lang w:val="en-US"/>
        </w:rPr>
        <w:t xml:space="preserve"> </w:t>
      </w:r>
      <w:r w:rsidR="008204A5" w:rsidRPr="008204A5">
        <w:t>we fit marginal regression models to estimate the</w:t>
      </w:r>
      <w:r w:rsidR="008204A5" w:rsidRPr="008204A5">
        <w:rPr>
          <w:lang w:val="en-US"/>
        </w:rPr>
        <w:t xml:space="preserve"> </w:t>
      </w:r>
      <w:r w:rsidR="00F11FC6" w:rsidRPr="0075223D">
        <w:t xml:space="preserve">relative risk </w:t>
      </w:r>
      <w:r w:rsidR="005B3652" w:rsidRPr="0075223D">
        <w:t xml:space="preserve">of people with </w:t>
      </w:r>
      <w:r w:rsidR="008204A5">
        <w:t xml:space="preserve">or without </w:t>
      </w:r>
      <w:r w:rsidR="005B3652" w:rsidRPr="0075223D">
        <w:t>PSU at admission</w:t>
      </w:r>
      <w:r w:rsidR="00C1743E">
        <w:t xml:space="preserve"> </w:t>
      </w:r>
      <w:r w:rsidR="00C1743E" w:rsidRPr="0075223D">
        <w:t>completing</w:t>
      </w:r>
      <w:r w:rsidR="00C1743E">
        <w:t xml:space="preserve"> treatment</w:t>
      </w:r>
      <w:r w:rsidR="005B3652" w:rsidRPr="0075223D">
        <w:t xml:space="preserve"> </w:t>
      </w:r>
      <w:r w:rsidR="004A2DB2" w:rsidRPr="0075223D">
        <w:fldChar w:fldCharType="begin"/>
      </w:r>
      <w:r w:rsidR="00CA7FD0">
        <w:instrText xml:space="preserve"> ADDIN ZOTERO_ITEM CSL_CITATION {"citationID":"G9WoIMJQ","properties":{"formattedCitation":"(Graff\\uc0\\u233{}o et al., 2018)","plainCitation":"(Grafféo et al., 2018)","noteIndex":0},"citationItems":[{"id":"RQr8hPvX/uAvmM7V1","uris":["http://zotero.org/users/12673371/items/SNBHI263"],"itemData":{"id":447,"type":"article-journal","abstract":"For estimating the causal effect of treatment exposure on the occurrence of adverse events, inverse probability weights (IPW) can be used in marginal structural models to correct for time-dependent confounding. The R package ipw allows IPW estimation by modeling the relationship between the exposure and confounders via several regression models, among which is the Cox model. For right-censored data and time-dependent exposures such as treatment switches, the ipw package allows a single switch, assuming that patients are treated once and for all. However, to accommodate multiple switches, we extend this package by implementing a function that allows for multiple and intermittent exposure status in the estimation of IPW using a survival model. This extension allows for the whole exposure treatment trajectory in the estimation of IPW. The impact of the estimated weights on the estimated causal effect, with both methods, is assessed in a simulation study. Then, the function is illustrated on a real dataset from a nationwide prospective observational cohort including patients with inflammatory bowel disease. In this study, patients received one or multiple medications (thiopurines, methotrexate, and anti-TNF) over time. We used a Cox marginal structural model to assess the effect of thiopurines exposure on the cause-specific hazard for cancer incidence considering other treatments as confounding factors. To this end, we used our extended function which is available online in the Supporting Information.","container-title":"Biometrical Journal","DOI":"10.1002/bimj.201600223","ISSN":"1521-4036","issue":"2","language":"en","license":"© 2017 WILEY-VCH Verlag GmbH &amp; Co. KGaA, Weinheim","note":"_eprint: https://onlinelibrary.wiley.com/doi/pdf/10.1002/bimj.201600223","page":"323-332","source":"Wiley Online Library","title":"Modeling time-varying exposure using inverse probability of treatment weights","volume":"60","author":[{"family":"Grafféo","given":"Nathalie"},{"family":"Latouche","given":"Aurélien"},{"family":"Geskus","given":"Ronald B."},{"family":"Chevret","given":"Sylvie"}],"issued":{"date-parts":[["2018"]]}}}],"schema":"https://github.com/citation-style-language/schema/raw/master/csl-citation.json"} </w:instrText>
      </w:r>
      <w:r w:rsidR="004A2DB2" w:rsidRPr="0075223D">
        <w:fldChar w:fldCharType="separate"/>
      </w:r>
      <w:r w:rsidR="004A2DB2" w:rsidRPr="0075223D">
        <w:rPr>
          <w:rFonts w:cs="Times New Roman"/>
        </w:rPr>
        <w:t>(Grafféo et al., 2018)</w:t>
      </w:r>
      <w:r w:rsidR="004A2DB2" w:rsidRPr="0075223D">
        <w:fldChar w:fldCharType="end"/>
      </w:r>
      <w:r w:rsidR="005B3652" w:rsidRPr="0075223D">
        <w:t xml:space="preserve"> </w:t>
      </w:r>
      <w:r w:rsidR="008204A5">
        <w:t>through</w:t>
      </w:r>
      <w:r w:rsidR="005B3652" w:rsidRPr="0075223D">
        <w:t xml:space="preserve"> generalized estimating equations </w:t>
      </w:r>
      <w:r w:rsidR="00FB1B57">
        <w:t xml:space="preserve">(GEE) </w:t>
      </w:r>
      <w:r w:rsidR="008204A5">
        <w:t>assuming a</w:t>
      </w:r>
      <w:r w:rsidR="005B3652" w:rsidRPr="0075223D">
        <w:t xml:space="preserve"> </w:t>
      </w:r>
      <w:r w:rsidR="00CA7FD0">
        <w:t>Poisson</w:t>
      </w:r>
      <w:r w:rsidR="00EA6776">
        <w:t xml:space="preserve"> distributions with a </w:t>
      </w:r>
      <w:r w:rsidR="00EA6776" w:rsidRPr="0075223D">
        <w:t xml:space="preserve">log link function and an independence </w:t>
      </w:r>
      <w:r w:rsidR="00EA6776">
        <w:t xml:space="preserve">structure. </w:t>
      </w:r>
      <w:r w:rsidR="008204A5">
        <w:t xml:space="preserve">Additionally, GEE models were weighted using </w:t>
      </w:r>
      <w:r w:rsidR="008204A5" w:rsidRPr="008204A5">
        <w:t>IIW</w:t>
      </w:r>
      <w:r w:rsidR="008204A5">
        <w:t>s to account for irregular patterns of admission to treatment.</w:t>
      </w:r>
      <w:r w:rsidR="008204A5" w:rsidRPr="008204A5">
        <w:t xml:space="preserve"> </w:t>
      </w:r>
      <w:r w:rsidR="00896094">
        <w:t xml:space="preserve">Sensitivity analyses due to differences between variance and the mean of PSU reports using </w:t>
      </w:r>
      <w:r w:rsidR="001337A2">
        <w:t xml:space="preserve">Negative Binomial </w:t>
      </w:r>
      <w:r w:rsidR="00CA7FD0">
        <w:t>distribution</w:t>
      </w:r>
      <w:r w:rsidR="001337A2">
        <w:t>s</w:t>
      </w:r>
      <w:r w:rsidR="00EA6776">
        <w:t xml:space="preserve"> were tested using </w:t>
      </w:r>
      <w:bookmarkStart w:id="70" w:name="_Hlk166663740"/>
      <w:r w:rsidR="00EA6776">
        <w:t xml:space="preserve">Quasi-likelihood Information criterion </w:t>
      </w:r>
      <w:bookmarkEnd w:id="70"/>
      <w:r w:rsidR="00EA6776">
        <w:t xml:space="preserve">for model selection (See Supplemental Section </w:t>
      </w:r>
      <w:r w:rsidR="002D7AEA">
        <w:t>3</w:t>
      </w:r>
      <w:r w:rsidR="00EA6776">
        <w:t>).</w:t>
      </w:r>
      <w:r w:rsidR="008204A5">
        <w:t xml:space="preserve"> </w:t>
      </w:r>
    </w:p>
    <w:p w14:paraId="58DE27EF" w14:textId="38D54002" w:rsidR="00A951B8" w:rsidRPr="0075223D" w:rsidRDefault="00A951B8" w:rsidP="00861384">
      <w:pPr>
        <w:pStyle w:val="Prrafodelista"/>
        <w:numPr>
          <w:ilvl w:val="0"/>
          <w:numId w:val="24"/>
        </w:numPr>
        <w:tabs>
          <w:tab w:val="left" w:pos="567"/>
        </w:tabs>
        <w:spacing w:after="0"/>
        <w:ind w:right="-2"/>
        <w:rPr>
          <w:i/>
          <w:iCs/>
          <w:lang w:val="en-US"/>
        </w:rPr>
      </w:pPr>
      <w:r w:rsidRPr="0075223D">
        <w:rPr>
          <w:i/>
          <w:iCs/>
          <w:lang w:val="en-US"/>
        </w:rPr>
        <w:t>Data and code availability</w:t>
      </w:r>
    </w:p>
    <w:p w14:paraId="77966853" w14:textId="7AB8726E" w:rsidR="00A259E3" w:rsidRPr="0075223D" w:rsidRDefault="00A951B8" w:rsidP="00861384">
      <w:pPr>
        <w:tabs>
          <w:tab w:val="left" w:pos="567"/>
        </w:tabs>
        <w:ind w:left="567" w:right="-2"/>
        <w:rPr>
          <w:lang w:val="en-US"/>
        </w:rPr>
      </w:pPr>
      <w:r w:rsidRPr="0075223D">
        <w:rPr>
          <w:lang w:val="en-US"/>
        </w:rPr>
        <w:t xml:space="preserve">Preliminary code &amp; markdowns are available here: </w:t>
      </w:r>
      <w:hyperlink r:id="rId12" w:history="1">
        <w:r w:rsidRPr="0075223D">
          <w:rPr>
            <w:rStyle w:val="Hipervnculo"/>
            <w:lang w:val="en-US"/>
          </w:rPr>
          <w:t>https://fondecytacc.github.io/nDP/index_prop_grant23_24.html</w:t>
        </w:r>
      </w:hyperlink>
      <w:r w:rsidRPr="0075223D">
        <w:rPr>
          <w:lang w:val="en-US"/>
        </w:rPr>
        <w:t>.</w:t>
      </w:r>
    </w:p>
    <w:p w14:paraId="110AD8D4" w14:textId="77777777" w:rsidR="00A259E3" w:rsidRPr="0075223D" w:rsidRDefault="00A259E3">
      <w:pPr>
        <w:jc w:val="left"/>
        <w:rPr>
          <w:lang w:val="en-US"/>
        </w:rPr>
      </w:pPr>
      <w:r w:rsidRPr="0075223D">
        <w:rPr>
          <w:lang w:val="en-US"/>
        </w:rPr>
        <w:br w:type="page"/>
      </w:r>
    </w:p>
    <w:p w14:paraId="40C207A7" w14:textId="58665D2A" w:rsidR="00B1339E" w:rsidRPr="0075223D" w:rsidRDefault="00BD6BF3" w:rsidP="00CB0B1C">
      <w:pPr>
        <w:pStyle w:val="Ttulo1"/>
        <w:numPr>
          <w:ilvl w:val="0"/>
          <w:numId w:val="11"/>
        </w:numPr>
        <w:tabs>
          <w:tab w:val="left" w:pos="567"/>
        </w:tabs>
        <w:spacing w:before="240" w:beforeAutospacing="0" w:after="0" w:afterAutospacing="0"/>
        <w:ind w:left="709" w:right="-2" w:firstLine="284"/>
        <w:rPr>
          <w:rFonts w:ascii="Verdana" w:hAnsi="Verdana"/>
          <w:sz w:val="20"/>
          <w:szCs w:val="20"/>
        </w:rPr>
      </w:pPr>
      <w:bookmarkStart w:id="71" w:name="_Toc162862598"/>
      <w:r w:rsidRPr="0075223D">
        <w:rPr>
          <w:rFonts w:ascii="Verdana" w:hAnsi="Verdana"/>
          <w:sz w:val="20"/>
          <w:szCs w:val="20"/>
        </w:rPr>
        <w:lastRenderedPageBreak/>
        <w:t>Theoretical Framework</w:t>
      </w:r>
      <w:bookmarkEnd w:id="71"/>
      <w:r w:rsidR="00C86DE9" w:rsidRPr="0075223D">
        <w:rPr>
          <w:rFonts w:ascii="Verdana" w:hAnsi="Verdana"/>
          <w:sz w:val="20"/>
          <w:szCs w:val="20"/>
        </w:rPr>
        <w:t xml:space="preserve"> </w:t>
      </w:r>
    </w:p>
    <w:p w14:paraId="45744959" w14:textId="30958679" w:rsidR="00D45A6D" w:rsidRPr="0075223D" w:rsidRDefault="00D45A6D" w:rsidP="00CB0B1C">
      <w:pPr>
        <w:tabs>
          <w:tab w:val="left" w:pos="567"/>
        </w:tabs>
        <w:spacing w:line="276" w:lineRule="auto"/>
        <w:ind w:right="-2" w:firstLine="567"/>
        <w:rPr>
          <w:lang w:val="en-US"/>
        </w:rPr>
      </w:pPr>
      <w:r w:rsidRPr="0075223D">
        <w:rPr>
          <w:lang w:val="en-US"/>
        </w:rPr>
        <w:t xml:space="preserve">People with substance use disorder (SUD) tend to use more than one substance </w:t>
      </w:r>
      <w:r w:rsidR="00A46608" w:rsidRPr="0075223D">
        <w:rPr>
          <w:lang w:val="en-US"/>
        </w:rPr>
        <w:t xml:space="preserve">unintentionally and unnoticedly (e.g., due to unregulated and contaminated supplies) or intentionally </w:t>
      </w:r>
      <w:hyperlink r:id="rId13" w:history="1">
        <w:r w:rsidR="008542A0" w:rsidRPr="0075223D">
          <w:rPr>
            <w:rStyle w:val="Hipervnculo"/>
            <w:lang w:val="en-US"/>
          </w:rPr>
          <w:fldChar w:fldCharType="begin"/>
        </w:r>
        <w:r w:rsidR="00CA7FD0">
          <w:rPr>
            <w:rStyle w:val="Hipervnculo"/>
            <w:lang w:val="en-US"/>
          </w:rPr>
          <w:instrText xml:space="preserve"> ADDIN ZOTERO_ITEM CSL_CITATION {"citationID":"2oRtg27R","properties":{"formattedCitation":"(Bunting et al., 2023; Quek et al., 2013)","plainCitation":"(Bunting et al., 2023; Quek et al., 2013)","noteIndex":0},"citationItems":[{"id":"RQr8hPvX/VteLK9zd","uris":["http://zotero.org/users/12673371/items/QAFD7CDY"],"itemData":{"id":355,"type":"article-journal","abstract":"The rise in drug overdoses and harms associated with the use of more than one substance has led to increased use of the term “polysubstance use” among researchers, clinicians, and public health officials. However, the term retains no consistent definition across contexts. The current authors convened from disciplines including sociology, epidemiology, neuroscience, and addiction psychiatry to propose a recommended definition of polysubstance use. An iterative process considered authors’ formal and informal conversations, insights from relevant symposia, talks, and conferences, as well as their own research and clinical experiences to propose the current definition. Three key concepts were identified as necessary to define polysubstance use: (1) substances involved, (2) timing, and (3) intent. Substances involved include clarifying either (1) the number and type of substances used, (2) presence of more than one substance use disorder, or (3) primary and secondary substance use. The concept of timing is recommended to use clear terms such as simultaneous, sequential, and same-day polysubstance use to describe short-term behaviors (e.g., 30-day windows). Finally, the concept of intent refers to clarifying unintentional use or exposure when possible, and greater attention to motivations of polysubstance use. These three components should be clearly defined in research on polysubstance use to improve consistency across disciplines. Consistent definitions of polysubstance use can aid in the synthesis of evidence to better address an overdose crisis that increasingly involves multiple substances.","container-title":"The American Journal of Drug and Alcohol Abuse","DOI":"10.1080/00952990.2023.2248360","ISSN":"0095-2990","issue":"0","note":"publisher: Taylor &amp; Francis\n_eprint: https://doi.org/10.1080/00952990.2023.2248360\nPMID: 37734160","page":"1-7","source":"Taylor and Francis+NEJM","title":"Are you thinking what I’m thinking? Defining what we mean by “polysubstance use.”","title-short":"Are you thinking what I’m thinking?","volume":"0","author":[{"family":"Bunting","given":"Amanda M."},{"family":"Shearer","given":"Riley"},{"family":"Linden-Carmichael","given":"Ashley N."},{"family":"Williams","given":"Arthur Robin"},{"family":"Comer","given":"Sandra D."},{"family":"Cerdá","given":"Magdalena"},{"family":"Lorvick","given":"Jennifer"}],"issued":{"date-parts":[["2023"]]}}},{"id":"RQr8hPvX/rtgKcCuC","uris":["http://zotero.org/users/12673371/items/I2JNVWWC"],"itemData":{"id":450,"type":"article-journal","abstract":"Background: Alcohol use and illicit drug use peak during young adulthood (around 18–29</w:instrText>
        </w:r>
        <w:r w:rsidR="00CA7FD0">
          <w:rPr>
            <w:rStyle w:val="Hipervnculo"/>
            <w:rFonts w:ascii="Arial" w:hAnsi="Arial" w:cs="Arial"/>
            <w:lang w:val="en-US"/>
          </w:rPr>
          <w:instrText> </w:instrText>
        </w:r>
        <w:r w:rsidR="00CA7FD0">
          <w:rPr>
            <w:rStyle w:val="Hipervnculo"/>
            <w:lang w:val="en-US"/>
          </w:rPr>
          <w:instrText>years of age), but comparatively little is known about polydrug use in nationally representative samples of young adults. Drawing on a nationally representative cross-sectional survey (Australian National Drug Strategy Household Survey), this study examines polydrug use patterns and associated psychosocial risk factors among young adults (n</w:instrText>
        </w:r>
        <w:r w:rsidR="00CA7FD0">
          <w:rPr>
            <w:rStyle w:val="Hipervnculo"/>
            <w:rFonts w:ascii="Arial" w:hAnsi="Arial" w:cs="Arial"/>
            <w:lang w:val="en-US"/>
          </w:rPr>
          <w:instrText> </w:instrText>
        </w:r>
        <w:r w:rsidR="00CA7FD0">
          <w:rPr>
            <w:rStyle w:val="Hipervnculo"/>
            <w:lang w:val="en-US"/>
          </w:rPr>
          <w:instrText>=</w:instrText>
        </w:r>
        <w:r w:rsidR="00CA7FD0">
          <w:rPr>
            <w:rStyle w:val="Hipervnculo"/>
            <w:rFonts w:ascii="Arial" w:hAnsi="Arial" w:cs="Arial"/>
            <w:lang w:val="en-US"/>
          </w:rPr>
          <w:instrText> </w:instrText>
        </w:r>
        <w:r w:rsidR="00CA7FD0">
          <w:rPr>
            <w:rStyle w:val="Hipervnculo"/>
            <w:lang w:val="en-US"/>
          </w:rPr>
          <w:instrText>3,333; age 19</w:instrText>
        </w:r>
        <w:r w:rsidR="00CA7FD0">
          <w:rPr>
            <w:rStyle w:val="Hipervnculo"/>
            <w:rFonts w:cs="Verdana"/>
            <w:lang w:val="en-US"/>
          </w:rPr>
          <w:instrText>–</w:instrText>
        </w:r>
        <w:r w:rsidR="00CA7FD0">
          <w:rPr>
            <w:rStyle w:val="Hipervnculo"/>
            <w:lang w:val="en-US"/>
          </w:rPr>
          <w:instrText xml:space="preserve">29).Method: The use of a broad range of licit and illicit drugs were examined, including alcohol, tobacco, cannabis, cocaine, hallucinogens, ecstasy, ketamine, GHB, inhalants, steroids, barbiturates, meth/amphetamines, heroin, methadone/buprenorphine, other opiates, painkillers, and tranquilizers/sleeping pills. Latent class analysis was employed to identify patterns of polydrug use.Results: Polydrug use in this sample was best described using a 5-class solution. The majority of young adults predominantly used alcohol only (52.3%), alcohol and tobacco (34.18%). The other classes were cannabis, ecstasy, and licit drug use (9.4%), cannabis, amphetamine derivative, and licit drug use (2.8%), and sedative and alcohol use (1.3%). Young adult males with low education and/or high income were most at risk of polydrug use.Conclusion: Almost half of young adults reported polydrug use, highlighting the importance of post-high school screening for key risk factors and polydrug use profiles, and the delivery of early intervention strategies targeting illicit drugs.","container-title":"Frontiers in Public Health","ISSN":"2296-2565","source":"Frontiers","title":"Concurrent and Simultaneous Polydrug Use: Latent Class Analysis of an Australian Nationally Representative Sample of Young Adults","title-short":"Concurrent and Simultaneous Polydrug Use","URL":"https://www.frontiersin.org/articles/10.3389/fpubh.2013.00061","volume":"1","author":[{"family":"Quek","given":"Lake-Hui"},{"family":"Chan","given":"Gary"},{"family":"White","given":"Angela"},{"family":"Connor","given":"Jason"},{"family":"Baker","given":"Peter"},{"family":"Saunders","given":"John"},{"family":"Kelly","given":"Adrian"}],"accessed":{"date-parts":[["2024",1,7]]},"issued":{"date-parts":[["2013"]]}}}],"schema":"https://github.com/citation-style-language/schema/raw/master/csl-citation.json"} </w:instrText>
        </w:r>
        <w:r w:rsidR="008542A0" w:rsidRPr="0075223D">
          <w:rPr>
            <w:rStyle w:val="Hipervnculo"/>
            <w:lang w:val="en-US"/>
          </w:rPr>
          <w:fldChar w:fldCharType="separate"/>
        </w:r>
        <w:r w:rsidR="008542A0" w:rsidRPr="0075223D">
          <w:t>(Bunting et al., 2023; Quek et al., 2013)</w:t>
        </w:r>
        <w:r w:rsidR="008542A0" w:rsidRPr="0075223D">
          <w:rPr>
            <w:rStyle w:val="Hipervnculo"/>
            <w:lang w:val="en-US"/>
          </w:rPr>
          <w:fldChar w:fldCharType="end"/>
        </w:r>
      </w:hyperlink>
      <w:r w:rsidRPr="0075223D">
        <w:rPr>
          <w:lang w:val="en-US"/>
        </w:rPr>
        <w:t xml:space="preserve"> during active use in their lifetime</w:t>
      </w:r>
      <w:r w:rsidR="004A2DB2" w:rsidRPr="0075223D">
        <w:rPr>
          <w:lang w:val="en-US"/>
        </w:rPr>
        <w:t xml:space="preserve"> </w:t>
      </w:r>
      <w:r w:rsidR="008542A0" w:rsidRPr="0075223D">
        <w:rPr>
          <w:lang w:val="en-US"/>
        </w:rPr>
        <w:fldChar w:fldCharType="begin"/>
      </w:r>
      <w:r w:rsidR="00CA7FD0">
        <w:rPr>
          <w:lang w:val="en-US"/>
        </w:rPr>
        <w:instrText xml:space="preserve"> ADDIN ZOTERO_ITEM CSL_CITATION {"citationID":"K9gLfRTN","properties":{"formattedCitation":"(Connor et al., 2014)","plainCitation":"(Connor et al., 2014)","noteIndex":0},"citationItems":[{"id":"RQr8hPvX/kqFxnJGV","uris":["http://zotero.org/users/12673371/items/5EIG6Y76"],"itemData":{"id":454,"type":"article-journal","abstract":"Purpose of review \n          Polysubstance use is common, particularly amongst some age groups and subcultures. It is also associated with elevated risk of psychiatric and physical health problems. We review the recent research findings, comment on changes to polysubstance diagnoses, report on contemporary clinical and epidemiological polysubstance trends, and examine the efficacy of preventive and treatment approaches.\n          Recent findings \n          Approaches to describing polysubstance use profiles are becoming more sophisticated. Models over the last 18 months that employ latent class analysis typically report a no use or limited-range cluster (alcohol, tobacco and marijuana), a moderate-range cluster (limited range and amphetamine derivatives), and an extended-range cluster (moderate range, and nonmedical use of prescription drugs and other illicit drugs). Prevalence rates vary as a function of the population surveyed. Wide-ranging polysubstance users carry higher risk of comorbid psychopathology, health problems, and deficits in cognitive functioning.\n          Summary \n          Wide-ranging polysubstance use is more prevalent in subcultures such as ‘ravers’ (dance club attendees) and those already dependent on substances. Health risks are elevated in these groups. Research into the prevention and treatment of polysubstance use is underdeveloped. There may be benefit in targeting specific polysubstance use and risk profiles in prevention and clinical research.","container-title":"Current Opinion in Psychiatry","DOI":"10.1097/YCO.0000000000000069","ISSN":"0951-7367","issue":"4","language":"en-US","page":"269","source":"journals.lww.com","title":"Polysubstance use: diagnostic challenges, patterns of use and health","title-short":"Polysubstance use","volume":"27","author":[{"family":"Connor","given":"Jason P."},{"family":"Gullo","given":"Matthew J."},{"family":"White","given":"Angela"},{"family":"Kelly","given":"Adrian B."}],"issued":{"date-parts":[["2014",7]]}}}],"schema":"https://github.com/citation-style-language/schema/raw/master/csl-citation.json"} </w:instrText>
      </w:r>
      <w:r w:rsidR="008542A0" w:rsidRPr="0075223D">
        <w:rPr>
          <w:lang w:val="en-US"/>
        </w:rPr>
        <w:fldChar w:fldCharType="separate"/>
      </w:r>
      <w:r w:rsidR="008542A0" w:rsidRPr="0075223D">
        <w:t>(Connor et al., 2014)</w:t>
      </w:r>
      <w:r w:rsidR="008542A0" w:rsidRPr="0075223D">
        <w:rPr>
          <w:lang w:val="en-US"/>
        </w:rPr>
        <w:fldChar w:fldCharType="end"/>
      </w:r>
      <w:r w:rsidRPr="0075223D">
        <w:rPr>
          <w:lang w:val="en-US"/>
        </w:rPr>
        <w:t xml:space="preserve">. Some reasons for </w:t>
      </w:r>
      <w:r w:rsidR="00A46608" w:rsidRPr="0075223D">
        <w:rPr>
          <w:lang w:val="en-US"/>
        </w:rPr>
        <w:t xml:space="preserve">intentional </w:t>
      </w:r>
      <w:r w:rsidRPr="0075223D">
        <w:rPr>
          <w:lang w:val="en-US"/>
        </w:rPr>
        <w:t>polysubstance use (PSU) include additive or synergistic reward, compensation for undesired effects or negative internal states, predisposition</w:t>
      </w:r>
      <w:r w:rsidR="00A46608" w:rsidRPr="0075223D">
        <w:rPr>
          <w:lang w:val="en-US"/>
        </w:rPr>
        <w:t>, or related to supply (e.g., due to shortages of the main substance)</w:t>
      </w:r>
      <w:r w:rsidR="00D52903" w:rsidRPr="0075223D">
        <w:rPr>
          <w:lang w:val="en-US"/>
        </w:rPr>
        <w:fldChar w:fldCharType="begin"/>
      </w:r>
      <w:r w:rsidR="00CA7FD0">
        <w:rPr>
          <w:lang w:val="en-US"/>
        </w:rPr>
        <w:instrText xml:space="preserve"> ADDIN ZOTERO_ITEM CSL_CITATION {"citationID":"SRNTvwjk","properties":{"formattedCitation":"(Karamouzian et al., 2024)","plainCitation":"(Karamouzian et al., 2024)","noteIndex":0},"citationItems":[{"id":"RQr8hPvX/vZdPgoND","uris":["http://zotero.org/users/12673371/items/33RS78J4"],"itemData":{"id":630,"type":"article-journal","abstract":"BACKGROUND: Polysubstance use (PSU) is common among people who use opioids (PWUO) and has been associated with drug-related harms. We aimed to identify latent longitudinal PSU classes among a cohort of PWUO and characterize non-fatal overdose risks among different sub-classes over time.\nMETHODS: We used longitudinal data (2005-2018) from three ongoing prospective cohorts of people who use drugs in Vancouver, Canada. The primary outcome of interest was self-reported non-fatal overdose during the past six months. The primary exposure of interest was longitudinal PSU patterns among PWUO, obtained from repeated measures latent class analysis (RMLCA) of weekly substance use-related outcome indicators. Multivariable generalized estimating equations models were built to assess the association between latent PSU class membership and non-fatal overdose, adjusting for potential sociodemographic, behavioural, and structural confounders.\nRESULTS: 2627 PWUO were included in the analysis, and 1094 (41.6 %) had experienced at least one non-fatal overdose during the study period. RMLCA revealed five distinct latent longitudinal PSU classes, including low/infrequent use (Class 1; 30 %), primarily opioid and methamphetamine use (Class 2; 22 %), primarily cannabis use (Class 3; 15 %), primarily opioid and crack use (Class 4; 29 %), and frequent PSU (Class 5; 4 %). In comparison with Class 1 (low), membership in all latent PSU classes except Class 3 (cannabis) was associated with increased odds of non-fatal overdose: Class 2 (opioids + meth) vs. Class 1 (Adjusted odds ratios [aOR] = 2.20, 95 % confidence intervals [CI]: 1.51-3.22), Class 4 (opioids + crack) vs. Class 1 (aOR = 1.06, 95 % CI: 0.85-1.33), and Class 5 (frequent) vs. Class 1 (aOR = 2.39, 95 % CI: 1.92-2.97).\nCONCLUSION: Our findings highlighted the heterogeneous characteristics of PWUO in terms of patterns of PSU and non-fatal overdose risk. The diverse nature of PWUO and the potential additive or multiplicative impact of using several substances on overdoses should be reflected across the substance use treatment continuum and care provision.","container-title":"The International Journal on Drug Policy","DOI":"10.1016/j.drugpo.2023.104301","ISSN":"1873-4758","journalAbbreviation":"Int J Drug Policy","language":"eng","note":"PMID: 38182524","page":"104301","source":"PubMed","title":"Longitudinal polysubstance use patterns and non-fatal overdose: A repeated measures latent class analysis","title-short":"Longitudinal polysubstance use patterns and non-fatal overdose","author":[{"family":"Karamouzian","given":"Mohammad"},{"family":"Cui","given":"Zishan"},{"family":"Hayashi","given":"Kanna"},{"family":"DeBeck","given":"Kora"},{"family":"Reddon","given":"Hudson"},{"family":"Buxton","given":"Jane A."},{"family":"Kerr","given":"Thomas"}],"issued":{"date-parts":[["2024",1,4]]}}}],"schema":"https://github.com/citation-style-language/schema/raw/master/csl-citation.json"} </w:instrText>
      </w:r>
      <w:r w:rsidR="00D52903" w:rsidRPr="0075223D">
        <w:rPr>
          <w:lang w:val="en-US"/>
        </w:rPr>
        <w:fldChar w:fldCharType="separate"/>
      </w:r>
      <w:r w:rsidR="00D52903" w:rsidRPr="0075223D">
        <w:t>(Karamouzian et al., 2024)</w:t>
      </w:r>
      <w:r w:rsidR="00D52903" w:rsidRPr="0075223D">
        <w:rPr>
          <w:lang w:val="en-US"/>
        </w:rPr>
        <w:fldChar w:fldCharType="end"/>
      </w:r>
      <w:r w:rsidRPr="0075223D">
        <w:rPr>
          <w:lang w:val="en-US"/>
        </w:rPr>
        <w:t>. Importantly, people with PSU are a high-risk population because it is related to a higher mortality rate</w:t>
      </w:r>
      <w:r w:rsidR="002B77B2" w:rsidRPr="0075223D">
        <w:rPr>
          <w:lang w:val="en-US"/>
        </w:rPr>
        <w:t xml:space="preserve"> </w:t>
      </w:r>
      <w:r w:rsidR="004A2DB2" w:rsidRPr="0075223D">
        <w:rPr>
          <w:lang w:val="en-US"/>
        </w:rPr>
        <w:fldChar w:fldCharType="begin"/>
      </w:r>
      <w:r w:rsidR="00CA7FD0">
        <w:rPr>
          <w:lang w:val="en-US"/>
        </w:rPr>
        <w:instrText xml:space="preserve"> ADDIN ZOTERO_ITEM CSL_CITATION {"citationID":"qghoX5HE","properties":{"formattedCitation":"(Gjersing &amp; Bretteville-Jensen, 2018)","plainCitation":"(Gjersing &amp; Bretteville-Jensen, 2018)","noteIndex":0},"citationItems":[{"id":"RQr8hPvX/n52LuUOL","uris":["http://zotero.org/users/12673371/items/RS2C6BBN"],"itemData":{"id":456,"type":"article-journal","abstract":"Aims To examine the mortality risk in a cohort of ‘hard-to-reach’ polysubstance users and its putative associations with substance use. Specifically, we estimated all-cause mortality risk as a function of individual substance use indicators, and then as a function of their complex, ‘real-life’ patterns as identified through latent class analysis (LCA). Design Prospective cohort study among street- and low-threshold service-recruited polysubstance users included between September and November 2013 and followed through the National Cause of Death Registry until 31 October 2015. Setting Seven Norwegian cities. Participants A total of 884 users of illegal opioids and/or stimulants. Of these, 357 were in opioid substitution treatment (OST) at the time of inclusion. Forty-four participants died during follow-up. Measurements Primary outcome: all-cause mortality risk. Unadjusted and adjusted Cox proportional hazard (PH) regression models (covariates: male, age, homelessness/shelter use, overdose experience, OST status, years of injecting, individual substance use indicators, city, use patterns). LCA models estimated separately for those in and those not in OST due to measurement invariance. Findings The crude mortality rate was 2.52 per 100 person-years. Standardized mortality ratio was 26.11 [95% confidence interval (CI) = 10.06–54.87] for women and 10.71 (95% CI = 6.39–16.81) for men. No single drug use indicator, such as ‘heroin injection’ or ‘number of drugs used’, was associated with the mortality risk. However, meaningful use patterns were identified; three OST and non-OST patterns each. The non-OST patterns ‘polysubstance injectors’ [hazard ratio (HR) = 3.45, 95% CI = 0.98–12.14] and ‘low frequent injectors’ (HR = 3.17, CI = 1.05–9.56) were associated significantly with the mortality risk even when adjusted for other known risk factors. Conclusions In a Norwegian prospective cohort study, ‘hard-to-reach’ polysubstance users had a more than 10 times higher mortality risk than the general population. Mortality risk was not a function of any single drug use indicator, but two distinct combinations of substances, frequencies and routes of administration were associated with the mortality risk.","container-title":"Addiction","DOI":"10.1111/add.14053","ISSN":"1360-0443","issue":"4","language":"en","license":"© 2017 Society for the Study of Addiction","note":"_eprint: https://onlinelibrary.wiley.com/doi/pdf/10.1111/add.14053","page":"729-739","source":"Wiley Online Library","title":"Patterns of substance use and mortality risk in a cohort of ‘hard-to-reach’ polysubstance users","volume":"113","author":[{"family":"Gjersing","given":"Linn"},{"family":"Bretteville-Jensen","given":"Anne Line"}],"issued":{"date-parts":[["2018"]]}}}],"schema":"https://github.com/citation-style-language/schema/raw/master/csl-citation.json"} </w:instrText>
      </w:r>
      <w:r w:rsidR="004A2DB2" w:rsidRPr="0075223D">
        <w:rPr>
          <w:lang w:val="en-US"/>
        </w:rPr>
        <w:fldChar w:fldCharType="separate"/>
      </w:r>
      <w:r w:rsidR="004A2DB2" w:rsidRPr="0075223D">
        <w:t>(Gjersing &amp; Bretteville-Jensen, 2018)</w:t>
      </w:r>
      <w:r w:rsidR="004A2DB2" w:rsidRPr="0075223D">
        <w:rPr>
          <w:lang w:val="en-US"/>
        </w:rPr>
        <w:fldChar w:fldCharType="end"/>
      </w:r>
      <w:r w:rsidRPr="0075223D">
        <w:rPr>
          <w:lang w:val="en-US"/>
        </w:rPr>
        <w:t>, a higher risk of relapse</w:t>
      </w:r>
      <w:r w:rsidR="004A2DB2" w:rsidRPr="0075223D">
        <w:rPr>
          <w:lang w:val="en-US"/>
        </w:rPr>
        <w:t xml:space="preserve"> </w:t>
      </w:r>
      <w:r w:rsidR="004A2DB2" w:rsidRPr="0075223D">
        <w:rPr>
          <w:lang w:val="en-US"/>
        </w:rPr>
        <w:fldChar w:fldCharType="begin"/>
      </w:r>
      <w:r w:rsidR="00CA7FD0">
        <w:rPr>
          <w:lang w:val="en-US"/>
        </w:rPr>
        <w:instrText xml:space="preserve"> ADDIN ZOTERO_ITEM CSL_CITATION {"citationID":"DE8Biwo0","properties":{"formattedCitation":"(Chen et al., 2019; Hassan &amp; Le Foll, 2019)","plainCitation":"(Chen et al., 2019; Hassan &amp; Le Foll, 2019)","noteIndex":0},"citationItems":[{"id":"RQr8hPvX/i7Xw7KjG","uris":["http://zotero.org/users/12673371/items/2PCQ72P9"],"itemData":{"id":458,"type":"article-journal","abstract":"Aims To describe the polysubstance use patterns of heroin-dependent patients and to understand the impact of polysubstance use patterns on relapse during the 5 years after completing compulsory rehabilitation programmes. Design In this secondary analysis, the baseline data of 503 heroin-dependent patients were linked with their 5-year follow-up data from official records. Setting Four compulsory rehabilitation centres in Shanghai, China. Participants A total of 564 heroin-dependent patients who were discharged from Shanghai compulsory rehabilitation facilities in 2007 and 2008 were recruited. Among these, 503 patients with available follow-up records were included in this analysis. Measurements The baseline measurements included the Addiction Severity Index, the Temperament and Character Inventory and the Medical Outcomes Study Social Support Scale. Relapses after discharge from the compulsory rehabilitation centres were extracted monthly from the official electronic record system. Latent class analysis was used to identify different polysubstance use patterns. Associations between the identified latent classes and heroin use and the factors related to relapse during the 5-year follow-up were analysed with the Cox regression model. Findings Three latent classes were identified in this cohort: (1) alcohol polydrug users (APU; 13.7%), (2) low polydrug users (LPU; 76.5%) and (3) amphetamine-type stimulant polydrug users (ASPU; 9.7%). During the 5-year follow-up, 298 heroin patients relapsed, and the three groups showed different relapse rates (ASPU 69.4 versus LPU 60.5 versus APU 44.9%, P = 0.02). The average durations of abstinence for the three groups differed (ASPU 31.27 ± 3.41 months versus LPU 36.77 ± 1.19 months versus APU 42.46 ± 2.81 months, P = 0.02). Multivariate Cox regression analyses found that the LPU [hazard ratio (HR) = 1.63, 1.06–2.51] and ASPU (HR = 2.10, 1.24–3.56) classes were positively associated with the risk of heroin relapse. Conclusion Polydrug use patterns differ among heroin-dependent patients in compulsory rehabilitation programmes in China. A history of polydrug use may predict heroin relapse risk among patients in those compulsory rehabilitation programmes.","container-title":"Addiction","DOI":"10.1111/add.14451","ISSN":"1360-0443","issue":"2","language":"en","license":"© 2018 Society for the Study of Addiction","note":"_eprint: https://onlinelibrary.wiley.com/doi/pdf/10.1111/add.14451","page":"259-267","source":"Wiley Online Library","title":"Polydrug use patterns and their impact on relapse among heroin-dependent patients in Shanghai, China","volume":"114","author":[{"family":"Chen","given":"Tianzhen"},{"family":"Zhong","given":"Na"},{"family":"Du","given":"Jiang"},{"family":"Li","given":"Zhibin"},{"family":"Zhao","given":"Yan"},{"family":"Sun","given":"Haiming"},{"family":"Chen","given":"Zhikang"},{"family":"Jiang","given":"Haifeng"},{"family":"Zhao","given":"Min"}],"issued":{"date-parts":[["2019"]]}}},{"id":"RQr8hPvX/tiPsKA0J","uris":["http://zotero.org/users/12673371/items/IBZBHNRI"],"itemData":{"id":460,"type":"article-journal","abstract":"Background\nUnderstanding the association of polydrug use disorders (PUD) with psychosocial and clinical factors is essential for the treatment of individuals with opioid use disorder (OUD). The aim of this study is to examine whether there is an association between childhood maltreatment, mood disorders, anxiety disorders, personality disorders, or posttraumatic stress disorder (PTSD) and PUD in individuals with OUD.\nMethods\nWe used data from 356 individuals with OUD in the past 12 months from a nationally representative database in the United States. PUD patients were classified into two groups: a group with additional one substance disorder (OUD</w:instrText>
      </w:r>
      <w:r w:rsidR="00CA7FD0">
        <w:rPr>
          <w:rFonts w:ascii="Arial" w:hAnsi="Arial" w:cs="Arial"/>
          <w:lang w:val="en-US"/>
        </w:rPr>
        <w:instrText> </w:instrText>
      </w:r>
      <w:r w:rsidR="00CA7FD0">
        <w:rPr>
          <w:lang w:val="en-US"/>
        </w:rPr>
        <w:instrText>+</w:instrText>
      </w:r>
      <w:r w:rsidR="00CA7FD0">
        <w:rPr>
          <w:rFonts w:ascii="Arial" w:hAnsi="Arial" w:cs="Arial"/>
          <w:lang w:val="en-US"/>
        </w:rPr>
        <w:instrText> </w:instrText>
      </w:r>
      <w:r w:rsidR="00CA7FD0">
        <w:rPr>
          <w:lang w:val="en-US"/>
        </w:rPr>
        <w:instrText>1) and that with two or more additional substance disorders (OUD</w:instrText>
      </w:r>
      <w:r w:rsidR="00CA7FD0">
        <w:rPr>
          <w:rFonts w:ascii="Arial" w:hAnsi="Arial" w:cs="Arial"/>
          <w:lang w:val="en-US"/>
        </w:rPr>
        <w:instrText> </w:instrText>
      </w:r>
      <w:r w:rsidR="00CA7FD0">
        <w:rPr>
          <w:lang w:val="en-US"/>
        </w:rPr>
        <w:instrText>+</w:instrText>
      </w:r>
      <w:r w:rsidR="00CA7FD0">
        <w:rPr>
          <w:rFonts w:ascii="Arial" w:hAnsi="Arial" w:cs="Arial"/>
          <w:lang w:val="en-US"/>
        </w:rPr>
        <w:instrText> </w:instrText>
      </w:r>
      <w:r w:rsidR="00CA7FD0">
        <w:rPr>
          <w:lang w:val="en-US"/>
        </w:rPr>
        <w:instrText>2). We conducted multivariate logistic regression to predict the PUD status, after adjustment for confounders including childhood maltreatment.\nResults\nAmong all individuals, 57.3% were polydrug users (n</w:instrText>
      </w:r>
      <w:r w:rsidR="00CA7FD0">
        <w:rPr>
          <w:rFonts w:ascii="Arial" w:hAnsi="Arial" w:cs="Arial"/>
          <w:lang w:val="en-US"/>
        </w:rPr>
        <w:instrText> </w:instrText>
      </w:r>
      <w:r w:rsidR="00CA7FD0">
        <w:rPr>
          <w:lang w:val="en-US"/>
        </w:rPr>
        <w:instrText>=</w:instrText>
      </w:r>
      <w:r w:rsidR="00CA7FD0">
        <w:rPr>
          <w:rFonts w:ascii="Arial" w:hAnsi="Arial" w:cs="Arial"/>
          <w:lang w:val="en-US"/>
        </w:rPr>
        <w:instrText> </w:instrText>
      </w:r>
      <w:r w:rsidR="00CA7FD0">
        <w:rPr>
          <w:lang w:val="en-US"/>
        </w:rPr>
        <w:instrText>204) and 42.7% were not (n</w:instrText>
      </w:r>
      <w:r w:rsidR="00CA7FD0">
        <w:rPr>
          <w:rFonts w:ascii="Arial" w:hAnsi="Arial" w:cs="Arial"/>
          <w:lang w:val="en-US"/>
        </w:rPr>
        <w:instrText> </w:instrText>
      </w:r>
      <w:r w:rsidR="00CA7FD0">
        <w:rPr>
          <w:lang w:val="en-US"/>
        </w:rPr>
        <w:instrText>=</w:instrText>
      </w:r>
      <w:r w:rsidR="00CA7FD0">
        <w:rPr>
          <w:rFonts w:ascii="Arial" w:hAnsi="Arial" w:cs="Arial"/>
          <w:lang w:val="en-US"/>
        </w:rPr>
        <w:instrText> </w:instrText>
      </w:r>
      <w:r w:rsidR="00CA7FD0">
        <w:rPr>
          <w:lang w:val="en-US"/>
        </w:rPr>
        <w:instrText>152). There was a high prevalence of childhood maltreatment in both groups, ranging from 16.1% to 59.5%, but the difference was not statistically significant. After adjustment for confounders, we found an association between past-year PTSD and OUD</w:instrText>
      </w:r>
      <w:r w:rsidR="00CA7FD0">
        <w:rPr>
          <w:rFonts w:ascii="Arial" w:hAnsi="Arial" w:cs="Arial"/>
          <w:lang w:val="en-US"/>
        </w:rPr>
        <w:instrText> </w:instrText>
      </w:r>
      <w:r w:rsidR="00CA7FD0">
        <w:rPr>
          <w:lang w:val="en-US"/>
        </w:rPr>
        <w:instrText>+</w:instrText>
      </w:r>
      <w:r w:rsidR="00CA7FD0">
        <w:rPr>
          <w:rFonts w:ascii="Arial" w:hAnsi="Arial" w:cs="Arial"/>
          <w:lang w:val="en-US"/>
        </w:rPr>
        <w:instrText> </w:instrText>
      </w:r>
      <w:r w:rsidR="00CA7FD0">
        <w:rPr>
          <w:lang w:val="en-US"/>
        </w:rPr>
        <w:instrText>2 (odds ratio: 3.98; 95% confidence interval: 1.15</w:instrText>
      </w:r>
      <w:r w:rsidR="00CA7FD0">
        <w:rPr>
          <w:rFonts w:cs="Verdana"/>
          <w:lang w:val="en-US"/>
        </w:rPr>
        <w:instrText>–</w:instrText>
      </w:r>
      <w:r w:rsidR="00CA7FD0">
        <w:rPr>
          <w:lang w:val="en-US"/>
        </w:rPr>
        <w:instrText>13.72; p</w:instrText>
      </w:r>
      <w:r w:rsidR="00CA7FD0">
        <w:rPr>
          <w:rFonts w:ascii="Arial" w:hAnsi="Arial" w:cs="Arial"/>
          <w:lang w:val="en-US"/>
        </w:rPr>
        <w:instrText> </w:instrText>
      </w:r>
      <w:r w:rsidR="00CA7FD0">
        <w:rPr>
          <w:lang w:val="en-US"/>
        </w:rPr>
        <w:instrText>=</w:instrText>
      </w:r>
      <w:r w:rsidR="00CA7FD0">
        <w:rPr>
          <w:rFonts w:ascii="Arial" w:hAnsi="Arial" w:cs="Arial"/>
          <w:lang w:val="en-US"/>
        </w:rPr>
        <w:instrText> </w:instrText>
      </w:r>
      <w:r w:rsidR="00CA7FD0">
        <w:rPr>
          <w:lang w:val="en-US"/>
        </w:rPr>
        <w:instrText>0.03) but not with OUD</w:instrText>
      </w:r>
      <w:r w:rsidR="00CA7FD0">
        <w:rPr>
          <w:rFonts w:ascii="Arial" w:hAnsi="Arial" w:cs="Arial"/>
          <w:lang w:val="en-US"/>
        </w:rPr>
        <w:instrText> </w:instrText>
      </w:r>
      <w:r w:rsidR="00CA7FD0">
        <w:rPr>
          <w:lang w:val="en-US"/>
        </w:rPr>
        <w:instrText>+</w:instrText>
      </w:r>
      <w:r w:rsidR="00CA7FD0">
        <w:rPr>
          <w:rFonts w:ascii="Arial" w:hAnsi="Arial" w:cs="Arial"/>
          <w:lang w:val="en-US"/>
        </w:rPr>
        <w:instrText> </w:instrText>
      </w:r>
      <w:r w:rsidR="00CA7FD0">
        <w:rPr>
          <w:lang w:val="en-US"/>
        </w:rPr>
        <w:instrText xml:space="preserve">1.\nConclusion\nPTSD is highly prevalent in individuals with OUD using multiple substances and could influence PUD. We recommend screening for PTSD in cases of PUD. Future studies should evaluate the effect of PTSD treatment on PUD.","container-title":"Drug and Alcohol Dependence","DOI":"10.1016/j.drugalcdep.2019.01.031","ISSN":"0376-8716","journalAbbreviation":"Drug and Alcohol Dependence","page":"28-33","source":"ScienceDirect","title":"Polydrug use disorders in individuals with opioid use disorder","volume":"198","author":[{"family":"Hassan","given":"Ahmed N."},{"family":"Le Foll","given":"Bernard"}],"issued":{"date-parts":[["2019",5,1]]}}}],"schema":"https://github.com/citation-style-language/schema/raw/master/csl-citation.json"} </w:instrText>
      </w:r>
      <w:r w:rsidR="004A2DB2" w:rsidRPr="0075223D">
        <w:rPr>
          <w:lang w:val="en-US"/>
        </w:rPr>
        <w:fldChar w:fldCharType="separate"/>
      </w:r>
      <w:r w:rsidR="004A2DB2" w:rsidRPr="0075223D">
        <w:t>(Chen et al., 2019; Hassan &amp; Le Foll, 2019)</w:t>
      </w:r>
      <w:r w:rsidR="004A2DB2" w:rsidRPr="0075223D">
        <w:rPr>
          <w:lang w:val="en-US"/>
        </w:rPr>
        <w:fldChar w:fldCharType="end"/>
      </w:r>
      <w:r w:rsidRPr="0075223D">
        <w:rPr>
          <w:lang w:val="en-US"/>
        </w:rPr>
        <w:t>, less responsive to substance use treatment</w:t>
      </w:r>
      <w:r w:rsidR="004A2DB2" w:rsidRPr="0075223D">
        <w:rPr>
          <w:lang w:val="en-US"/>
        </w:rPr>
        <w:t xml:space="preserve"> </w:t>
      </w:r>
      <w:r w:rsidR="004A2DB2" w:rsidRPr="0075223D">
        <w:rPr>
          <w:lang w:val="en-US"/>
        </w:rPr>
        <w:fldChar w:fldCharType="begin"/>
      </w:r>
      <w:r w:rsidR="00CA7FD0">
        <w:rPr>
          <w:lang w:val="en-US"/>
        </w:rPr>
        <w:instrText xml:space="preserve"> ADDIN ZOTERO_ITEM CSL_CITATION {"citationID":"YSVmfGyL","properties":{"formattedCitation":"(Bonfiglio et al., 2022)","plainCitation":"(Bonfiglio et al., 2022)","noteIndex":0},"citationItems":[{"id":"RQr8hPvX/gG6l8L68","uris":["http://zotero.org/users/12673371/items/CZH72MRW"],"itemData":{"id":462,"type":"article-journal","abstract":"Substance Use Disorders (SUDs) pose significant challenges to both individuals and society at large. The primary focus of existing research with clinical SUD populations has been on individual substances, but research is required to better understand the profiles of individuals who use different substances simultaneously. The purpose of the current study was, therefore, to identify patterns of use among subjects (n = 1025) who reported using multiple substances by adopting a Latent Class Analysis (LCA) methodology. The Addiction Severity Index (ASI-lite) was included as a measure of substance misuse, we performed LCA to identify patterns of substance use through the administration of the ASI-Lite. Responses were collected from the following substances: alcohol, cannabis/cannabinoids, opioids and heroin, and cocaine. Results identified two latent classes: (1) alcohol use dominant, and (2) poly-abuser use dominants. Class 1 represented 60.0% of the sample and refers to individuals with the dominant use of alcohol, of those a higher proportion (47%) reported low-frequency use (1 to 7 days per month) and 26% reported a frequency of use of 24 to 30 days per month. Furthermore, 18% used alcohol in combination with cocaine. Class 2 represents 40.0% of the sample. This class is characterized by low-frequency and high-frequency users of several substances. The results obtained highlight the importance of deepening the study of the concomitant use of substances in individuals with SUDs to better understand the health risk of the combined use of two or more substances.","container-title":"International Journal of Environmental Research and Public Health","DOI":"10.3390/ijerph192416759","ISSN":"1660-4601","issue":"24","language":"en","license":"http://creativecommons.org/licenses/by/3.0/","note":"number: 24\npublisher: Multidisciplinary Digital Publishing Institute","page":"16759","source":"www.mdpi.com","title":"Polysubstance Use Patterns among Outpatients Undergoing Substance Use Disorder Treatment: A Latent Class Analysis","title-short":"Polysubstance Use Patterns among Outpatients Undergoing Substance Use Disorder Treatment","volume":"19","author":[{"family":"Bonfiglio","given":"Natale Salvatore"},{"family":"Portoghese","given":"Igor"},{"family":"Renati","given":"Roberta"},{"family":"Mascia","given":"Maria Lidia"},{"family":"Penna","given":"Maria Pietronilla"}],"issued":{"date-parts":[["2022",1]]}}}],"schema":"https://github.com/citation-style-language/schema/raw/master/csl-citation.json"} </w:instrText>
      </w:r>
      <w:r w:rsidR="004A2DB2" w:rsidRPr="0075223D">
        <w:rPr>
          <w:lang w:val="en-US"/>
        </w:rPr>
        <w:fldChar w:fldCharType="separate"/>
      </w:r>
      <w:r w:rsidR="004A2DB2" w:rsidRPr="0075223D">
        <w:t>(Bonfiglio et al., 2022)</w:t>
      </w:r>
      <w:r w:rsidR="004A2DB2" w:rsidRPr="0075223D">
        <w:rPr>
          <w:lang w:val="en-US"/>
        </w:rPr>
        <w:fldChar w:fldCharType="end"/>
      </w:r>
      <w:r w:rsidRPr="0075223D">
        <w:rPr>
          <w:lang w:val="en-US"/>
        </w:rPr>
        <w:t xml:space="preserve">, and other detrimental features such as risky sexual behavior </w:t>
      </w:r>
      <w:r w:rsidR="004A2DB2" w:rsidRPr="0075223D">
        <w:rPr>
          <w:lang w:val="en-US"/>
        </w:rPr>
        <w:fldChar w:fldCharType="begin"/>
      </w:r>
      <w:r w:rsidR="00CA7FD0">
        <w:rPr>
          <w:lang w:val="en-US"/>
        </w:rPr>
        <w:instrText xml:space="preserve"> ADDIN ZOTERO_ITEM CSL_CITATION {"citationID":"B6tUysYv","properties":{"formattedCitation":"(Daskalopoulou et al., 2014; Sewell et al., 2017)","plainCitation":"(Daskalopoulou et al., 2014; Sewell et al., 2017)","noteIndex":0},"citationItems":[{"id":"RQr8hPvX/18JsCv5M","uris":["http://zotero.org/users/12673371/items/7PIFNYKJ"],"itemData":{"id":464,"type":"article-journal","container-title":"The Lancet HIV","DOI":"10.1016/S2352-3018(14)70001-3","ISSN":"2352-3018","issue":"1","journalAbbreviation":"The Lancet HIV","language":"English","note":"publisher: Elsevier","page":"e22-e31","source":"www.thelancet.com","title":"Recreational drug use, polydrug use, and sexual behaviour in HIV-diagnosed men who have sex with men in the UK: results from the cross-sectional ASTRA study","title-short":"Recreational drug use, polydrug use, and sexual behaviour in HIV-diagnosed men who have sex with men in the UK","volume":"1","author":[{"family":"Daskalopoulou","given":"Marina"},{"family":"Rodger","given":"Alison"},{"family":"Phillips","given":"Andrew N."},{"family":"Sherr","given":"Lorraine"},{"family":"Speakman","given":"Andrew"},{"family":"Collins","given":"Simon"},{"family":"Elford","given":"Jonathan"},{"family":"Johnson","given":"Margaret A."},{"family":"Gilson","given":"Richard"},{"family":"Fisher","given":"Martin"},{"family":"Wilkins","given":"Ed"},{"family":"Anderson","given":"Jane"},{"family":"McDonnell","given":"Jeffrey"},{"family":"Edwards","given":"Simon"},{"family":"Perry","given":"Nicky"},{"family":"O'Connell","given":"Rebecca"},{"family":"Lascar","given":"Monica"},{"family":"Jones","given":"Martin"},{"family":"Johnson","given":"Anne M."},{"family":"Hart","given":"Graham"},{"family":"Miners","given":"Alec"},{"family":"Geretti","given":"Anna-Maria"},{"family":"Burman","given":"William J."},{"family":"Lampe","given":"Fiona C."}],"issued":{"date-parts":[["2014",10,1]]}}},{"id":"RQr8hPvX/0tNn8UAZ","uris":["http://zotero.org/users/12673371/items/KJZ8KB4K"],"itemData":{"id":466,"type":"article-journal","abstract":"Background\nRecreational drug use and associated harms continue to be of significant concern in men who have sex with men (MSM) particularly in the context of HIV and STI transmission.\nMethods\nData from 1484 HIV-negative or undiagnosed MSM included in the AURAH study, a cross-sectional, self-completed questionnaire study of 2630 individuals from 20 sexual health clinics in the United Kingdom in 2013–2014, was analysed. Two measures of recreational drug use in the previous three months were defined; (i) polydrug use (use of 3 or more recreational drugs) and (ii) chemsex drug use (use of mephedrone, crystal methamphetamine or GHB/GBL). Associations of socio-demographic, health and lifestyle factors with drug use, and associations of drug use with sexual behaviour, were investigated.\nResults\nOf the 1484 MSM, 350 (23.6%) reported polydrug use and 324 (21.8%) reported chemsex drug use in the past three months. Overall 852 (57.5%) men reported condomless sex in the past three months; 430 (29.0%) had CLS with ≥2 partners, 474 (31.9%) had CLS with unknown/HIV+ partner(s); 187 (12.6%) had receptive CLS with an unknown status partner. For polydrug use, prevalence ratios (95% confidence interval) for association with CLS measures, adjusted for socio-demographic factors were: 1.38 (1.26, 1.51) for CLS; 2.11 (1.80, 2.47) for CLS with ≥2 partners; 1.89 (1.63, 2.19) for CLS with unknown/HIV+ partner(s); 1.36 (1.00, 1.83) for receptive CLS with an unknown status partner. Corresponding adjusted prevalence ratios for chemsex drug use were: 1.38 (1.26, 1.52); 2.07 (1.76, 2.43); 1.88 (1.62, 2.19); 1.49 (1.10, 2.02). Polydrug and chemsex drug use were also strongly associated with previous STI, PEP use, group sex and high number of new sexual partners. Associations remained with little attenuation after further adjustment for depressive symptoms and alcohol intake.\nConclusion\nThere was a high prevalence of polydrug use and chemsex drug use among HIV negative MSM attending UK sexual health clinics. Drug use was strongly associated with sexual behaviours linked to risk of acquisition of STIs and HIV.","container-title":"International Journal of Drug Policy","DOI":"10.1016/j.drugpo.2017.01.001","ISSN":"0955-3959","journalAbbreviation":"International Journal of Drug Policy","page":"33-43","source":"ScienceDirect","title":"Poly drug use, chemsex drug use, and associations with sexual risk behaviour in HIV-negative men who have sex with men attending sexual health clinics","volume":"43","author":[{"family":"Sewell","given":"Janey"},{"family":"Miltz","given":"Ada"},{"family":"Lampe","given":"Fiona C."},{"family":"Cambiano","given":"Valentina"},{"family":"Speakman","given":"Andrew"},{"family":"Phillips","given":"Andrew N."},{"family":"Stuart","given":"David"},{"family":"Gilson","given":"Richard"},{"family":"Asboe","given":"David"},{"family":"Nwokolo","given":"Nneka"},{"family":"Clarke","given":"Amanda"},{"family":"Collins","given":"Simon"},{"family":"Hart","given":"Graham"},{"family":"Elford","given":"Jonathan"},{"family":"Rodger","given":"Alison J."}],"issued":{"date-parts":[["2017",5,1]]}}}],"schema":"https://github.com/citation-style-language/schema/raw/master/csl-citation.json"} </w:instrText>
      </w:r>
      <w:r w:rsidR="004A2DB2" w:rsidRPr="0075223D">
        <w:rPr>
          <w:lang w:val="en-US"/>
        </w:rPr>
        <w:fldChar w:fldCharType="separate"/>
      </w:r>
      <w:r w:rsidR="004A2DB2" w:rsidRPr="0075223D">
        <w:t>(Daskalopoulou et al., 2014; Sewell et al., 2017)</w:t>
      </w:r>
      <w:r w:rsidR="004A2DB2" w:rsidRPr="0075223D">
        <w:rPr>
          <w:lang w:val="en-US"/>
        </w:rPr>
        <w:fldChar w:fldCharType="end"/>
      </w:r>
      <w:r w:rsidRPr="0075223D">
        <w:rPr>
          <w:lang w:val="en-US"/>
        </w:rPr>
        <w:t xml:space="preserve">, violence </w:t>
      </w:r>
      <w:r w:rsidR="004A2DB2" w:rsidRPr="0075223D">
        <w:rPr>
          <w:lang w:val="en-US"/>
        </w:rPr>
        <w:fldChar w:fldCharType="begin"/>
      </w:r>
      <w:r w:rsidR="00CA7FD0">
        <w:rPr>
          <w:lang w:val="en-US"/>
        </w:rPr>
        <w:instrText xml:space="preserve"> ADDIN ZOTERO_ITEM CSL_CITATION {"citationID":"C088xc9n","properties":{"formattedCitation":"(H. J. Choi et al., 2022; Steele &amp; Peralta, 2020)","plainCitation":"(H. J. Choi et al., 2022; Steele &amp; Peralta, 2020)","noteIndex":0},"citationItems":[{"id":"RQr8hPvX/obcJxcW8","uris":["http://zotero.org/users/12673371/items/G4VV4MWG"],"itemData":{"id":568,"type":"article-journal","abstract":"We examined sociodemographic and psychosocial risk factors that moderate the (poly) substance use and dating violence victimization and perpetration relationship among emerging adults. Using an ethnically diverse sample (N = 698), we used latent class analyses to identify mutually exclusive groups based on monthly and past-year substance use. We then examined these groups as they relate to dating violence victimization and perpetration and the moderating effect of various risk factors. Five classes were identified based on substance use patterns: (a) Regular Alcohol use, (b) Polysubstance use, (c) Heavy Alcohol and Marijuana use, (d) Mild Alcohol use, and (e) Occasional Alcohol and Marijuana use classes. Participants in the Polysubstance use class were the most likely to perpetrate dating violence followed by Heavy Alcohol and Marijuana use, Occasional Alcohol and Marijuana use, Regular Alcohol, and Mild Alcohol use classes. Similarly, participants in the Polysubstance use class were the most likely to be victims of dating violence followed by Occasional Alcohol and Marijuana, Heavy Alcohol and Marijuana, Regular Alcohol, and Mild Alcohol use classes. Depending on substance use class, gender, ethnicity, socioeconomic status, history of dating violence, and trauma symptoms differentially influenced dating violence perpetration and victimization at 1-year follow-up. Our findings support the need to comprehensively address dating violence among emerging adults. Intimate partner violence prevention and intervention programs may benefit from targeting emerging adults who misuse substances and incorporating substance use interventions into dating violence prevention efforts.","container-title":"Journal of Interpersonal Violence","DOI":"10.1177/0886260520934427","ISSN":"1552-6518","issue":"5-6","journalAbbreviation":"J Interpers Violence","language":"eng","note":"PMID: 32639843","page":"2190-2217","source":"PubMed","title":"Polydrug Use and Dating Violence Among Emerging Adults","volume":"37","author":[{"family":"Choi","given":"Hye Jeong"},{"family":"Grigorian","given":"Hannah"},{"family":"Garner","given":"Alisa"},{"family":"Stuart","given":"Gregory L."},{"family":"Temple","given":"Jeff R."}],"issued":{"date-parts":[["2022",3]]}}},{"id":"RQr8hPvX/zRYUUqqa","uris":["http://zotero.org/users/12673371/items/TBAS9BLU"],"itemData":{"id":570,"type":"article-journal","abstract":"Early research has revealed that patterns of aggression and antisocial behavior are present among polydrug users. Often missing from this discourse is the examination of whether polydrug users are quantitatively different from monodrug users in their use of aggression. Theoretical perspectives are often centered on the psychopharmacological effects of substance use on behavior. Consideration of possible poly- versus monodrug use differences and their impact on aggression has not been investigated. Data from this study were derived from a sample of Midwestern university students (N = 793). The relationship between violence, aggression, and concurrent polydrug use in the last year is assessed with a series of multivariate ordinary least squares (OLS) regression models. Results demonstrate that higher incidents of physical and verbal aggression are reported among polydrug users compared to monodrug users and abstainers. When analyses were broken down by polydrug users (those who engaged in alcohol/marijuana and alcohol/NMUPD [nonmedical use of prescription drugs] stimulants), polydrug users reported higher levels of physical aggression compared to monodrug users. Similarly, monodrug users reported higher levels of physical aggression compared to nonusers. This research extends our understanding of aggression among users from two different subcategories: polydrug users in comparison to those who only engage in one form of substance use. Scholars and practitioners who work with violent offenders should consider patterns of drug use behavior when addressing substance use–related aggression.","container-title":"Journal of Interpersonal Violence","DOI":"10.1177/0886260517715024","ISSN":"0886-2605","issue":"21-22","journalAbbreviation":"J Interpers Violence","language":"en","note":"publisher: SAGE Publications Inc","page":"4444-4467","source":"SAGE Journals","title":"Are Polydrug Users More Physically and Verbally Aggressive? An Assessment of Aggression Among Mono- Versus Polydrug Users in a University Sample","title-short":"Are Polydrug Users More Physically and Verbally Aggressive?","volume":"35","author":[{"family":"Steele","given":"Jennifer L."},{"family":"Peralta","given":"Robert L."}],"issued":{"date-parts":[["2020",11,1]]}}}],"schema":"https://github.com/citation-style-language/schema/raw/master/csl-citation.json"} </w:instrText>
      </w:r>
      <w:r w:rsidR="004A2DB2" w:rsidRPr="0075223D">
        <w:rPr>
          <w:lang w:val="en-US"/>
        </w:rPr>
        <w:fldChar w:fldCharType="separate"/>
      </w:r>
      <w:r w:rsidR="004A2DB2" w:rsidRPr="0075223D">
        <w:t>(H. J. Choi et al., 2022; Steele &amp; Peralta, 2020)</w:t>
      </w:r>
      <w:r w:rsidR="004A2DB2" w:rsidRPr="0075223D">
        <w:rPr>
          <w:lang w:val="en-US"/>
        </w:rPr>
        <w:fldChar w:fldCharType="end"/>
      </w:r>
      <w:r w:rsidRPr="0075223D">
        <w:rPr>
          <w:lang w:val="en-US"/>
        </w:rPr>
        <w:t xml:space="preserve">, and psychiatric comorbidities </w:t>
      </w:r>
      <w:r w:rsidR="004A2DB2" w:rsidRPr="0075223D">
        <w:rPr>
          <w:lang w:val="en-US"/>
        </w:rPr>
        <w:fldChar w:fldCharType="begin"/>
      </w:r>
      <w:r w:rsidR="00CA7FD0">
        <w:rPr>
          <w:lang w:val="en-US"/>
        </w:rPr>
        <w:instrText xml:space="preserve"> ADDIN ZOTERO_ITEM CSL_CITATION {"citationID":"PUkXo8Lr","properties":{"formattedCitation":"(Mefodeva et al., 2022)","plainCitation":"(Mefodeva et al., 2022)","noteIndex":0},"citationItems":[{"id":"RQr8hPvX/kBDgjKDh","uris":["http://zotero.org/users/12673371/items/3TYHM28T"],"itemData":{"id":571,"type":"article-journal","abstract":"BACKGROUND AND AIMS: People with substance use disorders (SUDs) frequently present to treatment with polysubstance use and mental health comorbidities. Different combinations of substance use and mental health problems require different treatment approaches. Our study aimed to: (i) identify the shared substance use classes among young people at treatment admission, (ii) determine which mental health symptoms, quality of life (QoL) and service types were associated with the identified substance use classes, and (iii) prospectively determine which substance use classes and service types were more likely to complete treatment.\nDESIGN: Cross-sectional and prospective study using service and outcome data.\nSETTING: Substance use treatment services in Queensland and New South Wales, Australia.\nPARTICIPANTS: De-identified service and outcome measure data were extracted from the files of 744 clients aged 18-35</w:instrText>
      </w:r>
      <w:r w:rsidR="00CA7FD0">
        <w:rPr>
          <w:rFonts w:ascii="Arial" w:hAnsi="Arial" w:cs="Arial"/>
          <w:lang w:val="en-US"/>
        </w:rPr>
        <w:instrText> </w:instrText>
      </w:r>
      <w:r w:rsidR="00CA7FD0">
        <w:rPr>
          <w:lang w:val="en-US"/>
        </w:rPr>
        <w:instrText>years (48% male) admitted into seven residential and four day-treatment programmes.\nMEASUREMENTS: Substance use and severity among tobacco, alcohol, cannabis, cocaine, amphetamine-type stimulants, opioids, sedatives and inhalants. Other variables included: depression, anxiety, post-traumatic stress and psychotic symptoms, as well as QoL.\nFINDINGS: Latent class analysis identified three polysubstance use classes: wide-ranging polysubstance users (WRPU; 22.45%), primary amphetamine users (56.45%) and alcohol and cannabis users (21.10%). The WRPU class had higher odds of psychotic symptoms than the alcohol and cannabis use class [odds ratio (OR)</w:instrText>
      </w:r>
      <w:r w:rsidR="00CA7FD0">
        <w:rPr>
          <w:rFonts w:ascii="Arial" w:hAnsi="Arial" w:cs="Arial"/>
          <w:lang w:val="en-US"/>
        </w:rPr>
        <w:instrText> </w:instrText>
      </w:r>
      <w:r w:rsidR="00CA7FD0">
        <w:rPr>
          <w:lang w:val="en-US"/>
        </w:rPr>
        <w:instrText>=</w:instrText>
      </w:r>
      <w:r w:rsidR="00CA7FD0">
        <w:rPr>
          <w:rFonts w:ascii="Arial" w:hAnsi="Arial" w:cs="Arial"/>
          <w:lang w:val="en-US"/>
        </w:rPr>
        <w:instrText> </w:instrText>
      </w:r>
      <w:r w:rsidR="00CA7FD0">
        <w:rPr>
          <w:lang w:val="en-US"/>
        </w:rPr>
        <w:instrText>1.30; 95% confidence interval (CI)</w:instrText>
      </w:r>
      <w:r w:rsidR="00CA7FD0">
        <w:rPr>
          <w:rFonts w:ascii="Arial" w:hAnsi="Arial" w:cs="Arial"/>
          <w:lang w:val="en-US"/>
        </w:rPr>
        <w:instrText> </w:instrText>
      </w:r>
      <w:r w:rsidR="00CA7FD0">
        <w:rPr>
          <w:lang w:val="en-US"/>
        </w:rPr>
        <w:instrText>=</w:instrText>
      </w:r>
      <w:r w:rsidR="00CA7FD0">
        <w:rPr>
          <w:rFonts w:ascii="Arial" w:hAnsi="Arial" w:cs="Arial"/>
          <w:lang w:val="en-US"/>
        </w:rPr>
        <w:instrText> </w:instrText>
      </w:r>
      <w:r w:rsidR="00CA7FD0">
        <w:rPr>
          <w:lang w:val="en-US"/>
        </w:rPr>
        <w:instrText>1.11-1.11]; and double the odds of residential programme enrolment than those in the amphetamine use class (OR</w:instrText>
      </w:r>
      <w:r w:rsidR="00CA7FD0">
        <w:rPr>
          <w:rFonts w:ascii="Arial" w:hAnsi="Arial" w:cs="Arial"/>
          <w:lang w:val="en-US"/>
        </w:rPr>
        <w:instrText> </w:instrText>
      </w:r>
      <w:r w:rsidR="00CA7FD0">
        <w:rPr>
          <w:lang w:val="en-US"/>
        </w:rPr>
        <w:instrText>=</w:instrText>
      </w:r>
      <w:r w:rsidR="00CA7FD0">
        <w:rPr>
          <w:rFonts w:ascii="Arial" w:hAnsi="Arial" w:cs="Arial"/>
          <w:lang w:val="en-US"/>
        </w:rPr>
        <w:instrText> </w:instrText>
      </w:r>
      <w:r w:rsidR="00CA7FD0">
        <w:rPr>
          <w:lang w:val="en-US"/>
        </w:rPr>
        <w:instrText>2.35; 95% CI</w:instrText>
      </w:r>
      <w:r w:rsidR="00CA7FD0">
        <w:rPr>
          <w:rFonts w:ascii="Arial" w:hAnsi="Arial" w:cs="Arial"/>
          <w:lang w:val="en-US"/>
        </w:rPr>
        <w:instrText> </w:instrText>
      </w:r>
      <w:r w:rsidR="00CA7FD0">
        <w:rPr>
          <w:lang w:val="en-US"/>
        </w:rPr>
        <w:instrText>=</w:instrText>
      </w:r>
      <w:r w:rsidR="00CA7FD0">
        <w:rPr>
          <w:rFonts w:ascii="Arial" w:hAnsi="Arial" w:cs="Arial"/>
          <w:lang w:val="en-US"/>
        </w:rPr>
        <w:instrText> </w:instrText>
      </w:r>
      <w:r w:rsidR="00CA7FD0">
        <w:rPr>
          <w:lang w:val="en-US"/>
        </w:rPr>
        <w:instrText xml:space="preserve">1.50-3.68). No other class differences on mental health or QoL variables were found. Clients enrolled in day-programmes had higher odds of completing treatment.\nCONCLUSIONS: There appear to be high levels of polysubstance use among young people entering substance use treatment in Australia. Wide-ranging polysubstance users were more likely to report psychotic symptoms and be enrolled into a residential programme than primary amphetamine users and alcohol and cannabis users.","container-title":"Addiction (Abingdon, England)","DOI":"10.1111/add.16008","ISSN":"1360-0443","issue":"12","journalAbbreviation":"Addiction","language":"eng","note":"PMID: 35851706\nPMCID: PMC9804256","page":"3110-3120","source":"PubMed","title":"Polysubstance use in young people accessing residential and day-treatment services for substance use: substance use profiles, psychiatric comorbidity and treatment completion","title-short":"Polysubstance use in young people accessing residential and day-treatment services for substance use","volume":"117","author":[{"family":"Mefodeva","given":"Valeriya"},{"family":"Carlyle","given":"Molly"},{"family":"Walter","given":"Zoe"},{"family":"Chan","given":"Gary"},{"family":"Hides","given":"Leanne"}],"issued":{"date-parts":[["2022",12]]}}}],"schema":"https://github.com/citation-style-language/schema/raw/master/csl-citation.json"} </w:instrText>
      </w:r>
      <w:r w:rsidR="004A2DB2" w:rsidRPr="0075223D">
        <w:rPr>
          <w:lang w:val="en-US"/>
        </w:rPr>
        <w:fldChar w:fldCharType="separate"/>
      </w:r>
      <w:r w:rsidR="004A2DB2" w:rsidRPr="0075223D">
        <w:t>(Mefodeva et al., 2022)</w:t>
      </w:r>
      <w:r w:rsidR="004A2DB2" w:rsidRPr="0075223D">
        <w:rPr>
          <w:lang w:val="en-US"/>
        </w:rPr>
        <w:fldChar w:fldCharType="end"/>
      </w:r>
      <w:r w:rsidRPr="0075223D">
        <w:rPr>
          <w:lang w:val="en-US"/>
        </w:rPr>
        <w:t xml:space="preserve">. Over the last three decades, evidence has shown that the rate of people with PSU has significantly increased, at least in high-income countries from North America, Europe, and Australia </w:t>
      </w:r>
      <w:r w:rsidR="004A2DB2" w:rsidRPr="0075223D">
        <w:rPr>
          <w:lang w:val="en-US"/>
        </w:rPr>
        <w:fldChar w:fldCharType="begin"/>
      </w:r>
      <w:r w:rsidR="00CA7FD0">
        <w:rPr>
          <w:lang w:val="en-US"/>
        </w:rPr>
        <w:instrText xml:space="preserve"> ADDIN ZOTERO_ITEM CSL_CITATION {"citationID":"gsaSpUpq","properties":{"formattedCitation":"(Bonfiglio et al., 2022)","plainCitation":"(Bonfiglio et al., 2022)","noteIndex":0},"citationItems":[{"id":"RQr8hPvX/gG6l8L68","uris":["http://zotero.org/users/12673371/items/CZH72MRW"],"itemData":{"id":462,"type":"article-journal","abstract":"Substance Use Disorders (SUDs) pose significant challenges to both individuals and society at large. The primary focus of existing research with clinical SUD populations has been on individual substances, but research is required to better understand the profiles of individuals who use different substances simultaneously. The purpose of the current study was, therefore, to identify patterns of use among subjects (n = 1025) who reported using multiple substances by adopting a Latent Class Analysis (LCA) methodology. The Addiction Severity Index (ASI-lite) was included as a measure of substance misuse, we performed LCA to identify patterns of substance use through the administration of the ASI-Lite. Responses were collected from the following substances: alcohol, cannabis/cannabinoids, opioids and heroin, and cocaine. Results identified two latent classes: (1) alcohol use dominant, and (2) poly-abuser use dominants. Class 1 represented 60.0% of the sample and refers to individuals with the dominant use of alcohol, of those a higher proportion (47%) reported low-frequency use (1 to 7 days per month) and 26% reported a frequency of use of 24 to 30 days per month. Furthermore, 18% used alcohol in combination with cocaine. Class 2 represents 40.0% of the sample. This class is characterized by low-frequency and high-frequency users of several substances. The results obtained highlight the importance of deepening the study of the concomitant use of substances in individuals with SUDs to better understand the health risk of the combined use of two or more substances.","container-title":"International Journal of Environmental Research and Public Health","DOI":"10.3390/ijerph192416759","ISSN":"1660-4601","issue":"24","language":"en","license":"http://creativecommons.org/licenses/by/3.0/","note":"number: 24\npublisher: Multidisciplinary Digital Publishing Institute","page":"16759","source":"www.mdpi.com","title":"Polysubstance Use Patterns among Outpatients Undergoing Substance Use Disorder Treatment: A Latent Class Analysis","title-short":"Polysubstance Use Patterns among Outpatients Undergoing Substance Use Disorder Treatment","volume":"19","author":[{"family":"Bonfiglio","given":"Natale Salvatore"},{"family":"Portoghese","given":"Igor"},{"family":"Renati","given":"Roberta"},{"family":"Mascia","given":"Maria Lidia"},{"family":"Penna","given":"Maria Pietronilla"}],"issued":{"date-parts":[["2022",1]]}}}],"schema":"https://github.com/citation-style-language/schema/raw/master/csl-citation.json"} </w:instrText>
      </w:r>
      <w:r w:rsidR="004A2DB2" w:rsidRPr="0075223D">
        <w:rPr>
          <w:lang w:val="en-US"/>
        </w:rPr>
        <w:fldChar w:fldCharType="separate"/>
      </w:r>
      <w:r w:rsidR="004A2DB2" w:rsidRPr="0075223D">
        <w:t>(Bonfiglio et al., 2022)</w:t>
      </w:r>
      <w:r w:rsidR="004A2DB2" w:rsidRPr="0075223D">
        <w:rPr>
          <w:lang w:val="en-US"/>
        </w:rPr>
        <w:fldChar w:fldCharType="end"/>
      </w:r>
      <w:r w:rsidRPr="0075223D">
        <w:rPr>
          <w:lang w:val="en-US"/>
        </w:rPr>
        <w:t xml:space="preserve">, </w:t>
      </w:r>
      <w:r w:rsidR="004F13C0" w:rsidRPr="0075223D">
        <w:rPr>
          <w:lang w:val="en-US"/>
        </w:rPr>
        <w:t xml:space="preserve">highlighting </w:t>
      </w:r>
      <w:r w:rsidRPr="0075223D">
        <w:rPr>
          <w:lang w:val="en-US"/>
        </w:rPr>
        <w:t>the relevance of studying this topic.</w:t>
      </w:r>
    </w:p>
    <w:p w14:paraId="6877B245" w14:textId="7C4441E6" w:rsidR="00F36973" w:rsidRPr="0075223D" w:rsidRDefault="00D45A6D" w:rsidP="00CB0B1C">
      <w:pPr>
        <w:tabs>
          <w:tab w:val="left" w:pos="567"/>
        </w:tabs>
        <w:spacing w:line="276" w:lineRule="auto"/>
        <w:ind w:right="-2" w:firstLine="567"/>
        <w:rPr>
          <w:lang w:val="en-US"/>
        </w:rPr>
      </w:pPr>
      <w:r w:rsidRPr="0075223D">
        <w:rPr>
          <w:lang w:val="en-US"/>
        </w:rPr>
        <w:t xml:space="preserve">Despite the association between completing SUD treatment and long-term benefits, such as lower risk of readmission to treatment </w:t>
      </w:r>
      <w:r w:rsidR="004A2DB2" w:rsidRPr="0075223D">
        <w:rPr>
          <w:lang w:val="en-US"/>
        </w:rPr>
        <w:fldChar w:fldCharType="begin"/>
      </w:r>
      <w:r w:rsidR="00CA7FD0">
        <w:rPr>
          <w:lang w:val="en-US"/>
        </w:rPr>
        <w:instrText xml:space="preserve"> ADDIN ZOTERO_ITEM CSL_CITATION {"citationID":"jHG1WFwm","properties":{"formattedCitation":"(Ruiz-Tagle Maturana et al., 2023)","plainCitation":"(Ruiz-Tagle Maturana et al., 2023)","noteIndex":0},"citationItems":[{"id":"RQr8hPvX/39BZxqZN","uris":["http://zotero.org/users/12673371/items/N6F2Z2KV"],"itemData":{"id":3,"type":"article-journal","abstract":"Background\nRecovery from substance use disorders (SUD) often entails multiple treatment episodes, which clashes with a context of a treatment system with limited resources and long waiting. Treatment retention and completion have been pointed out as key elements for sustainable achievement; however, most of the evidence generated focuses on opioids and injected substances, which is hardly transferable to the Latin American context.\nObjectives\nThis study aims to estimate the effect of SUD treatment completion on the risk of being readmitted to a SUD treatment in Chile.\nMethods\nWe conducted a retrospective analysis on a database of 107,559 treatment episodes from 85,048 adult patients admitted to SUD treatment during 2010–2019 in Chile. We adjusted two separate Prentice Williams and Petersen Gap Time models, to explore the association between treatment completion (vs. non-completion) and up to the third treatment readmission among residential and ambulatory modalities while controlling for time-varying covariates. To examine whether the effect of treatment completion differs between events, we included an interaction term with the stratification variable.\nResults\nWe found that completing the treatment cuts readmission risk for the first event by 17% (Average Hazard Ratio [95% CI] = 0.83 [0.78, 0.88]) and by 14% for the second entry (Average Hazard Ratio [95% CI] = 0.86 [0.78, 0.94]) in ambulatory treatments. We did not find evidence that completing a treatment reduces the readmission risk for residential treatments or third attempts in ambulatory ones.\nConclusion\nTreatment completion was associated with benefits in cutting readmission risk for the first and second episodes in ambulatory treatments among Chilean adults. It is important to explore different mechanisms than treatment retention for residential treatments.","container-title":"Drug and Alcohol Dependence","DOI":"10.1016/j.drugalcdep.2023.109907","ISSN":"0376-8716","journalAbbreviation":"Drug and Alcohol Dependence","page":"109907","source":"ScienceDirect","title":"Does substance use disorder treatment completion reduce the risk of treatment readmission in Chile?","volume":"248","author":[{"family":"Ruiz-Tagle Maturana","given":"José"},{"family":"González-Santa Cruz","given":"Andrés"},{"family":"Rocha-Jiménez","given":"Teresita"},{"family":"Castillo-Carniglia","given":"Álvaro"}],"issued":{"date-parts":[["2023",7,1]]}}}],"schema":"https://github.com/citation-style-language/schema/raw/master/csl-citation.json"} </w:instrText>
      </w:r>
      <w:r w:rsidR="004A2DB2" w:rsidRPr="0075223D">
        <w:rPr>
          <w:lang w:val="en-US"/>
        </w:rPr>
        <w:fldChar w:fldCharType="separate"/>
      </w:r>
      <w:r w:rsidR="004A2DB2" w:rsidRPr="0075223D">
        <w:t>(Ruiz-Tagle Maturana et al., 2023)</w:t>
      </w:r>
      <w:r w:rsidR="004A2DB2" w:rsidRPr="0075223D">
        <w:rPr>
          <w:lang w:val="en-US"/>
        </w:rPr>
        <w:fldChar w:fldCharType="end"/>
      </w:r>
      <w:r w:rsidRPr="0075223D">
        <w:rPr>
          <w:lang w:val="en-US"/>
        </w:rPr>
        <w:t xml:space="preserve">, lower risk of relapse </w:t>
      </w:r>
      <w:r w:rsidR="004A2DB2" w:rsidRPr="0075223D">
        <w:rPr>
          <w:lang w:val="en-US"/>
        </w:rPr>
        <w:fldChar w:fldCharType="begin"/>
      </w:r>
      <w:r w:rsidR="00CA7FD0">
        <w:rPr>
          <w:lang w:val="en-US"/>
        </w:rPr>
        <w:instrText xml:space="preserve"> ADDIN ZOTERO_ITEM CSL_CITATION {"citationID":"QdbosFMy","properties":{"formattedCitation":"(Andersson et al., 2019)","plainCitation":"(Andersson et al., 2019)","noteIndex":0},"citationItems":[{"id":"RQr8hPvX/pBcQpbQH","uris":["http://zotero.org/users/12673371/items/V7LFHCZZ"],"itemData":{"id":21,"type":"article-journal","abstract":"Aims\nThe main aim was to investigate the relative roles of mental distress and intrinsic motivation for relapse after inpatient substance use disorder (SUD) treatment, while adjusting for demographics and treatment variables.\nMethods\nThe study is based on a prospective multicenter study with a baseline gross sample of 607 patients with SUD (response rate = 84%) admitted to an inpatient stay at one of five specialized SUD treatment centers in Norway. The analytical sample consisted of patients with illicit drug use (n = 374) who took part in a follow-up interview three months after discharge from inpatient treatment (n = 249) (retention rate = 67%). Data were collected using information from electronic medical records, a self-report questionnaire at treatment entry, and a follow-up interview.\nResults\nRelapse occurred among 37% of the sample by three-month follow-up. Results of multivariable analysis showed that younger age and having a psychiatric diagnosis were associated with an elevated relapse risk. Patients who received treatment at a short-term clinic (2–4 months), as opposed to a long-term clinic (&gt;6 months) were also at increased risk of relapse, regardless of their length of stay. Reduced risk of relapse was predicted by having completed the inpatient treatment stay.\nConclusion\nIdentifying the treatment needs of young patients and patients with co-occurring psychiatric diagnoses during and following inpatient SUD treatment may contribute to reduced post-treatment relapse rates. Further research is needed to illuminate the treatment-related factors that contribute to reduced risk of relapse after inpatient SUD treatment.","container-title":"Addictive Behaviors","DOI":"10.1016/j.addbeh.2018.11.008","ISSN":"0306-4603","journalAbbreviation":"Addictive Behaviors","page":"222-228","source":"ScienceDirect","title":"Relapse after inpatient substance use treatment: A prospective cohort study among users of illicit substances","title-short":"Relapse after inpatient substance use treatment","volume":"90","author":[{"family":"Andersson","given":"Helle Wessel"},{"family":"Wenaas","given":"Merethe"},{"family":"Nordfjærn","given":"Trond"}],"issued":{"date-parts":[["2019",3,1]]}}}],"schema":"https://github.com/citation-style-language/schema/raw/master/csl-citation.json"} </w:instrText>
      </w:r>
      <w:r w:rsidR="004A2DB2" w:rsidRPr="0075223D">
        <w:rPr>
          <w:lang w:val="en-US"/>
        </w:rPr>
        <w:fldChar w:fldCharType="separate"/>
      </w:r>
      <w:r w:rsidR="004A2DB2" w:rsidRPr="0075223D">
        <w:t>(Andersson et al., 2019)</w:t>
      </w:r>
      <w:r w:rsidR="004A2DB2" w:rsidRPr="0075223D">
        <w:rPr>
          <w:lang w:val="en-US"/>
        </w:rPr>
        <w:fldChar w:fldCharType="end"/>
      </w:r>
      <w:r w:rsidRPr="0075223D">
        <w:rPr>
          <w:lang w:val="en-US"/>
        </w:rPr>
        <w:t xml:space="preserve">, abstinence </w:t>
      </w:r>
      <w:r w:rsidR="004A2DB2" w:rsidRPr="0075223D">
        <w:rPr>
          <w:lang w:val="en-US"/>
        </w:rPr>
        <w:fldChar w:fldCharType="begin"/>
      </w:r>
      <w:r w:rsidR="00CA7FD0">
        <w:rPr>
          <w:lang w:val="en-US"/>
        </w:rPr>
        <w:instrText xml:space="preserve"> ADDIN ZOTERO_ITEM CSL_CITATION {"citationID":"GrK7uOtR","properties":{"formattedCitation":"(McPherson et al., 2017)","plainCitation":"(McPherson et al., 2017)","noteIndex":0},"citationItems":[{"id":"RQr8hPvX/FUXHsb6s","uris":["http://zotero.org/users/12673371/items/EQFP4BP8"],"itemData":{"id":88,"type":"article-journal","container-title":"Journal of Alcoholism &amp; Drug Dependence","DOI":"10.4172/2329-6488.1000268","ISSN":"23296488","issue":"03","journalAbbreviation":"J Alcohol Drug Depend","source":"DOI.org (Crossref)","title":"Understanding the Factors that Impact Relapse Post-residential Addiction Treatment, a Six Month Follow-up from a Canadian Treatment Centre","URL":"https://www.omicsonline.org/open-access/understanding-the-factors-that-impact-relapse-postresidential-addiction-treatment-a-six-month-followup-from-a-canadian-treatment-c-2329-6488-1000268.php?aid=90046","volume":"05","author":[{"family":"McPherson","given":"Carson"},{"family":"Boyne","given":"Holly"},{"family":"Waseem","given":"Rida"}],"issued":{"date-parts":[["2017"]]}}}],"schema":"https://github.com/citation-style-language/schema/raw/master/csl-citation.json"} </w:instrText>
      </w:r>
      <w:r w:rsidR="004A2DB2" w:rsidRPr="0075223D">
        <w:rPr>
          <w:lang w:val="en-US"/>
        </w:rPr>
        <w:fldChar w:fldCharType="separate"/>
      </w:r>
      <w:r w:rsidR="004A2DB2" w:rsidRPr="0075223D">
        <w:t>(McPherson et al., 2017)</w:t>
      </w:r>
      <w:r w:rsidR="004A2DB2" w:rsidRPr="0075223D">
        <w:rPr>
          <w:lang w:val="en-US"/>
        </w:rPr>
        <w:fldChar w:fldCharType="end"/>
      </w:r>
      <w:r w:rsidRPr="0075223D">
        <w:rPr>
          <w:lang w:val="en-US"/>
        </w:rPr>
        <w:t xml:space="preserve">, and better quality of life </w:t>
      </w:r>
      <w:r w:rsidR="004A2DB2" w:rsidRPr="0075223D">
        <w:rPr>
          <w:lang w:val="en-US"/>
        </w:rPr>
        <w:fldChar w:fldCharType="begin"/>
      </w:r>
      <w:r w:rsidR="00CA7FD0">
        <w:rPr>
          <w:lang w:val="en-US"/>
        </w:rPr>
        <w:instrText xml:space="preserve"> ADDIN ZOTERO_ITEM CSL_CITATION {"citationID":"UqaJbEpF","properties":{"formattedCitation":"(N. G. Choi &amp; DiNitto, 2020)","plainCitation":"(N. G. Choi &amp; DiNitto, 2020)","noteIndex":0},"citationItems":[{"id":"RQr8hPvX/hqYLJKiS","uris":["http://zotero.org/users/12673371/items/B3CXCBAC"],"itemData":{"id":574,"type":"article-journal","abstract":"More older adults are using marijuana and receiving substance use treatment. We used the 2015-2017 Treatment Episode Data Set-Discharges (TEDS-D) to identify characteristics associated with treatment discharge among those aged 50+ whose admission involved marijuana use. Among these discharges (N = 130,287), 7.0% had been admitted for marijuana use only and 93.0% for polysubstance use (13.0% marijuana-primary, 57.7% marijuana-secondary, and 22.3% marijuana-tertiary), and the overall treatment completion rate was 45%. Using logistic regression, we examined associations of detoxification, residential rehabilitation, and outpatient treatment completion with type of marijuana and other substance involvement. Compared to marijuana-only cases, marijuana-tertiary cases had higher odds of completing detoxification (AOR = 1.54, 95% CI = 1.16-2.03), marijuana-secondary cases had higher odds of completing residential rehabilitation (AOR = 1.19, CI = 1.01-1.40), and all polysubstance cases had lower odds of completing outpatient treatment. Of the polysubstance cases, treatment completion odds were higher for those with alcohol problems but lower for those with other illicit drug problems. Previous treatment, referral source, psychiatric problems, first age of marijuana use, and racial/ethnic minority status were significant factors in treatment completion. Better strategies are needed to promote treatment retention and completion among older adults admitted for marijuana use problems, especially those who also have other illicit drug problems.","container-title":"Journal of Psychoactive Drugs","DOI":"10.1080/02791072.2020.1745966","ISSN":"2159-9777","issue":"3","journalAbbreviation":"J Psychoactive Drugs","language":"eng","note":"PMID: 32252613","page":"218-227","source":"PubMed","title":"Older-Adult Marijuana Users in Substance Use Treatment: Characteristics Associated with Treatment Completion","title-short":"Older-Adult Marijuana Users in Substance Use Treatment","volume":"52","author":[{"family":"Choi","given":"Namkee G."},{"family":"DiNitto","given":"Diana M."}],"issued":{"date-parts":[["2020"]]}}}],"schema":"https://github.com/citation-style-language/schema/raw/master/csl-citation.json"} </w:instrText>
      </w:r>
      <w:r w:rsidR="004A2DB2" w:rsidRPr="0075223D">
        <w:rPr>
          <w:lang w:val="en-US"/>
        </w:rPr>
        <w:fldChar w:fldCharType="separate"/>
      </w:r>
      <w:r w:rsidR="004A2DB2" w:rsidRPr="0075223D">
        <w:t>(N. G. Choi &amp; DiNitto, 2020)</w:t>
      </w:r>
      <w:r w:rsidR="004A2DB2" w:rsidRPr="0075223D">
        <w:rPr>
          <w:lang w:val="en-US"/>
        </w:rPr>
        <w:fldChar w:fldCharType="end"/>
      </w:r>
      <w:r w:rsidRPr="0075223D">
        <w:rPr>
          <w:lang w:val="en-US"/>
        </w:rPr>
        <w:t xml:space="preserve"> is well known, evidence regarding the long-term </w:t>
      </w:r>
      <w:r w:rsidR="008258E8" w:rsidRPr="0075223D">
        <w:rPr>
          <w:lang w:val="en-US"/>
        </w:rPr>
        <w:t xml:space="preserve">consequences </w:t>
      </w:r>
      <w:r w:rsidRPr="0075223D">
        <w:rPr>
          <w:lang w:val="en-US"/>
        </w:rPr>
        <w:t xml:space="preserve">of </w:t>
      </w:r>
      <w:r w:rsidR="008258E8" w:rsidRPr="0075223D">
        <w:rPr>
          <w:lang w:val="en-US"/>
        </w:rPr>
        <w:t xml:space="preserve">reporting </w:t>
      </w:r>
      <w:r w:rsidRPr="0075223D">
        <w:rPr>
          <w:lang w:val="en-US"/>
        </w:rPr>
        <w:t xml:space="preserve">PSU on treatment outcomes is limited and mixed. The lack of research on PSU is partly because most studies have focused on individual substances in isolation and have considered a multiple substance use history as an exclusion criterion for clinical studies on treatment effectiveness, which raises the problem of its translatability to real health contexts </w:t>
      </w:r>
      <w:r w:rsidR="004A2DB2" w:rsidRPr="0075223D">
        <w:rPr>
          <w:lang w:val="en-US"/>
        </w:rPr>
        <w:fldChar w:fldCharType="begin"/>
      </w:r>
      <w:r w:rsidR="00CA7FD0">
        <w:rPr>
          <w:lang w:val="en-US"/>
        </w:rPr>
        <w:instrText xml:space="preserve"> ADDIN ZOTERO_ITEM CSL_CITATION {"citationID":"aYjEQB8y","properties":{"formattedCitation":"(Bonfiglio et al., 2022)","plainCitation":"(Bonfiglio et al., 2022)","noteIndex":0},"citationItems":[{"id":"RQr8hPvX/gG6l8L68","uris":["http://zotero.org/users/12673371/items/CZH72MRW"],"itemData":{"id":462,"type":"article-journal","abstract":"Substance Use Disorders (SUDs) pose significant challenges to both individuals and society at large. The primary focus of existing research with clinical SUD populations has been on individual substances, but research is required to better understand the profiles of individuals who use different substances simultaneously. The purpose of the current study was, therefore, to identify patterns of use among subjects (n = 1025) who reported using multiple substances by adopting a Latent Class Analysis (LCA) methodology. The Addiction Severity Index (ASI-lite) was included as a measure of substance misuse, we performed LCA to identify patterns of substance use through the administration of the ASI-Lite. Responses were collected from the following substances: alcohol, cannabis/cannabinoids, opioids and heroin, and cocaine. Results identified two latent classes: (1) alcohol use dominant, and (2) poly-abuser use dominants. Class 1 represented 60.0% of the sample and refers to individuals with the dominant use of alcohol, of those a higher proportion (47%) reported low-frequency use (1 to 7 days per month) and 26% reported a frequency of use of 24 to 30 days per month. Furthermore, 18% used alcohol in combination with cocaine. Class 2 represents 40.0% of the sample. This class is characterized by low-frequency and high-frequency users of several substances. The results obtained highlight the importance of deepening the study of the concomitant use of substances in individuals with SUDs to better understand the health risk of the combined use of two or more substances.","container-title":"International Journal of Environmental Research and Public Health","DOI":"10.3390/ijerph192416759","ISSN":"1660-4601","issue":"24","language":"en","license":"http://creativecommons.org/licenses/by/3.0/","note":"number: 24\npublisher: Multidisciplinary Digital Publishing Institute","page":"16759","source":"www.mdpi.com","title":"Polysubstance Use Patterns among Outpatients Undergoing Substance Use Disorder Treatment: A Latent Class Analysis","title-short":"Polysubstance Use Patterns among Outpatients Undergoing Substance Use Disorder Treatment","volume":"19","author":[{"family":"Bonfiglio","given":"Natale Salvatore"},{"family":"Portoghese","given":"Igor"},{"family":"Renati","given":"Roberta"},{"family":"Mascia","given":"Maria Lidia"},{"family":"Penna","given":"Maria Pietronilla"}],"issued":{"date-parts":[["2022",1]]}}}],"schema":"https://github.com/citation-style-language/schema/raw/master/csl-citation.json"} </w:instrText>
      </w:r>
      <w:r w:rsidR="004A2DB2" w:rsidRPr="0075223D">
        <w:rPr>
          <w:lang w:val="en-US"/>
        </w:rPr>
        <w:fldChar w:fldCharType="separate"/>
      </w:r>
      <w:r w:rsidR="004A2DB2" w:rsidRPr="0075223D">
        <w:t>(Bonfiglio et al., 2022)</w:t>
      </w:r>
      <w:r w:rsidR="004A2DB2" w:rsidRPr="0075223D">
        <w:rPr>
          <w:lang w:val="en-US"/>
        </w:rPr>
        <w:fldChar w:fldCharType="end"/>
      </w:r>
      <w:r w:rsidRPr="0075223D">
        <w:rPr>
          <w:lang w:val="en-US"/>
        </w:rPr>
        <w:t xml:space="preserve">. Regarding the treatment outcomes, some studies report a lower likelihood of treatment completion among people with PSU </w:t>
      </w:r>
      <w:r w:rsidR="004A2DB2" w:rsidRPr="0075223D">
        <w:rPr>
          <w:lang w:val="en-US"/>
        </w:rPr>
        <w:fldChar w:fldCharType="begin"/>
      </w:r>
      <w:r w:rsidR="00CA7FD0">
        <w:rPr>
          <w:lang w:val="en-US"/>
        </w:rPr>
        <w:instrText xml:space="preserve"> ADDIN ZOTERO_ITEM CSL_CITATION {"citationID":"WSSn5T7i","properties":{"formattedCitation":"(Andersson et al., 2021; Levola et al., 2021)","plainCitation":"(Andersson et al., 2021; Levola et al., 2021)","noteIndex":0},"citationItems":[{"id":"RQr8hPvX/llCj6dSu","uris":["http://zotero.org/users/12673371/items/36M32WVX"],"itemData":{"id":577,"type":"article-journal","abstract":"INTRODUCTION: Compared to older adults, emerging adults treated for substance use disorders (SUDs) are more likely to have unfavorable outcomes. However, few studies have investigated the baseline characteristics and treatment outcomes of emerging adults in inpatient SUD treatment.\nAIMS: This study investigated differences in demographic and clinical characteristics and treatment outcomes (relapse or treatment discontinuation) among emerging adult and adult inpatients. Prospective associations between baseline characteristics and unfavorable treatment outcomes were also analyzed across both patient groups.\nMETHODS: A prospective cohort study was conducted among inpatients (n = 499) at 4 SUD treatment centers in Norway. The sample included emerging adult patients aged 18-25 years (n = 149) and adult patients above 25 years (n = 350). Medical records provided data on sociodemographic variables, substance use characteristics, diagnoses, and treatment completion status. Self-reported measures, including age of onset of substance use, motivation, and mental distress, were completed within 2 weeks of admission to treatment. A telephone interview 3 months after discharge provided information about relapses.\nRESULTS: Emerging adults had a more adverse risk profile in terms of demographic characteristics, clinical variables, and treatment outcomes. Multivariable results showed that polysubstance use and an attention deficit hyperactivity disorder (ADHD) diagnosis were the strongest predictors of unfavorable treatment outcomes for emerging adults. For older adults, only baseline mental distress was a significant predictor of unfavorable treatment outcomes.\nCONCLUSIONS: Treatment and follow-up initiatives could be better tailored for emerging adults. Identification of treatment needs among emerging adults manifesting polysubstance use and ADHD may reduce the likelihood of unfavorable treatment outcomes in this patient group.","container-title":"European Addiction Research","DOI":"10.1159/000512156","ISSN":"1421-9891","issue":"3","journalAbbreviation":"Eur Addict Res","language":"eng","note":"PMID: 33279896\nPMCID: PMC8220923","page":"206-215","source":"PubMed","title":"Emerging Adults in Inpatient Substance Use Treatment: A Prospective Cohort Study of Patient Characteristics and Treatment Outcomes","title-short":"Emerging Adults in Inpatient Substance Use Treatment","volume":"27","author":[{"family":"Andersson","given":"Helle Wessel"},{"family":"Lauvsnes","given":"Anders D. Forsmo"},{"family":"Nordfjærn","given":"Trond"}],"issued":{"date-parts":[["2021"]]}}},{"id":"RQr8hPvX/IZIkziZf","uris":["http://zotero.org/users/12673371/items/KB5U3P92"],"itemData":{"id":580,"type":"article-journal","abstract":"Aims:\nTreatment retention is associated with addiction treatment outcomes. Research regarding predictors of retention at inpatient detoxification treatment is limited. The aim of this study was to investigate whether psychosocial difficulties (PSDs) are associated with treatment retention among Finnish inpatients undergoing detoxification treatment.\n\nDesign:\nThis register-based study included real-life data on detoxification treatment episodes (n = 2,752) between February of 2016 and May of 2019 from several inpatient treatment units in Finland. The PARADISE24fin instrument was used to assess PSDs. Socio-demographic and substance use related variables, as well as PSDs, were analysed with regard to treatment retention. Multiple logistic regression models were used to identify predictors of treatment incompletion.\n\nResults:\nOf the 2,752 detoxification treatment episodes, 80.3% (n = 2,209) were completed. Men and women differed with regard to the variables associated with treatment retention. After adjusting for confounders, younger age (≤ 35 years), being less educated (≤ 9 years), being unemployed, using opioids, polysubstance use and more severe dependence were associated with treatment incompletion. Overall severity of PSDs (PARADISE24fin mean score) became non-significant after adjusting for confounders. However, having more severe cognitive difficulties was significantly associated with treatment incompletion, while more severe difficulties in daily activities was associated with treatment completion.\n\nConclusions:\nSpecial attention should be paid to younger individuals with opioid and/or polysubstance use, as well as those with cognitive difficulties, in order to retain people in treatment.","container-title":"Nordisk Alkohol- &amp; Narkotikatidskrift : NAT","DOI":"10.1177/14550725211021263","ISSN":"1455-0725","issue":"5","journalAbbreviation":"Nordisk Alkohol Nark","note":"PMID: 35308814\nPMCID: PMC8900186","page":"434-449","source":"PubMed Central","title":"Psychosocial difficulties and treatment retention in inpatient detoxification programmes","volume":"38","author":[{"family":"Levola","given":"Jonna"},{"family":"Aranko","given":"Arno"},{"family":"Pitkänen","given":"Tuuli"}],"issued":{"date-parts":[["2021",10]]}}}],"schema":"https://github.com/citation-style-language/schema/raw/master/csl-citation.json"} </w:instrText>
      </w:r>
      <w:r w:rsidR="004A2DB2" w:rsidRPr="0075223D">
        <w:rPr>
          <w:lang w:val="en-US"/>
        </w:rPr>
        <w:fldChar w:fldCharType="separate"/>
      </w:r>
      <w:r w:rsidR="004A2DB2" w:rsidRPr="0075223D">
        <w:t>(Andersson et al., 2021; Levola et al., 2021)</w:t>
      </w:r>
      <w:r w:rsidR="004A2DB2" w:rsidRPr="0075223D">
        <w:rPr>
          <w:lang w:val="en-US"/>
        </w:rPr>
        <w:fldChar w:fldCharType="end"/>
      </w:r>
      <w:r w:rsidRPr="0075223D">
        <w:rPr>
          <w:lang w:val="en-US"/>
        </w:rPr>
        <w:t xml:space="preserve">, while others found no association </w:t>
      </w:r>
      <w:r w:rsidR="004A2DB2" w:rsidRPr="0075223D">
        <w:rPr>
          <w:lang w:val="en-US"/>
        </w:rPr>
        <w:fldChar w:fldCharType="begin"/>
      </w:r>
      <w:r w:rsidR="00CA7FD0">
        <w:rPr>
          <w:lang w:val="en-US"/>
        </w:rPr>
        <w:instrText xml:space="preserve"> ADDIN ZOTERO_ITEM CSL_CITATION {"citationID":"uMo3Cb9f","properties":{"formattedCitation":"(Andersson et al., 2018)","plainCitation":"(Andersson et al., 2018)","noteIndex":0},"citationItems":[{"id":"RQr8hPvX/XMNoXWg1","uris":["http://zotero.org/users/12673371/items/ZVENQ8XU"],"itemData":{"id":189,"type":"article-journal","abstract":"Introduction: Dropout from inpatient treatment for substance use disorder (SUD) is an ongoing challenge. The aim of this study was to identify demographic, substance use, and psychological factors that predict dropout from postdetoxification inpatient SUD treatment.\nMaterials and methods: A total of 454 patients from 5 inpatient SUD centers in Central Norway were consecutively included in this naturalistic, prospective cohort study.\nResults: A total of 132 patients (28%) did not complete the planned treatment stay (dropped out). Cox regression analysis showed that higher levels of intrinsic motivation for changing personal substance use reduced the dropout risk (adjusted hazard ratio [adjHR]: 0.62, 95% confidence interval [CI]: 0.48-0.79). Higher levels of mental distress were associated with an increased risk for dropout (adjHR: 1.48, 95% CI: 1.11-1.97).\nConclusions: The role of mental health and motivation in reducing dropout risk from inpatient SUD treatment should be targeted in future prospective intervention studies.","container-title":"Substance Abuse: Research and Treatment","DOI":"10.1177/1178221818760551","ISSN":"1178-2218","journalAbbreviation":"Subst�Abuse","language":"en","note":"publisher: SAGE Publications Ltd STM","page":"1178221818760551","source":"SAGE Journals","title":"Predictors of Dropout From Inpatient Substance Use Treatment: A Prospective Cohort Study","title-short":"Predictors of Dropout From Inpatient Substance Use Treatment","volume":"12","author":[{"family":"Andersson","given":"Helle Wessel"},{"family":"Steinsbekk","given":"Aslak"},{"family":"Walderhaug","given":"Espen"},{"family":"Otterholt","given":"Eli"},{"family":"Nordfjærn","given":"Trond"}],"issued":{"date-parts":[["2018",1,1]]}}}],"schema":"https://github.com/citation-style-language/schema/raw/master/csl-citation.json"} </w:instrText>
      </w:r>
      <w:r w:rsidR="004A2DB2" w:rsidRPr="0075223D">
        <w:rPr>
          <w:lang w:val="en-US"/>
        </w:rPr>
        <w:fldChar w:fldCharType="separate"/>
      </w:r>
      <w:r w:rsidR="004A2DB2" w:rsidRPr="0075223D">
        <w:t>(Andersson et al., 2018)</w:t>
      </w:r>
      <w:r w:rsidR="004A2DB2" w:rsidRPr="0075223D">
        <w:rPr>
          <w:lang w:val="en-US"/>
        </w:rPr>
        <w:fldChar w:fldCharType="end"/>
      </w:r>
      <w:r w:rsidRPr="0075223D">
        <w:rPr>
          <w:lang w:val="en-US"/>
        </w:rPr>
        <w:t xml:space="preserve"> or higher completion rates </w:t>
      </w:r>
      <w:r w:rsidR="005E2B02" w:rsidRPr="0075223D">
        <w:rPr>
          <w:lang w:val="en-US"/>
        </w:rPr>
        <w:fldChar w:fldCharType="begin"/>
      </w:r>
      <w:r w:rsidR="00CA7FD0">
        <w:rPr>
          <w:lang w:val="en-US"/>
        </w:rPr>
        <w:instrText xml:space="preserve"> ADDIN ZOTERO_ITEM CSL_CITATION {"citationID":"Pew704Rd","properties":{"formattedCitation":"(Basu et al., 2017)","plainCitation":"(Basu et al., 2017)","noteIndex":0},"citationItems":[{"id":"RQr8hPvX/sFqzlRmO","uris":["http://zotero.org/users/12673371/items/KF4U2DKT"],"itemData":{"id":583,"type":"article-journal","abstract":"BACKGROUND &amp; OBJECTIVES: Dropout from substance use disorders treatment is associated with poor outcomes. Although many factors have been associated with an early dropout of patients, the reasons for dropping out of treatment prematurely remain poorly understood particularly in the Indian context. This study was aimed to study socio-demographic and clinical variables predicting initial dropout of patients attending a tertiary care de-addiction treatment centre in north India.\nMETHODS: Information was extracted from the records of consecutive newly registered patients from January 2011 to December 2014. The patients who did not come for follow up within 30 days of the first contact were defined as initial dropouts.\nRESULTS: Data of 7991 patients could be retrieved. Majority of the sample consisted of male, married and employed individuals. Of them, 4907 patients (61.3%) were considered initial dropouts. Multivariate analysis revealed that after controlling for other factors, greater age, being employed, lower educational status, lesser duration of substance use, use of alcohol, opiate, tobacco, cannabis or sedative-hypnotic use but the absence of multi-substance use predicted initial drop out.\nINTERPRETATION &amp; CONCLUSIONS: This study identified some socio-demographic and clinical variables which might predict treatment attrition in substance use disorders. Clinician's awareness towards these factors and tailor-made intervention might improve initial treatment retention. Future research could be directed to find the validity of this assumption.","container-title":"The Indian Journal of Medical Research","DOI":"10.4103/ijmr.IJMR_1309_15","ISSN":"0971-5916","issue":"Supplement","journalAbbreviation":"Indian J Med Res","language":"eng","note":"PMID: 29578199\nPMCID: PMC5890600","page":"S77-S84","source":"PubMed","title":"Initial treatment dropout in patients with substance use disorders attending a tertiary care de-addiction centre in north India","volume":"146","author":[{"family":"Basu","given":"Debasish"},{"family":"Ghosh","given":"Abhishek"},{"family":"Sarkar","given":"Siddharth"},{"family":"Patra","given":"Bichitra Nanda"},{"family":"Subodh","given":"B. N."},{"family":"Mattoo","given":"Surendra Kumar"}],"issued":{"date-parts":[["2017",11]]}}}],"schema":"https://github.com/citation-style-language/schema/raw/master/csl-citation.json"} </w:instrText>
      </w:r>
      <w:r w:rsidR="005E2B02" w:rsidRPr="0075223D">
        <w:rPr>
          <w:lang w:val="en-US"/>
        </w:rPr>
        <w:fldChar w:fldCharType="separate"/>
      </w:r>
      <w:r w:rsidR="005E2B02" w:rsidRPr="0075223D">
        <w:t>(Basu et al., 2017)</w:t>
      </w:r>
      <w:r w:rsidR="005E2B02" w:rsidRPr="0075223D">
        <w:rPr>
          <w:lang w:val="en-US"/>
        </w:rPr>
        <w:fldChar w:fldCharType="end"/>
      </w:r>
      <w:r w:rsidRPr="0075223D">
        <w:rPr>
          <w:lang w:val="en-US"/>
        </w:rPr>
        <w:t xml:space="preserve">. In any case, it is crucial to determine the role of </w:t>
      </w:r>
      <w:r w:rsidR="008258E8" w:rsidRPr="0075223D">
        <w:rPr>
          <w:lang w:val="en-US"/>
        </w:rPr>
        <w:t xml:space="preserve">reporting </w:t>
      </w:r>
      <w:r w:rsidRPr="0075223D">
        <w:rPr>
          <w:lang w:val="en-US"/>
        </w:rPr>
        <w:t xml:space="preserve">PSU in treatment completion to improve treatment effectiveness and research translatability </w:t>
      </w:r>
      <w:r w:rsidR="005E2B02" w:rsidRPr="0075223D">
        <w:rPr>
          <w:lang w:val="en-US"/>
        </w:rPr>
        <w:fldChar w:fldCharType="begin"/>
      </w:r>
      <w:r w:rsidR="00CA7FD0">
        <w:rPr>
          <w:lang w:val="en-US"/>
        </w:rPr>
        <w:instrText xml:space="preserve"> ADDIN ZOTERO_ITEM CSL_CITATION {"citationID":"GR1NW3Yo","properties":{"formattedCitation":"(Crummy et al., 2020)","plainCitation":"(Crummy et al., 2020)","noteIndex":0},"citationItems":[{"id":"RQr8hPvX/Gi5jZCx5","uris":["http://zotero.org/users/12673371/items/44553PDU"],"itemData":{"id":433,"type":"article-journal","abstract":"Substance use disorder (SUD) is a chronic, relapsing disease with a highly multifaceted pathology that includes (but is not limited to) sensitivity to drug-associated cues, negative affect, and motivation to maintain drug consumption. SUDs are highly prevalent, with 35 million people meeting criteria for SUD. While drug use and addiction are highly studied, most investigations of SUDs examine drug use in isolation, rather than in the more prevalent context of comorbid substance histories. Indeed, 11.3% of individuals diagnosed with a SUD have concurrent alcohol and illicit drug use disorders. Furthermore, having a SUD with one substance increases susceptibility to developing dependence on additional substances. For example, the increased risk of developing heroin dependence is twofold for alcohol misusers, threefold for cannabis users, 15-fold for cocaine users, and 40-fold for prescription misusers. Given the prevalence and risk associated with polysubstance use and current public health crises, examining these disorders through the lens of co-use is essential for translatability and improved treatment efficacy. The escalating economic and social costs and continued rise in drug use has spurred interest in developing preclinical models that effectively model this phenomenon. Here, we review the current state of the field in understanding the behavioral and neural circuitry in the context of co-use with common pairings of alcohol, nicotine, cannabis, and other addictive substances. Moreover, we outline key considerations when developing polysubstance models, including challenges to developing preclinical models to provide insights and improve treatment outcomes.","container-title":"Frontiers in Neuroscience","ISSN":"1662-453X","source":"Frontiers","title":"One Is Not Enough: Understanding and Modeling Polysubstance Use","title-short":"One Is Not Enough","URL":"https://www.frontiersin.org/articles/10.3389/fnins.2020.00569","volume":"14","author":[{"family":"Crummy","given":"Elizabeth A."},{"family":"O’Neal","given":"Timothy J."},{"family":"Baskin","given":"Britahny M."},{"family":"Ferguson","given":"Susan M."}],"accessed":{"date-parts":[["2024",1,7]]},"issued":{"date-parts":[["2020"]]}}}],"schema":"https://github.com/citation-style-language/schema/raw/master/csl-citation.json"} </w:instrText>
      </w:r>
      <w:r w:rsidR="005E2B02" w:rsidRPr="0075223D">
        <w:rPr>
          <w:lang w:val="en-US"/>
        </w:rPr>
        <w:fldChar w:fldCharType="separate"/>
      </w:r>
      <w:r w:rsidR="005E2B02" w:rsidRPr="0075223D">
        <w:t>(Crummy et al., 2020)</w:t>
      </w:r>
      <w:r w:rsidR="005E2B02" w:rsidRPr="0075223D">
        <w:rPr>
          <w:lang w:val="en-US"/>
        </w:rPr>
        <w:fldChar w:fldCharType="end"/>
      </w:r>
      <w:r w:rsidRPr="0075223D">
        <w:rPr>
          <w:lang w:val="en-US"/>
        </w:rPr>
        <w:t xml:space="preserve">. </w:t>
      </w:r>
    </w:p>
    <w:p w14:paraId="4D8451EA" w14:textId="1FF7A031" w:rsidR="009657DB" w:rsidRPr="0075223D" w:rsidRDefault="00F36973" w:rsidP="00CB0B1C">
      <w:pPr>
        <w:tabs>
          <w:tab w:val="left" w:pos="567"/>
        </w:tabs>
        <w:spacing w:line="276" w:lineRule="auto"/>
        <w:ind w:right="-2" w:firstLine="567"/>
        <w:rPr>
          <w:lang w:val="en-US"/>
        </w:rPr>
      </w:pPr>
      <w:r w:rsidRPr="0075223D">
        <w:rPr>
          <w:lang w:val="en-US"/>
        </w:rPr>
        <w:t xml:space="preserve">However, </w:t>
      </w:r>
      <w:r w:rsidR="00695017" w:rsidRPr="0075223D">
        <w:rPr>
          <w:lang w:val="en-US"/>
        </w:rPr>
        <w:t xml:space="preserve">this role must </w:t>
      </w:r>
      <w:r w:rsidR="003B7FE0" w:rsidRPr="0075223D">
        <w:rPr>
          <w:lang w:val="en-US"/>
        </w:rPr>
        <w:t xml:space="preserve">be understood in a context of patients who experience </w:t>
      </w:r>
      <w:r w:rsidR="00903C38" w:rsidRPr="0075223D">
        <w:rPr>
          <w:lang w:val="en-US"/>
        </w:rPr>
        <w:t>multiple and recursive treatments</w:t>
      </w:r>
      <w:r w:rsidR="00D52903" w:rsidRPr="0075223D">
        <w:rPr>
          <w:lang w:val="en-US"/>
        </w:rPr>
        <w:t xml:space="preserve"> </w:t>
      </w:r>
      <w:r w:rsidR="00D52903" w:rsidRPr="0075223D">
        <w:rPr>
          <w:lang w:val="en-US"/>
        </w:rPr>
        <w:fldChar w:fldCharType="begin"/>
      </w:r>
      <w:r w:rsidR="00CA7FD0">
        <w:rPr>
          <w:lang w:val="en-US"/>
        </w:rPr>
        <w:instrText xml:space="preserve"> ADDIN ZOTERO_ITEM CSL_CITATION {"citationID":"rqYMbDhJ","properties":{"formattedCitation":"(B\\uc0\\u243{}rquez et al., 2024)","plainCitation":"(Bórquez et al., 2024)","noteIndex":0},"citationItems":[{"id":"RQr8hPvX/4I9PiVGt","uris":["http://zotero.org/users/12673371/items/53A5ETKD"],"itemData":{"id":628,"type":"article-journal","abstract":"BACKGROUND AND AIMS: Longitudinal studies have revealed that substance use treatment use is often recurrent among patients; the longitudinal patterns and characteristics of those treatment trajectories have received less attention, particularly in the global south. This study aimed to disentangle heterogeneity in treatment use among adult patients in Chile by identifying distinct treatment trajectory groups and factors associated with them.\nDESIGN: National-level registry-based retrospective cohort.\nSETTING AND PARTICIPANTS: Adults admitted to publicly funded substance use disorder treatment programs in Chile from November 2009 to November 2010 and followed for 9 years (n</w:instrText>
      </w:r>
      <w:r w:rsidR="00CA7FD0">
        <w:rPr>
          <w:rFonts w:ascii="Arial" w:hAnsi="Arial" w:cs="Arial"/>
          <w:lang w:val="en-US"/>
        </w:rPr>
        <w:instrText> </w:instrText>
      </w:r>
      <w:r w:rsidR="00CA7FD0">
        <w:rPr>
          <w:lang w:val="en-US"/>
        </w:rPr>
        <w:instrText>=</w:instrText>
      </w:r>
      <w:r w:rsidR="00CA7FD0">
        <w:rPr>
          <w:rFonts w:ascii="Arial" w:hAnsi="Arial" w:cs="Arial"/>
          <w:lang w:val="en-US"/>
        </w:rPr>
        <w:instrText> </w:instrText>
      </w:r>
      <w:r w:rsidR="00CA7FD0">
        <w:rPr>
          <w:lang w:val="en-US"/>
        </w:rPr>
        <w:instrText xml:space="preserve">6266).\nMEASUREMENTS: Monthly treatment use; type of treatment; ownership of the treatment center; discharge status; primary substance used; sociodemographic.\nFINDINGS: A seven-class treatment trajectory solution was chosen using latent class growth analysis. We identified three trajectory groups that did not recur and had different treatment lengths: Early discontinuation (32%), Less than a year in treatment (19.7%) and Year-long episode, without recurrence (12.3%). We also identified a mixed trajectory group that had a long first treatment or two treatment episodes with a brief time between treatments: Long first treatment, or immediate recurrence (6.3%), and three recurrent treatment trajectory groups: Recurrent and decreasing (14.2%), Early discontinuation with recurrence (9.9%) and Recurrent after long between treatments period (5.7%). Inpatient or outpatient high intensity (vs. outpatient low intensity) at first entry increased the odds of being in the longer one-episode groups compared with the Early discontinuation group. Women had increased odds of belonging to all the recurrent groups. Using cocaine paste (vs. alcohol) as a primary substance decreased the odds of belonging to long one-episode groups.\nCONCLUSIONS: In Chile, people in publicly funded treatment for substance use disorder show seven distinct care trajectories: three groups with different treatment lengths and no recurring episodes, a mixed group with a long first treatment or two treatment episodes with a short between-treatment-episodes period and three recurrent treatment groups.","container-title":"Addiction (Abingdon, England)","DOI":"10.1111/add.16412","ISSN":"1360-0443","issue":"4","journalAbbreviation":"Addiction","language":"eng","note":"PMID: 38192124","page":"753-765","source":"PubMed","title":"Longitudinal trajectories of substance use disorder treatment use: A latent class growth analysis using a national cohort in Chile","title-short":"Longitudinal trajectories of substance use disorder treatment use","volume":"119","author":[{"family":"Bórquez","given":"Ignacio"},{"family":"Cerdá","given":"Magdalena"},{"family":"González-Santa Cruz","given":"Andrés"},{"family":"Krawczyk","given":"Noa"},{"family":"Castillo-Carniglia","given":"Álvaro"}],"issued":{"date-parts":[["2024",4]]}}}],"schema":"https://github.com/citation-style-language/schema/raw/master/csl-citation.json"} </w:instrText>
      </w:r>
      <w:r w:rsidR="00D52903" w:rsidRPr="0075223D">
        <w:rPr>
          <w:lang w:val="en-US"/>
        </w:rPr>
        <w:fldChar w:fldCharType="separate"/>
      </w:r>
      <w:r w:rsidR="00D52903" w:rsidRPr="0075223D">
        <w:rPr>
          <w:rFonts w:cs="Times New Roman"/>
        </w:rPr>
        <w:t>(Bórquez et al., 2024)</w:t>
      </w:r>
      <w:r w:rsidR="00D52903" w:rsidRPr="0075223D">
        <w:rPr>
          <w:lang w:val="en-US"/>
        </w:rPr>
        <w:fldChar w:fldCharType="end"/>
      </w:r>
      <w:r w:rsidR="00903C38" w:rsidRPr="0075223D">
        <w:rPr>
          <w:lang w:val="en-US"/>
        </w:rPr>
        <w:t>.</w:t>
      </w:r>
      <w:r w:rsidR="00695017" w:rsidRPr="0075223D">
        <w:rPr>
          <w:lang w:val="en-US"/>
        </w:rPr>
        <w:t xml:space="preserve"> </w:t>
      </w:r>
      <w:r w:rsidR="00D45A6D" w:rsidRPr="0075223D">
        <w:rPr>
          <w:lang w:val="en-US"/>
        </w:rPr>
        <w:t>Treatment</w:t>
      </w:r>
      <w:r w:rsidR="00903C38" w:rsidRPr="0075223D">
        <w:rPr>
          <w:lang w:val="en-US"/>
        </w:rPr>
        <w:t>s</w:t>
      </w:r>
      <w:r w:rsidR="00D45A6D" w:rsidRPr="0075223D">
        <w:rPr>
          <w:lang w:val="en-US"/>
        </w:rPr>
        <w:t xml:space="preserve"> </w:t>
      </w:r>
      <w:r w:rsidR="00903C38" w:rsidRPr="0075223D">
        <w:rPr>
          <w:lang w:val="en-US"/>
        </w:rPr>
        <w:t>are</w:t>
      </w:r>
      <w:r w:rsidR="00D45A6D" w:rsidRPr="0075223D">
        <w:rPr>
          <w:lang w:val="en-US"/>
        </w:rPr>
        <w:t xml:space="preserve"> expected to change behavior relative to no treatment. Patients not benefiting from treatment</w:t>
      </w:r>
      <w:r w:rsidR="00903C38" w:rsidRPr="0075223D">
        <w:rPr>
          <w:lang w:val="en-US"/>
        </w:rPr>
        <w:t>s</w:t>
      </w:r>
      <w:r w:rsidR="00D45A6D" w:rsidRPr="0075223D">
        <w:rPr>
          <w:lang w:val="en-US"/>
        </w:rPr>
        <w:t xml:space="preserve"> often switch to other alternatives. Those facing adverse effects or resistance to change might quit, while some persevere and follow other recommendations, such as lifestyle changes</w:t>
      </w:r>
      <w:r w:rsidRPr="0075223D">
        <w:rPr>
          <w:lang w:val="en-US"/>
        </w:rPr>
        <w:t xml:space="preserve"> that affect </w:t>
      </w:r>
      <w:r w:rsidR="00D45A6D" w:rsidRPr="0075223D">
        <w:rPr>
          <w:lang w:val="en-US"/>
        </w:rPr>
        <w:t xml:space="preserve">their prognosis. Hence, treatment outcomes </w:t>
      </w:r>
      <w:r w:rsidR="00E3253B" w:rsidRPr="0075223D">
        <w:rPr>
          <w:lang w:val="en-US"/>
        </w:rPr>
        <w:t xml:space="preserve">such as dropout or treatment completion </w:t>
      </w:r>
      <w:r w:rsidR="00D45A6D" w:rsidRPr="0075223D">
        <w:rPr>
          <w:lang w:val="en-US"/>
        </w:rPr>
        <w:t>are linked to subsequent exposures</w:t>
      </w:r>
      <w:r w:rsidR="00E3253B" w:rsidRPr="0075223D">
        <w:rPr>
          <w:lang w:val="en-US"/>
        </w:rPr>
        <w:t xml:space="preserve"> such as</w:t>
      </w:r>
      <w:r w:rsidR="00106AFB" w:rsidRPr="0075223D">
        <w:rPr>
          <w:lang w:val="en-US"/>
        </w:rPr>
        <w:t xml:space="preserve"> a</w:t>
      </w:r>
      <w:r w:rsidR="00E3253B" w:rsidRPr="0075223D">
        <w:rPr>
          <w:lang w:val="en-US"/>
        </w:rPr>
        <w:t xml:space="preserve"> readmission</w:t>
      </w:r>
      <w:r w:rsidR="00153639" w:rsidRPr="0075223D">
        <w:rPr>
          <w:lang w:val="en-US"/>
        </w:rPr>
        <w:fldChar w:fldCharType="begin"/>
      </w:r>
      <w:r w:rsidR="00CA7FD0">
        <w:rPr>
          <w:lang w:val="en-US"/>
        </w:rPr>
        <w:instrText xml:space="preserve"> ADDIN ZOTERO_ITEM CSL_CITATION {"citationID":"qjTAtokM","properties":{"formattedCitation":"(Ruiz-Tagle Maturana et al., 2023)","plainCitation":"(Ruiz-Tagle Maturana et al., 2023)","noteIndex":0},"citationItems":[{"id":"RQr8hPvX/39BZxqZN","uris":["http://zotero.org/users/12673371/items/N6F2Z2KV"],"itemData":{"id":3,"type":"article-journal","abstract":"Background\nRecovery from substance use disorders (SUD) often entails multiple treatment episodes, which clashes with a context of a treatment system with limited resources and long waiting. Treatment retention and completion have been pointed out as key elements for sustainable achievement; however, most of the evidence generated focuses on opioids and injected substances, which is hardly transferable to the Latin American context.\nObjectives\nThis study aims to estimate the effect of SUD treatment completion on the risk of being readmitted to a SUD treatment in Chile.\nMethods\nWe conducted a retrospective analysis on a database of 107,559 treatment episodes from 85,048 adult patients admitted to SUD treatment during 2010–2019 in Chile. We adjusted two separate Prentice Williams and Petersen Gap Time models, to explore the association between treatment completion (vs. non-completion) and up to the third treatment readmission among residential and ambulatory modalities while controlling for time-varying covariates. To examine whether the effect of treatment completion differs between events, we included an interaction term with the stratification variable.\nResults\nWe found that completing the treatment cuts readmission risk for the first event by 17% (Average Hazard Ratio [95% CI] = 0.83 [0.78, 0.88]) and by 14% for the second entry (Average Hazard Ratio [95% CI] = 0.86 [0.78, 0.94]) in ambulatory treatments. We did not find evidence that completing a treatment reduces the readmission risk for residential treatments or third attempts in ambulatory ones.\nConclusion\nTreatment completion was associated with benefits in cutting readmission risk for the first and second episodes in ambulatory treatments among Chilean adults. It is important to explore different mechanisms than treatment retention for residential treatments.","container-title":"Drug and Alcohol Dependence","DOI":"10.1016/j.drugalcdep.2023.109907","ISSN":"0376-8716","journalAbbreviation":"Drug and Alcohol Dependence","page":"109907","source":"ScienceDirect","title":"Does substance use disorder treatment completion reduce the risk of treatment readmission in Chile?","volume":"248","author":[{"family":"Ruiz-Tagle Maturana","given":"José"},{"family":"González-Santa Cruz","given":"Andrés"},{"family":"Rocha-Jiménez","given":"Teresita"},{"family":"Castillo-Carniglia","given":"Álvaro"}],"issued":{"date-parts":[["2023",7,1]]}}}],"schema":"https://github.com/citation-style-language/schema/raw/master/csl-citation.json"} </w:instrText>
      </w:r>
      <w:r w:rsidR="00153639" w:rsidRPr="0075223D">
        <w:rPr>
          <w:lang w:val="en-US"/>
        </w:rPr>
        <w:fldChar w:fldCharType="separate"/>
      </w:r>
      <w:r w:rsidR="00153639" w:rsidRPr="0075223D">
        <w:t>(Ruiz-Tagle Maturana et al., 2023)</w:t>
      </w:r>
      <w:r w:rsidR="00153639" w:rsidRPr="0075223D">
        <w:rPr>
          <w:lang w:val="en-US"/>
        </w:rPr>
        <w:fldChar w:fldCharType="end"/>
      </w:r>
      <w:r w:rsidR="006F7E51" w:rsidRPr="0075223D">
        <w:rPr>
          <w:lang w:val="en-US"/>
        </w:rPr>
        <w:t xml:space="preserve"> to a posterior treatment</w:t>
      </w:r>
      <w:r w:rsidR="00CB32EE" w:rsidRPr="0075223D">
        <w:rPr>
          <w:lang w:val="en-US"/>
        </w:rPr>
        <w:t>, what is known as “feedback loop”</w:t>
      </w:r>
      <w:r w:rsidR="00830795" w:rsidRPr="0075223D">
        <w:rPr>
          <w:lang w:val="en-US"/>
        </w:rPr>
        <w:fldChar w:fldCharType="begin"/>
      </w:r>
      <w:r w:rsidR="00CA7FD0">
        <w:rPr>
          <w:lang w:val="en-US"/>
        </w:rPr>
        <w:instrText xml:space="preserve"> ADDIN ZOTERO_ITEM CSL_CITATION {"citationID":"BIPyd2zR","properties":{"formattedCitation":"(Hernan &amp; Robins, 2020)","plainCitation":"(Hernan &amp; Robins, 2020)","noteIndex":0},"citationItems":[{"id":"RQr8hPvX/CFIzC3as","uris":["http://zotero.org/users/12673371/items/YLMLPKVH"],"itemData":{"id":627,"type":"book","abstract":"\"Written by pioneers in the field, this practical book presents an authoritative yet accessible overview of the methods and applications of causal inference. The text provides a thorough introduction to the basics of the theory for non-time-varying treatments and the generalization to complex longitudinal data\"--","call-number":"Q175.32.I54","edition":"First edition","event-place":"Boca Raton","ISBN":"978-1-315-37493-2","number-of-pages":"1","publisher":"Chapman &amp; Hall/CRC","publisher-place":"Boca Raton","source":"Library of Congress ISBN","title":"Causal inference: what if","title-short":"Causal inference","author":[{"family":"Hernan","given":"Miguel A."},{"family":"Robins","given":"James M."}],"issued":{"date-parts":[["2020"]]}}}],"schema":"https://github.com/citation-style-language/schema/raw/master/csl-citation.json"} </w:instrText>
      </w:r>
      <w:r w:rsidR="00830795" w:rsidRPr="0075223D">
        <w:rPr>
          <w:lang w:val="en-US"/>
        </w:rPr>
        <w:fldChar w:fldCharType="separate"/>
      </w:r>
      <w:r w:rsidR="00D52903" w:rsidRPr="0075223D">
        <w:t>(Hernan &amp; Robins, 2020)</w:t>
      </w:r>
      <w:r w:rsidR="00830795" w:rsidRPr="0075223D">
        <w:rPr>
          <w:lang w:val="en-US"/>
        </w:rPr>
        <w:fldChar w:fldCharType="end"/>
      </w:r>
      <w:r w:rsidR="00D45A6D" w:rsidRPr="0075223D">
        <w:rPr>
          <w:lang w:val="en-US"/>
        </w:rPr>
        <w:t xml:space="preserve">. Given that SUD is understood as a chronic condition, </w:t>
      </w:r>
      <w:r w:rsidR="00580C3A" w:rsidRPr="0075223D">
        <w:rPr>
          <w:lang w:val="en-US"/>
        </w:rPr>
        <w:t xml:space="preserve">the association between </w:t>
      </w:r>
      <w:r w:rsidR="00B54FB6" w:rsidRPr="0075223D">
        <w:rPr>
          <w:lang w:val="en-US"/>
        </w:rPr>
        <w:t xml:space="preserve">reporting </w:t>
      </w:r>
      <w:r w:rsidR="00580C3A" w:rsidRPr="0075223D">
        <w:rPr>
          <w:lang w:val="en-US"/>
        </w:rPr>
        <w:t>PSU and treatment completion on first SUD treatment alone requires accounting that some patients may be readmitted to treatment through the follow-up period</w:t>
      </w:r>
      <w:r w:rsidR="00A51E4D" w:rsidRPr="0075223D">
        <w:rPr>
          <w:lang w:val="en-US"/>
        </w:rPr>
        <w:t xml:space="preserve"> (See Figure 1</w:t>
      </w:r>
      <w:r w:rsidR="005E6FE6" w:rsidRPr="0075223D">
        <w:rPr>
          <w:lang w:val="en-US"/>
        </w:rPr>
        <w:t>a</w:t>
      </w:r>
      <w:r w:rsidR="0075223D">
        <w:rPr>
          <w:lang w:val="en-US"/>
        </w:rPr>
        <w:t>).</w:t>
      </w:r>
      <w:r w:rsidR="00D45A6D" w:rsidRPr="0075223D">
        <w:rPr>
          <w:lang w:val="en-US"/>
        </w:rPr>
        <w:t xml:space="preserve"> Thus, checking for group biases and adjusting for confounders is needed</w:t>
      </w:r>
      <w:r w:rsidRPr="0075223D">
        <w:rPr>
          <w:lang w:val="en-US"/>
        </w:rPr>
        <w:t xml:space="preserve"> </w:t>
      </w:r>
      <w:r w:rsidR="005E2B02" w:rsidRPr="0075223D">
        <w:rPr>
          <w:lang w:val="en-US"/>
        </w:rPr>
        <w:fldChar w:fldCharType="begin"/>
      </w:r>
      <w:r w:rsidR="00CA7FD0">
        <w:rPr>
          <w:lang w:val="en-US"/>
        </w:rPr>
        <w:instrText xml:space="preserve"> ADDIN ZOTERO_ITEM CSL_CITATION {"citationID":"SLegWROn","properties":{"formattedCitation":"(Griffin et al., 2014; Hansen et al., 2020)","plainCitation":"(Griffin et al., 2014; Hansen et al., 2020)","noteIndex":0},"citationItems":[{"id":"RQr8hPvX/LKoJcYxy","uris":["http://zotero.org/users/12673371/items/X2R4DLIW"],"itemData":{"id":586,"type":"article-journal","abstract":"BACKGROUND: Substance use treatment is rarely a one-time event for individuals with substance use disorders. Sustained reductions in substance use and its related symptoms may result from multiple treatment episodes.\nMETHODS: We use a marginal structural model with inverse-probability-of-treatment weighting to estimate the causal effects of cumulative treatment experiences over a period of 9 months on drug use at the end of 1-year among 2870 adolescents receiving care in community-based treatment settings. During the 9 months, adolescents move in and out of outpatient and residential treatment with periods where they only receive biological drug screening (BDS) or no treatment at all. The use of inverse-probability-of-treatment weighting reduces confounding bias due to observed baseline and time-varying measures over the course of follow-up; weights were estimated using generalized boosted models.\nRESULTS: Each additional period of treatment (representing at least one day, 1 session, or 1 BDS during the 90 day period between follow-up visits) yielded reductions in average substance use frequency at 1-year relative to no treatment during the 90-day period. For residential treatment it was a 16% decrease (95% CI=-27%, -7%), for outpatient treatment it was a 9% decrease (95% CI=-18%, -0%), and for BDS (with no additional outpatient or residential treatment) it was an 11% decrease (95% CI=-20%, -3%).\nCONCLUSIONS: Using robust statistical methods, we find promising (albeit preliminary) evidence that additional periods of outpatient and residential treatment, as well as biological drug screening, lead to reductions in substance use outcomes at one year.","container-title":"Drug and Alcohol Dependence","DOI":"10.1016/j.drugalcdep.2013.12.017","ISSN":"1879-0046","journalAbbreviation":"Drug Alcohol Depend","language":"eng","note":"PMID: 24440050\nPMCID: PMC3969884","page":"69-78","source":"PubMed","title":"Estimating the causal effects of cumulative treatment episodes for adolescents using marginal structural models and inverse probability of treatment weighting","volume":"136","author":[{"family":"Griffin","given":"Beth Ann"},{"family":"Ramchand","given":"Rajeev"},{"family":"Almirall","given":"Daniel"},{"family":"Slaughter","given":"Mary E."},{"family":"Burgette","given":"Lane F."},{"family":"McCaffery","given":"Daniel F."}],"issued":{"date-parts":[["2014",3,1]]}}},{"id":"RQr8hPvX/z9hef3Go","uris":["http://zotero.org/users/12673371/items/V77G8IC4"],"itemData":{"id":65,"type":"article-journal","abstract":"To identify predictors of readmission to outpatient treatment for alcohol use disorder (AUD) with a view to identifying underlying mechanisms for preventing relapse.A consecutive clinical cohort of 2130 AUD outpatients treated between 1 January 2006 and 1 June 2016 was studied. Data were collected by means of the Addiction Severity Index upon treatment entry and at discharge. Outcome measures were readmission to outpatient treatment and time to readmission. Potential predictors were tested for significance using Cox Proportional Hazards multivariate analysis.A total of 22% were readmitted during the follow-up time. Patients readmitted within 1 year of treatment conclusion differed significantly from those not readmitted on age, cohabitation status and completion status of index treatment. Significant predictors of readmission during follow-up time were younger age (hazard ratio (HR) = 0.99, 95% confidence interval (CI), 0.98–1.00), history of psychiatric illness (HR = 1.24, 95% CI, 1.02–1.50), drop-out from index treatment (HR = 1.41, 95% CI, 1.15–1.72) and length of index treatment (HR = 1.02, 95% CI, 1.00–1.04).Premature drop-out from treatment, a history of psychiatric illness, younger age and longer treatment episodes appear to be the most important predictors of readmission.","container-title":"Alcohol and Alcoholism","DOI":"10.1093/alcalc/agaa018","ISSN":"0735-0414","issue":"3","journalAbbreviation":"Alcohol and Alcoholism","page":"291-298","source":"Silverchair","title":"Predictors of Readmission Following Outpatient Treatment for Alcohol Use Disorder","volume":"55","author":[{"family":"Hansen","given":"Emmanuel Mangkornkaew"},{"family":"Mejldal","given":"Anna"},{"family":"Nielsen","given":"Anette Søgaard"}],"issued":{"date-parts":[["2020",4,16]]}}}],"schema":"https://github.com/citation-style-language/schema/raw/master/csl-citation.json"} </w:instrText>
      </w:r>
      <w:r w:rsidR="005E2B02" w:rsidRPr="0075223D">
        <w:rPr>
          <w:lang w:val="en-US"/>
        </w:rPr>
        <w:fldChar w:fldCharType="separate"/>
      </w:r>
      <w:r w:rsidR="005E2B02" w:rsidRPr="0075223D">
        <w:t>(Griffin et al., 2014; Hansen et al., 2020)</w:t>
      </w:r>
      <w:r w:rsidR="005E2B02" w:rsidRPr="0075223D">
        <w:rPr>
          <w:lang w:val="en-US"/>
        </w:rPr>
        <w:fldChar w:fldCharType="end"/>
      </w:r>
      <w:r w:rsidRPr="0075223D">
        <w:rPr>
          <w:lang w:val="en-US"/>
        </w:rPr>
        <w:t xml:space="preserve">. </w:t>
      </w:r>
      <w:r w:rsidR="00D45A6D" w:rsidRPr="0075223D">
        <w:rPr>
          <w:lang w:val="en-US"/>
        </w:rPr>
        <w:t xml:space="preserve">Additionally, these treatments are irregularly spaced, nevertheless, not </w:t>
      </w:r>
      <w:r w:rsidR="004F13C0" w:rsidRPr="0075223D">
        <w:rPr>
          <w:lang w:val="en-US"/>
        </w:rPr>
        <w:t xml:space="preserve">at </w:t>
      </w:r>
      <w:r w:rsidR="00D45A6D" w:rsidRPr="0075223D">
        <w:rPr>
          <w:lang w:val="en-US"/>
        </w:rPr>
        <w:t>random, as the time between treatments might be related to biopsychosocial and treatment-related factors</w:t>
      </w:r>
      <w:r w:rsidR="0075223D">
        <w:rPr>
          <w:lang w:val="en-US"/>
        </w:rPr>
        <w:t xml:space="preserve"> (See Figure 1b)</w:t>
      </w:r>
      <w:r w:rsidR="00734381" w:rsidRPr="0075223D">
        <w:rPr>
          <w:lang w:val="en-US"/>
        </w:rPr>
        <w:t>. Thus, patients with worst outcomes in a previous treatment might</w:t>
      </w:r>
      <w:r w:rsidRPr="0075223D">
        <w:rPr>
          <w:lang w:val="en-US"/>
        </w:rPr>
        <w:t xml:space="preserve"> have more or less intense frequency of treatments in the future, that </w:t>
      </w:r>
      <w:r w:rsidR="00690EF9" w:rsidRPr="0075223D">
        <w:rPr>
          <w:lang w:val="en-US"/>
        </w:rPr>
        <w:t xml:space="preserve">may </w:t>
      </w:r>
      <w:r w:rsidRPr="0075223D">
        <w:rPr>
          <w:lang w:val="en-US"/>
        </w:rPr>
        <w:t xml:space="preserve">also explain treatment outcomes such as completion or dropout </w:t>
      </w:r>
      <w:r w:rsidR="005E2B02" w:rsidRPr="0075223D">
        <w:rPr>
          <w:lang w:val="en-US"/>
        </w:rPr>
        <w:fldChar w:fldCharType="begin"/>
      </w:r>
      <w:r w:rsidR="00CA7FD0">
        <w:rPr>
          <w:lang w:val="en-US"/>
        </w:rPr>
        <w:instrText xml:space="preserve"> ADDIN ZOTERO_ITEM CSL_CITATION {"citationID":"0zsnUqHv","properties":{"formattedCitation":"(Hansen et al., 2020; V\\uc0\\u225{}zquez-Real et al., 2022)","plainCitation":"(Hansen et al., 2020; Vázquez-Real et al., 2022)","noteIndex":0},"citationItems":[{"id":"RQr8hPvX/z9hef3Go","uris":["http://zotero.org/users/12673371/items/V77G8IC4"],"itemData":{"id":65,"type":"article-journal","abstract":"To identify predictors of readmission to outpatient treatment for alcohol use disorder (AUD) with a view to identifying underlying mechanisms for preventing relapse.A consecutive clinical cohort of 2130 AUD outpatients treated between 1 January 2006 and 1 June 2016 was studied. Data were collected by means of the Addiction Severity Index upon treatment entry and at discharge. Outcome measures were readmission to outpatient treatment and time to readmission. Potential predictors were tested for significance using Cox Proportional Hazards multivariate analysis.A total of 22% were readmitted during the follow-up time. Patients readmitted within 1 year of treatment conclusion differed significantly from those not readmitted on age, cohabitation status and completion status of index treatment. Significant predictors of readmission during follow-up time were younger age (hazard ratio (HR) = 0.99, 95% confidence interval (CI), 0.98–1.00), history of psychiatric illness (HR = 1.24, 95% CI, 1.02–1.50), drop-out from index treatment (HR = 1.41, 95% CI, 1.15–1.72) and length of index treatment (HR = 1.02, 95% CI, 1.00–1.04).Premature drop-out from treatment, a history of psychiatric illness, younger age and longer treatment episodes appear to be the most important predictors of readmission.","container-title":"Alcohol and Alcoholism","DOI":"10.1093/alcalc/agaa018","ISSN":"0735-0414","issue":"3","journalAbbreviation":"Alcohol and Alcoholism","page":"291-298","source":"Silverchair","title":"Predictors of Readmission Following Outpatient Treatment for Alcohol Use Disorder","volume":"55","author":[{"family":"Hansen","given":"Emmanuel Mangkornkaew"},{"family":"Mejldal","given":"Anna"},{"family":"Nielsen","given":"Anette Søgaard"}],"issued":{"date-parts":[["2020",4,16]]}}},{"id":"RQr8hPvX/H57gg1fS","uris":["http://zotero.org/users/12673371/items/C4XMNI6M"],"itemData":{"id":590,"type":"article-journal","abstract":"Early readmissions (between 24 hours and 30 days after discharge) can be disruptive for psychiatric patients and their families.","container-title":"Actas Espanolas De Psiquiatria","ISSN":"1578-2735","issue":"6","journalAbbreviation":"Actas Esp Psiquiatr","language":"eng","note":"PMID: 36622712\nPMCID: PMC10803866","page":"248-255","source":"PubMed","title":"Sociodemographic, clinical and pharmacological factors influencing early readmission in mental health settings","volume":"50","author":[{"family":"Vázquez-Real","given":"Miguel"},{"family":"Talero-Barrientos","given":"Elena M."},{"family":"Franco-Fernández","given":"María D."}],"issued":{"date-parts":[["2022",11]]}}}],"schema":"https://github.com/citation-style-language/schema/raw/master/csl-citation.json"} </w:instrText>
      </w:r>
      <w:r w:rsidR="005E2B02" w:rsidRPr="0075223D">
        <w:rPr>
          <w:lang w:val="en-US"/>
        </w:rPr>
        <w:fldChar w:fldCharType="separate"/>
      </w:r>
      <w:r w:rsidR="005E2B02" w:rsidRPr="0075223D">
        <w:rPr>
          <w:rFonts w:cs="Times New Roman"/>
        </w:rPr>
        <w:t>(Hansen et al., 2020; Vázquez-Real et al., 2022)</w:t>
      </w:r>
      <w:r w:rsidR="005E2B02" w:rsidRPr="0075223D">
        <w:rPr>
          <w:lang w:val="en-US"/>
        </w:rPr>
        <w:fldChar w:fldCharType="end"/>
      </w:r>
      <w:r w:rsidR="00D45A6D" w:rsidRPr="0075223D">
        <w:rPr>
          <w:lang w:val="en-US"/>
        </w:rPr>
        <w:t>.</w:t>
      </w:r>
    </w:p>
    <w:p w14:paraId="4E0E632B" w14:textId="329FCC2D" w:rsidR="00B1339E" w:rsidRPr="0075223D" w:rsidRDefault="00690EF9" w:rsidP="00CB0B1C">
      <w:pPr>
        <w:tabs>
          <w:tab w:val="left" w:pos="567"/>
        </w:tabs>
        <w:spacing w:line="276" w:lineRule="auto"/>
        <w:ind w:right="-2" w:firstLine="567"/>
        <w:rPr>
          <w:lang w:val="en-US"/>
        </w:rPr>
      </w:pPr>
      <w:r w:rsidRPr="0075223D">
        <w:rPr>
          <w:lang w:val="en-US"/>
        </w:rPr>
        <w:t>Additionally, t</w:t>
      </w:r>
      <w:r w:rsidR="00D45A6D" w:rsidRPr="0075223D">
        <w:rPr>
          <w:lang w:val="en-US"/>
        </w:rPr>
        <w:t xml:space="preserve">he relationship between people </w:t>
      </w:r>
      <w:r w:rsidR="00B54FB6" w:rsidRPr="0075223D">
        <w:rPr>
          <w:lang w:val="en-US"/>
        </w:rPr>
        <w:t xml:space="preserve">reporting </w:t>
      </w:r>
      <w:r w:rsidR="00D45A6D" w:rsidRPr="0075223D">
        <w:rPr>
          <w:lang w:val="en-US"/>
        </w:rPr>
        <w:t>PSU and treatment completion can be affected by various factors, such as heterogeneous PSU patterns</w:t>
      </w:r>
      <w:r w:rsidR="00D52903" w:rsidRPr="0075223D">
        <w:rPr>
          <w:lang w:val="en-US"/>
        </w:rPr>
        <w:t xml:space="preserve"> </w:t>
      </w:r>
      <w:r w:rsidR="005E2B02" w:rsidRPr="0075223D">
        <w:rPr>
          <w:lang w:val="en-US"/>
        </w:rPr>
        <w:fldChar w:fldCharType="begin"/>
      </w:r>
      <w:r w:rsidR="00CA7FD0">
        <w:rPr>
          <w:lang w:val="en-US"/>
        </w:rPr>
        <w:instrText xml:space="preserve"> ADDIN ZOTERO_ITEM CSL_CITATION {"citationID":"rilxuXx8","properties":{"formattedCitation":"(Bhondoekhan et al., 2023; Price et al., 2023)","plainCitation":"(Bhondoekhan et al., 2023; Price et al., 2023)","noteIndex":0},"citationItems":[{"id":"RQr8hPvX/gafY2JRb","uris":["http://zotero.org/users/12673371/items/7LXB4MSA"],"itemData":{"id":598,"type":"article-journal","abstract":"•\n              Latent class analyses identified four distinct patterns of polysubstance use.\n            \n            \n              •\n              Patterns of frequent injection and heroin use had increased SUD treatment engagement.\n            \n            \n              •\n              MOUD-only treatment was common in the frequent injection and heroin use pattern.","container-title":"Addictive Behaviors Reports","DOI":"10.1016/j.abrep.2023.100512","ISSN":"2352-8532","journalAbbreviation":"Addict Behav Rep","note":"PMID: 37636893\nPMCID: PMC10450842","page":"100512","source":"PubMed Central","title":"The impact of polysubstance use patterns on engagement of substance use disorder treatment among emergency department patients at high risk of opioid overdose","volume":"18","author":[{"family":"Bhondoekhan","given":"Fiona"},{"family":"Li","given":"Yu"},{"family":"Gaither","given":"Rachel"},{"family":"Daly","given":"Mackenzie M."},{"family":"Hallowell","given":"Benjamin D."},{"family":"Chambers","given":"Laura C."},{"family":"Beaudoin","given":"Francesca L."},{"family":"Marshall","given":"Brandon D.L."}],"issued":{"date-parts":[["2023",8,12]]}}},{"id":"RQr8hPvX/hm9harRD","uris":["http://zotero.org/users/12673371/items/EML4CPCT"],"itemData":{"id":594,"type":"article-journal","abstract":"Background\nPolysubstance use is associated with negative health and social outcomes among people who inject drugs. We aimed to describe trends in polysubstance use and identify psychosocial correlates and associated drug use risk behaviours. We defined polysubstance use as intentional same day use of more than one of three drug classes: opioids, other non-opioid depressants (hereafter ‘depressants’), and stimulants.\nMethods\nWe used 10 years (2012-2022, excluding 2020) of data from annual surveys in Australian capital cities with people who inject drugs (N=5657) to construct five mutually exclusive polysubstance use profiles: opioid-depressant, opioid-stimulant, stimulant-depressant, opioid-stimulant-depressant, and single drug class use. We examined time trends using the Mann Kendall test and identified correlates using multinomial logistic regression.\nResults\nSame day polysubstance use was relatively common among this sample (43.6%). Opioid-depressant use was the most frequent polysubstance use profile, but this decreased over the study period (32.6% to 13.3%, p&lt;0.001). This aligned with observed decreases in use of pharmaceutical opioids (p&lt;0.001), opioid agonist treatment (p=0.007), and benzodiazepines (p=0.001). There was no evidence for any trend in the other polysubstance use profiles, although single drug class use increased (51.9% to 64.7%, p=0.031). The different polysubstance use profiles were variously associated with psychosocial factors, including unstable housing and very high psychological distress, and other drug use risk behaviours, including non-fatal overdose, receptive and/or distributive needle sharing, and reusing one's own needles.\nConclusion\nSame day polysubstance use has remained relatively common among this sample over time, although the typology has changed. Collectively, our findings point to diverse drug use patterns among people who inject drugs and reiterate the need for a range of harm reduction, treatment, and support options.","container-title":"International Journal of Drug Policy","DOI":"10.1016/j.drugpo.2023.104150","ISSN":"0955-3959","journalAbbreviation":"International Journal of Drug Policy","page":"104150","source":"ScienceDirect","title":"Trends and psychosocial correlates of same day polysubstance use among people who inject drugs in Australia, 2012-2022","author":[{"family":"Price","given":"Olivia"},{"family":"Sutherland","given":"Rachel"},{"family":"Man","given":"Nicola"},{"family":"Bruno","given":"Raimondo"},{"family":"Dietze","given":"Paul"},{"family":"Salom","given":"Caroline"},{"family":"Akhurst","given":"Jane"},{"family":"Peacock","given":"Amy"}],"issued":{"date-parts":[["2023",8,3]]}}}],"schema":"https://github.com/citation-style-language/schema/raw/master/csl-citation.json"} </w:instrText>
      </w:r>
      <w:r w:rsidR="005E2B02" w:rsidRPr="0075223D">
        <w:rPr>
          <w:lang w:val="en-US"/>
        </w:rPr>
        <w:fldChar w:fldCharType="separate"/>
      </w:r>
      <w:r w:rsidR="005E2B02" w:rsidRPr="0075223D">
        <w:t>(Bhondoekhan et al., 2023; Price et al., 2023)</w:t>
      </w:r>
      <w:r w:rsidR="005E2B02" w:rsidRPr="0075223D">
        <w:rPr>
          <w:lang w:val="en-US"/>
        </w:rPr>
        <w:fldChar w:fldCharType="end"/>
      </w:r>
      <w:r w:rsidR="00D45A6D" w:rsidRPr="0075223D">
        <w:rPr>
          <w:lang w:val="en-US"/>
        </w:rPr>
        <w:t xml:space="preserve">, treatment goals, patient characteristics, resource availability, and SUD severity profiles. In turn, these characteristics are highly dependent on treatment settings </w:t>
      </w:r>
      <w:r w:rsidR="005E2B02" w:rsidRPr="0075223D">
        <w:rPr>
          <w:lang w:val="en-US"/>
        </w:rPr>
        <w:fldChar w:fldCharType="begin"/>
      </w:r>
      <w:r w:rsidR="00CA7FD0">
        <w:rPr>
          <w:lang w:val="en-US"/>
        </w:rPr>
        <w:instrText xml:space="preserve"> ADDIN ZOTERO_ITEM CSL_CITATION {"citationID":"XC7wK9Eb","properties":{"formattedCitation":"(Fiestas &amp; Ponce, 2012; Reif et al., 2021; Tiet et al., 2007)","plainCitation":"(Fiestas &amp; Ponce, 2012; Reif et al., 2021; Tiet et al., 2007)","noteIndex":0},"citationItems":[{"id":"RQr8hPvX/yueQQ3Y2","uris":["http://zotero.org/users/12673371/items/HRXC3UAX"],"itemData":{"id":601,"type":"article-journal","container-title":"Revista Peruana de Medicina Experimental y Salud Publica","ISSN":"1726-4634","issue":"1","note":"publisher: Instituto Nacional de Salud","page":"12-20","source":"SciELO","title":"Eficacia de las comunidades terapéuticas en el tratamiento de problemas por uso de sustancias psicoactivas: una revisión sistemática","title-short":"Eficacia de las comunidades terapéuticas en el tratamiento de problemas por uso de sustancias psicoactivas","volume":"29","author":[{"family":"Fiestas","given":"Fabián"},{"family":"Ponce","given":"Javier"}],"issued":{"date-parts":[["2012",3]]}}},{"id":"RQr8hPvX/Vr5E5Eoy","uris":["http://zotero.org/users/12673371/items/PKP3IZR4"],"itemData":{"id":603,"type":"article-journal","abstract":"Introduction\nMany people drop out of substance use disorder (SUD) treatment within the first few sessions, which suggests the need for innovative strategies to address this. We examined the effectiveness of incentive-based contracting for Maine's publicly funded outpatient (OP) and intensive outpatient (IOP) SUD treatment, to determine its potential for improving treatment engagement and retention.\nMethods\nMaine's incentive-based contract with federally block grant–funded OP and IOP treatment agencies created a natural experiment, in which we could compare treatment engagement and retention with a group of state-licensed treatment agencies that were not part of the incentive-based contract. We used administrative data for OP (N = 18,375) and IOP (N = 5986) SUD treatment admissions from FY2005–FY2011 to capture trends prior to and after the FY2008 contract implementation date. We performed multivariable difference-in-difference logistic regression models following propensity score matching of clients.\nResults\nTwo-thirds (66%) of OP admissions engaged in treatment, defined as 4+ treatment sessions, and 85% of IOP admissions satisfied the similar criteria of 4+ treatment days. About 40–45% of OP admissions reached the threshold for retention, defined as 90 days in treatment. IOP treatment completion was attained by 50–58% of admissions. For OP, the incentive and nonincentive groups had no significant differences in percentages with treatment engagement (AOR = 1.28, DID = 5.9%, p = .19), and 90-day retention was significant in the opposite direction of what we hypothesized (AOR = 0.80, DID = −4.6%, p = .0003). For IOP, the incentive group had a significant, but still small, increase in percentage with treatment engagement (AOR = 1.52, DID = 5.5%, p = .003), but the corresponding increase in treatment completion was not similarly significant (AOR = 1.12, DID = 2.7%, p = .53). In all models, individual-level variables were strong predictors of outcomes.\nConclusion\nWe found little to no impact of the incentive-based contract on the treatment engagement, retention, and completion measures, adding to the body of evidence that shows few or null results for value-based purchasing in SUD treatment programs. The limited success of such efforts is likely to reflect the bandwidth that providers and programs have to focus on new endeavors, the importance of the incentive funding to their bottom line, and forces beyond their immediate control.","container-title":"Journal of Substance Abuse Treatment","DOI":"10.1016/j.jsat.2020.108217","ISSN":"0740-5472","journalAbbreviation":"Journal of Substance Abuse Treatment","page":"108217","source":"ScienceDirect","title":"Effectiveness of value-based purchasing for substance use treatment engagement and retention","volume":"122","author":[{"family":"Reif","given":"Sharon"},{"family":"Stewart","given":"Maureen T."},{"family":"Torres","given":"Maria E."},{"family":"Davis","given":"Margot T."},{"family":"Dana","given":"Beth Mohr"},{"family":"Ritter","given":"Grant A."}],"issued":{"date-parts":[["2021",3,1]]}}},{"id":"RQr8hPvX/I1Oal0E8","uris":["http://zotero.org/users/12673371/items/MFU2C28D"],"itemData":{"id":606,"type":"article-journal","abstract":"AIMS: This study tested the hypothesis that patients with more severe substance use disorders (SUDs) at intake respond better when treated in more structured and intensive settings (i.e. in-patient/residential versus out-patient), whereas patients with less severe SUD problems have similar outcomes regardless of treatment setting.\nDESIGN, SETTING AND PARTICIPANTS: Up to 50 new patients were selected randomly from each of a random and representative sample of 50 Department of Veterans Affairs (VA) SUD treatment programs (total n = 1917 patients), and were followed-up an average of 6.7 months later (n = 1277).\nMEASURES: Patients completed a brief self-report version of the Addiction Severity Index (ASI) at baseline and at follow-up.\nFINDINGS: In mixed-model regression analyses, baseline substance use severity predicted follow-up substance use severity and there were no main effects of treatment setting. However, interaction effects were found, such that more severe patients experienced better alcohol and drug outcomes following in-patient/residential treatment versus out-patient treatment; on the other hand, patients with lower baseline ASI drug severity had better drug outcomes following out-patient treatment than in-patient treatment. Treatment setting was unrelated to alcohol outcomes in patients with less severe ASI alcohol scores.\nCONCLUSIONS: Results provide some support to the matching hypothesis that for patients who have higher levels of substance use severity at intake, treatment in in-patient/residential treatment settings is associated with better outcomes than out-patient treatment. More research needs to be conducted before in-patient/residential settings are further reduced as a part of the SUD continuum of care in the United States.","container-title":"Addiction (Abingdon, England)","DOI":"10.1111/j.1360-0443.2006.01717.x","ISSN":"0965-2140","issue":"3","journalAbbreviation":"Addiction","language":"eng","note":"PMID: 17298651","page":"432-440","source":"PubMed","title":"Treatment setting and baseline substance use severity interact to predict patients' outcomes","volume":"102","author":[{"family":"Tiet","given":"Quyen Q."},{"family":"Ilgen","given":"Mark A."},{"family":"Byrnes","given":"Hilary F."},{"family":"Harris","given":"Alex H. S."},{"family":"Finney","given":"John W."}],"issued":{"date-parts":[["2007",3]]}}}],"schema":"https://github.com/citation-style-language/schema/raw/master/csl-citation.json"} </w:instrText>
      </w:r>
      <w:r w:rsidR="005E2B02" w:rsidRPr="0075223D">
        <w:rPr>
          <w:lang w:val="en-US"/>
        </w:rPr>
        <w:fldChar w:fldCharType="separate"/>
      </w:r>
      <w:r w:rsidR="005E2B02" w:rsidRPr="0075223D">
        <w:t>(Fiestas &amp; Ponce, 2012; Reif et al., 2021; Tiet et al., 2007)</w:t>
      </w:r>
      <w:r w:rsidR="005E2B02" w:rsidRPr="0075223D">
        <w:rPr>
          <w:lang w:val="en-US"/>
        </w:rPr>
        <w:fldChar w:fldCharType="end"/>
      </w:r>
      <w:r w:rsidR="00D45A6D" w:rsidRPr="0075223D">
        <w:rPr>
          <w:lang w:val="en-US"/>
        </w:rPr>
        <w:t xml:space="preserve">. </w:t>
      </w:r>
      <w:r w:rsidR="00D764E1">
        <w:rPr>
          <w:highlight w:val="yellow"/>
          <w:lang w:val="en-US"/>
        </w:rPr>
        <w:t xml:space="preserve">In Chile, </w:t>
      </w:r>
      <w:r w:rsidR="00D764E1" w:rsidRPr="00D764E1">
        <w:rPr>
          <w:highlight w:val="yellow"/>
          <w:lang w:val="en-US"/>
        </w:rPr>
        <w:t xml:space="preserve">Olivari and colleagues found that women-specific treatment settings had different readmission and treatment completion than the general </w:t>
      </w:r>
      <w:commentRangeStart w:id="72"/>
      <w:r w:rsidR="00D764E1" w:rsidRPr="00D764E1">
        <w:rPr>
          <w:highlight w:val="yellow"/>
          <w:lang w:val="en-US"/>
        </w:rPr>
        <w:t>population</w:t>
      </w:r>
      <w:commentRangeEnd w:id="72"/>
      <w:r w:rsidR="00D764E1" w:rsidRPr="00D764E1">
        <w:rPr>
          <w:rStyle w:val="Refdecomentario"/>
          <w:rFonts w:ascii="Times New Roman" w:eastAsia="Times New Roman" w:hAnsi="Times New Roman" w:cs="Times New Roman"/>
          <w:highlight w:val="yellow"/>
          <w:lang w:val="es-CL" w:eastAsia="es-ES_tradnl"/>
        </w:rPr>
        <w:commentReference w:id="72"/>
      </w:r>
      <w:r w:rsidR="00D764E1" w:rsidRPr="00D764E1">
        <w:rPr>
          <w:highlight w:val="yellow"/>
          <w:lang w:val="en-US"/>
        </w:rPr>
        <w:t xml:space="preserve">. In a similar </w:t>
      </w:r>
      <w:r w:rsidR="00D764E1" w:rsidRPr="00D764E1">
        <w:rPr>
          <w:highlight w:val="yellow"/>
          <w:lang w:val="en-US"/>
        </w:rPr>
        <w:lastRenderedPageBreak/>
        <w:t xml:space="preserve">vein, Ruiz-Tagle et al. found that completion was less likely among ambulatory </w:t>
      </w:r>
      <w:commentRangeStart w:id="73"/>
      <w:r w:rsidR="00D764E1" w:rsidRPr="00D764E1">
        <w:rPr>
          <w:highlight w:val="yellow"/>
          <w:lang w:val="en-US"/>
        </w:rPr>
        <w:t xml:space="preserve">settings </w:t>
      </w:r>
      <w:commentRangeEnd w:id="73"/>
      <w:r w:rsidR="00D764E1" w:rsidRPr="00D764E1">
        <w:rPr>
          <w:rStyle w:val="Refdecomentario"/>
          <w:rFonts w:ascii="Times New Roman" w:eastAsia="Times New Roman" w:hAnsi="Times New Roman" w:cs="Times New Roman"/>
          <w:highlight w:val="yellow"/>
          <w:lang w:val="es-CL" w:eastAsia="es-ES_tradnl"/>
        </w:rPr>
        <w:commentReference w:id="73"/>
      </w:r>
      <w:r w:rsidR="00D764E1">
        <w:rPr>
          <w:lang w:val="en-US"/>
        </w:rPr>
        <w:t xml:space="preserve">. </w:t>
      </w:r>
      <w:r w:rsidR="00D45A6D" w:rsidRPr="0075223D">
        <w:rPr>
          <w:lang w:val="en-US"/>
        </w:rPr>
        <w:t xml:space="preserve">Most research on PSU comes from the Global North, where the treatment settings are usually specialized on particular substances </w:t>
      </w:r>
      <w:r w:rsidR="005E2B02" w:rsidRPr="0075223D">
        <w:rPr>
          <w:lang w:val="en-US"/>
        </w:rPr>
        <w:fldChar w:fldCharType="begin"/>
      </w:r>
      <w:r w:rsidR="00CA7FD0">
        <w:rPr>
          <w:lang w:val="en-US"/>
        </w:rPr>
        <w:instrText xml:space="preserve"> ADDIN ZOTERO_ITEM CSL_CITATION {"citationID":"pbDJNrOy","properties":{"formattedCitation":"(Babor, 2021; K\\uc0\\u246{}rkel, 2021)","plainCitation":"(Babor, 2021; Körkel, 2021)","noteIndex":0},"citationItems":[{"id":"RQr8hPvX/qaNwma2U","uris":["http://zotero.org/users/12673371/items/73EAYDRK"],"itemData":{"id":610,"type":"chapter","abstract":"This chapter describes the requirements and priorities of service systems designed to treat persons with substance use disorders. Research and theory are reviewed to inform policymakers, program administrators, and treatment providers about the best ways to organize or to expand treatment services using a public health systems approach, which is concerned primarily with how services contribute to the health and welfare of a population. The requirements of a service system include sound policies (especially stable financing); appropriate structural features, such as facilities and trained personnel; and services that are effective, accessible, affordable, and integrated. The priorities for establishing such a system will depend on the assessment of population needs, as well as needs-based planning and the support of mutual help organizations. It is concluded that a public health approach to the development of treatment systems provides a useful way of responding to the changing needs of the population in relation to substance use disorders.","container-title":"Textbook of Addiction Treatment: International Perspectives","event-place":"Cham","ISBN":"978-3-030-36391-8","language":"en","note":"DOI: 10.1007/978-3-030-36391-8_39","page":"553-567","publisher":"Springer International Publishing","publisher-place":"Cham","source":"Springer Link","title":"Treatment Systems for Population Management of Substance Use Disorders: Requirements and Priorities from a Public Health Perspective","title-short":"Treatment Systems for Population Management of Substance Use Disorders","URL":"https://doi.org/10.1007/978-3-030-36391-8_39","author":[{"family":"Babor","given":"Thomas F."}],"editor":[{"family":"Guebaly","given":"Nady","non-dropping-particle":"el-"},{"family":"Carrà","given":"Giuseppe"},{"family":"Galanter","given":"Marc"},{"family":"Baldacchino","given":"Alexander M."}],"accessed":{"date-parts":[["2024",3,13]]},"issued":{"date-parts":[["2021"]]}}},{"id":"RQr8hPvX/jWtgHvxD","uris":["http://zotero.org/users/12673371/items/EJCXGBI3"],"itemData":{"id":612,"type":"article-journal","abstract":"Purpose This paper aims to present the theoretical foundation and practical approach of “open-target addiction treatment” (OTAT). Traditional treatment programmes are usually-oriented towards fixed predefined goals (abstinence, reduced consumption and harm reduction) and often focus on one substance only (e.g. alcohol). However, as a rule, people who use drugs consume several substances and sometimes additionally exhibit behavioural addictions. For many of these addictions, there is more or less motivation for change, but commonly it is not abstinence as a consistent goal. The paradigm of OTAT systematically considers multi-substance use, expects high readiness to change and is aware that commonly clients lack the willingness to abstain permanently. Design/methodology/approach The theory and practice of OTAT involve three components, namely, first, to create a systematic inventory of all psychoactive substances consumed and addictive behaviours performed, second, to clarify, which substance-related change goals clients pursue and third, to choose adequate treatment options matching the substance-specific goals of the clients. Furthermore, OTAT includes didactic tools to support working along with these three steps (e.g. a set of cards to gain an overview over the psychoactive substances used and addictive behaviours performed). Findings The systematic implementation of OTAT requires fundamentally different concepts about addiction and its treatment, specific competencies of the staff and a corresponding portfolio of interventions within the treatment facilities. Research limitations/implications Future research should focus more on patients’ goal preferences and their impact on their willingness to take up treatment and its outcomes. Practical implications To implement OTAT treatment, institutions have to undergo a systematic process of team and organizational development. Social implications OTAT has the potential to reduce the treatment gap and to serve severely addicted individuals in a more comprehensive way. Originality/value The OTAT approach has not been described in the addiction treatment literature so far.","container-title":"Drugs and Alcohol Today","DOI":"10.1108/DAT-10-2020-0065","ISSN":"1745-9265","issue":"1","note":"publisher: Emerald Publishing Limited","page":"15-30","source":"Emerald Insight","title":"Treating patients with multiple substance use in accordance with their personal treatment goals: a new paradigm for addiction treatment","title-short":"Treating patients with multiple substance use in accordance with their personal treatment goals","volume":"21","author":[{"family":"Körkel","given":"Joachim"}],"issued":{"date-parts":[["2021",1,1]]}}}],"schema":"https://github.com/citation-style-language/schema/raw/master/csl-citation.json"} </w:instrText>
      </w:r>
      <w:r w:rsidR="005E2B02" w:rsidRPr="0075223D">
        <w:rPr>
          <w:lang w:val="en-US"/>
        </w:rPr>
        <w:fldChar w:fldCharType="separate"/>
      </w:r>
      <w:r w:rsidR="005E2B02" w:rsidRPr="0075223D">
        <w:rPr>
          <w:rFonts w:cs="Times New Roman"/>
        </w:rPr>
        <w:t>(Babor, 2021; Körkel, 2021)</w:t>
      </w:r>
      <w:r w:rsidR="005E2B02" w:rsidRPr="0075223D">
        <w:rPr>
          <w:lang w:val="en-US"/>
        </w:rPr>
        <w:fldChar w:fldCharType="end"/>
      </w:r>
      <w:r w:rsidR="00D45A6D" w:rsidRPr="0075223D">
        <w:rPr>
          <w:lang w:val="en-US"/>
        </w:rPr>
        <w:t xml:space="preserve">. This is not the reality of other contexts, such as Latin America, due to scarce resources and a shortage of mental health workforce, in which treatment is mostly delivered in non-specialized settings. However, studying the role of PSU on treatment outcomes in Latin America is challenging due to limited </w:t>
      </w:r>
      <w:r w:rsidR="002F4D05" w:rsidRPr="0075223D">
        <w:rPr>
          <w:lang w:val="en-US"/>
        </w:rPr>
        <w:t xml:space="preserve">local </w:t>
      </w:r>
      <w:r w:rsidR="00D45A6D" w:rsidRPr="0075223D">
        <w:rPr>
          <w:lang w:val="en-US"/>
        </w:rPr>
        <w:t xml:space="preserve">data </w:t>
      </w:r>
      <w:r w:rsidR="00830795" w:rsidRPr="0075223D">
        <w:rPr>
          <w:lang w:val="en-US"/>
        </w:rPr>
        <w:fldChar w:fldCharType="begin"/>
      </w:r>
      <w:r w:rsidR="00CA7FD0">
        <w:rPr>
          <w:lang w:val="en-US"/>
        </w:rPr>
        <w:instrText xml:space="preserve"> ADDIN ZOTERO_ITEM CSL_CITATION {"citationID":"EO9qoedY","properties":{"formattedCitation":"(Lalwani et al., 2022)","plainCitation":"(Lalwani et al., 2022)","noteIndex":0},"citationItems":[{"id":"RQr8hPvX/LXet5D6F","uris":["http://zotero.org/users/12673371/items/FZ7E9E7R"],"itemData":{"id":615,"type":"article-journal","abstract":"In Latin America and the Caribbean, there is a dearth of research exploring polysubstance use. This study aims to determine the prevalence, varying combinations and associated sociodemographic characteristics of polysubstance use in Jamaica.","container-title":"BMC Psychiatry","DOI":"10.1186/s12888-022-04160-2","ISSN":"1471-244X","issue":"1","journalAbbreviation":"BMC Psychiatry","page":"513","source":"BioMed Central","title":"Prevalence and sociodemographic factors associated with polysubstance use: analysis of a population-based survey in Jamaica","title-short":"Prevalence and sociodemographic factors associated with polysubstance use","volume":"22","author":[{"family":"Lalwani","given":"Kunal"},{"family":"Whitehorne-Smith","given":"Patrice"},{"family":"Walcott","given":"Geoffrey"},{"family":"McLeary","given":"Joni-Gaye"},{"family":"Mitchell","given":"Gabrielle"},{"family":"Abel","given":"Wendel"}],"issued":{"date-parts":[["2022",7,29]]}}}],"schema":"https://github.com/citation-style-language/schema/raw/master/csl-citation.json"} </w:instrText>
      </w:r>
      <w:r w:rsidR="00830795" w:rsidRPr="0075223D">
        <w:rPr>
          <w:lang w:val="en-US"/>
        </w:rPr>
        <w:fldChar w:fldCharType="separate"/>
      </w:r>
      <w:r w:rsidR="00830795" w:rsidRPr="0075223D">
        <w:t>(Lalwani et al., 2022)</w:t>
      </w:r>
      <w:r w:rsidR="00830795" w:rsidRPr="0075223D">
        <w:rPr>
          <w:lang w:val="en-US"/>
        </w:rPr>
        <w:fldChar w:fldCharType="end"/>
      </w:r>
      <w:r w:rsidR="002F4D05" w:rsidRPr="0075223D">
        <w:rPr>
          <w:lang w:val="en-US"/>
        </w:rPr>
        <w:t xml:space="preserve">. </w:t>
      </w:r>
      <w:r w:rsidRPr="0075223D">
        <w:rPr>
          <w:lang w:val="en-US"/>
        </w:rPr>
        <w:t>Furthermore</w:t>
      </w:r>
      <w:r w:rsidR="002F4D05" w:rsidRPr="0075223D">
        <w:rPr>
          <w:lang w:val="en-US"/>
        </w:rPr>
        <w:t xml:space="preserve">, </w:t>
      </w:r>
      <w:r w:rsidR="00D45A6D" w:rsidRPr="0075223D">
        <w:rPr>
          <w:lang w:val="en-US"/>
        </w:rPr>
        <w:t xml:space="preserve">using evidence from the Global North is not straightforward, as it focuses on opioids and injecting drug use, which are epidemiologic features that are not prevalent in the Latin American context </w:t>
      </w:r>
      <w:r w:rsidR="00830795" w:rsidRPr="0075223D">
        <w:rPr>
          <w:lang w:val="en-US"/>
        </w:rPr>
        <w:fldChar w:fldCharType="begin"/>
      </w:r>
      <w:r w:rsidR="00CA7FD0">
        <w:rPr>
          <w:lang w:val="en-US"/>
        </w:rPr>
        <w:instrText xml:space="preserve"> ADDIN ZOTERO_ITEM CSL_CITATION {"citationID":"9aKl4kao","properties":{"formattedCitation":"(Castaldelli-Maia et al., 2023)","plainCitation":"(Castaldelli-Maia et al., 2023)","noteIndex":0},"citationItems":[{"id":"RQr8hPvX/KUVgm9J0","uris":["http://zotero.org/users/12673371/items/JFGXA528"],"itemData":{"id":44,"type":"article-journal","container-title":"The Lancet Psychiatry","DOI":"10.1016/S2215-0366(22)00339-X","ISSN":"2215-0366, 2215-0374","issue":"2","journalAbbreviation":"The Lancet Psychiatry","language":"English","note":"publisher: Elsevier\nPMID: 36697127","page":"85-97","source":"www.thelancet.com","title":"Burden of disease due to amphetamines, cannabis, cocaine, and opioid use disorders in South America, 1990–2019: a systematic analysis of the Global Burden of Disease Study 2019","title-short":"Burden of disease due to amphetamines, cannabis, cocaine, and opioid use disorders in South America, 1990–2019","volume":"10","author":[{"family":"Castaldelli-Maia","given":"João M."},{"family":"Wang","given":"Yuan-Pang"},{"family":"Brunoni","given":"Andre R."},{"family":"Faro","given":"Andre"},{"family":"Guimarães","given":"Rafael A."},{"family":"Lucchetti","given":"Giancarlo"},{"family":"Martorell","given":"Miquel"},{"family":"Moreira","given":"Rafael S."},{"family":"Pacheco-Barrios","given":"Kevin"},{"family":"Rodriguez","given":"Jefferson A. B."},{"family":"Roever","given":"Leonardo"},{"family":"Silva","given":"Diego A. S."},{"family":"Tovani-Palone","given":"Marcos R."},{"family":"Valdez","given":"Pascual R."},{"family":"Zimmermann","given":"Ivan R."},{"family":"Culbreth","given":"Garland T."},{"family":"Hay","given":"Simon I."},{"family":"Murray","given":"Christopher J. L."},{"family":"Bensenor","given":"Isabela M."}],"issued":{"date-parts":[["2023",2,1]]}}}],"schema":"https://github.com/citation-style-language/schema/raw/master/csl-citation.json"} </w:instrText>
      </w:r>
      <w:r w:rsidR="00830795" w:rsidRPr="0075223D">
        <w:rPr>
          <w:lang w:val="en-US"/>
        </w:rPr>
        <w:fldChar w:fldCharType="separate"/>
      </w:r>
      <w:r w:rsidR="00830795" w:rsidRPr="0075223D">
        <w:t>(Castaldelli-Maia et al., 2023)</w:t>
      </w:r>
      <w:r w:rsidR="00830795" w:rsidRPr="0075223D">
        <w:rPr>
          <w:lang w:val="en-US"/>
        </w:rPr>
        <w:fldChar w:fldCharType="end"/>
      </w:r>
      <w:r w:rsidR="00D45A6D" w:rsidRPr="0075223D">
        <w:rPr>
          <w:lang w:val="en-US"/>
        </w:rPr>
        <w:t>.</w:t>
      </w:r>
    </w:p>
    <w:p w14:paraId="1F739FBE" w14:textId="39781FAC" w:rsidR="00D45A6D" w:rsidRPr="0075223D" w:rsidRDefault="00690EF9" w:rsidP="00CB0B1C">
      <w:pPr>
        <w:tabs>
          <w:tab w:val="left" w:pos="567"/>
        </w:tabs>
        <w:spacing w:line="276" w:lineRule="auto"/>
        <w:ind w:right="-2" w:firstLine="567"/>
        <w:rPr>
          <w:lang w:val="es-CL"/>
        </w:rPr>
      </w:pPr>
      <w:r w:rsidRPr="0075223D">
        <w:rPr>
          <w:lang w:val="en-US"/>
        </w:rPr>
        <w:t>Moreover</w:t>
      </w:r>
      <w:r w:rsidR="00D45A6D" w:rsidRPr="0075223D">
        <w:rPr>
          <w:lang w:val="en-US"/>
        </w:rPr>
        <w:t xml:space="preserve">, as many studies in the Global North </w:t>
      </w:r>
      <w:r w:rsidR="002F4D05" w:rsidRPr="0075223D">
        <w:rPr>
          <w:lang w:val="en-US"/>
        </w:rPr>
        <w:t>have often overlooked</w:t>
      </w:r>
      <w:r w:rsidR="00D45A6D" w:rsidRPr="0075223D">
        <w:rPr>
          <w:lang w:val="en-US"/>
        </w:rPr>
        <w:t xml:space="preserve"> high-risk populations, there are reasons to believe that</w:t>
      </w:r>
      <w:r w:rsidR="002F4D05" w:rsidRPr="0075223D">
        <w:rPr>
          <w:lang w:val="en-US"/>
        </w:rPr>
        <w:t xml:space="preserve"> is also the case </w:t>
      </w:r>
      <w:r w:rsidR="00D45A6D" w:rsidRPr="0075223D">
        <w:rPr>
          <w:lang w:val="en-US"/>
        </w:rPr>
        <w:t xml:space="preserve">in Latin America, </w:t>
      </w:r>
      <w:r w:rsidR="002F4D05" w:rsidRPr="0075223D">
        <w:rPr>
          <w:lang w:val="en-US"/>
        </w:rPr>
        <w:t xml:space="preserve">where </w:t>
      </w:r>
      <w:r w:rsidR="00D45A6D" w:rsidRPr="0075223D">
        <w:rPr>
          <w:lang w:val="en-US"/>
        </w:rPr>
        <w:t xml:space="preserve">the prevalence of individuals with PSU is notably high </w:t>
      </w:r>
      <w:r w:rsidR="00830795" w:rsidRPr="0075223D">
        <w:rPr>
          <w:lang w:val="en-US"/>
        </w:rPr>
        <w:fldChar w:fldCharType="begin"/>
      </w:r>
      <w:r w:rsidR="00CA7FD0">
        <w:rPr>
          <w:lang w:val="en-US"/>
        </w:rPr>
        <w:instrText xml:space="preserve"> ADDIN ZOTERO_ITEM CSL_CITATION {"citationID":"izQHTIHH","properties":{"formattedCitation":"(Reyes et al., 2013)","plainCitation":"(Reyes et al., 2013)","noteIndex":0},"citationItems":[{"id":"RQr8hPvX/Hszsdgkj","uris":["http://zotero.org/users/12673371/items/JM63BVRC"],"itemData":{"id":356,"type":"article-journal","abstract":"The abuse of multiple substances continues to be a major public health concern in the United States, Latin America and other countries in the world. Recent studies have revealed that polydrug use has increased in many European countries. The main objective of this study was to determine the patterns of polydrug use in several Latin American countries. The data for this study was derived from separate studies conducted in Argentina, Bolivia, Chile, Ecuador, Uruguay and Perú. In each country a household survey was conducted using a multistage, stratified, cluster sample design. In all six countries, probabilistic samples of household residents aged 12 to 65 years of age were selected in three stages. The data were collected by a face to face interview using the same structured questionnaire, which was based on the Inter-American Uniform Drug Use Data System (SIDUC). A multivariate ordinal logistic regression model was fitted to assess the effects of country of origin on polydrug use, after adjusting for age and gender. The overall prevalence of polydrug use was 21%. The multivariate ordinal logistic regression model showed that males, participants aged 18 to 34 years and those from Chile, Uruguay and Argentina were significantly more likely to be polydrug users after adjusting for age and sex. This is the first study that documents the burden of polydrug use in Latin American countries. Future epidemiological studies should be conducted to examine the relationship between other demographic characteristics and risk behaviors with patterns of polydrug use.","container-title":"Review of European Studies","DOI":"10.5539/res.v5n1p10","ISSN":"1918-7173","issue":"1","language":"en","license":"Copyright (c) 2013 Juan Reyes,Cynthia Perez,Hector Colon,Marya Dowell,Francisco Cumsille","note":"number: 1","page":"p10","source":"www.ccsenet.org","title":"Prevalence and Patterns of Polydrug Use in Latin America: Analysis of Population-based Surveys in Six Countries","title-short":"Prevalence and Patterns of Polydrug Use in Latin America","volume":"5","author":[{"family":"Reyes","given":"Juan"},{"family":"Perez","given":"Cynthia"},{"family":"Colon","given":"Hector"},{"family":"Dowell","given":"Marya"},{"family":"Cumsille","given":"Francisco"}],"issued":{"date-parts":[["2013",2,18]]}}}],"schema":"https://github.com/citation-style-language/schema/raw/master/csl-citation.json"} </w:instrText>
      </w:r>
      <w:r w:rsidR="00830795" w:rsidRPr="0075223D">
        <w:rPr>
          <w:lang w:val="en-US"/>
        </w:rPr>
        <w:fldChar w:fldCharType="separate"/>
      </w:r>
      <w:r w:rsidR="00830795" w:rsidRPr="0075223D">
        <w:t>(Reyes et al., 2013)</w:t>
      </w:r>
      <w:r w:rsidR="00830795" w:rsidRPr="0075223D">
        <w:rPr>
          <w:lang w:val="en-US"/>
        </w:rPr>
        <w:fldChar w:fldCharType="end"/>
      </w:r>
      <w:r w:rsidR="00D45A6D" w:rsidRPr="0075223D">
        <w:rPr>
          <w:lang w:val="en-US"/>
        </w:rPr>
        <w:t xml:space="preserve">. A meta-analysis focusing on Global North studies on cocaine found that more than 70% of people who use cocaine have concurrent alcohol consumption. In addition, between 38% and 64% of the participants had concurrent marijuana use </w:t>
      </w:r>
      <w:r w:rsidR="00830795" w:rsidRPr="0075223D">
        <w:rPr>
          <w:lang w:val="en-US"/>
        </w:rPr>
        <w:fldChar w:fldCharType="begin"/>
      </w:r>
      <w:r w:rsidR="00CA7FD0">
        <w:rPr>
          <w:lang w:val="en-US"/>
        </w:rPr>
        <w:instrText xml:space="preserve"> ADDIN ZOTERO_ITEM CSL_CITATION {"citationID":"mUuvxCa3","properties":{"formattedCitation":"(Liu et al., 2018)","plainCitation":"(Liu et al., 2018)","noteIndex":0},"citationItems":[{"id":"RQr8hPvX/jan62G8O","uris":["http://zotero.org/users/12673371/items/YU3ZTASP"],"itemData":{"id":352,"type":"article-journal","abstract":"Background\nPolysubstance use (PSU) is prevalent among individuals with substance use disorders, but the vast majority of preclinical substance use research has focused on individual substances in isolation. Cocaine has been prevalent in the repertoire of persons who use more than one illicit substance.\nMethods\nWe conducted a meta-analysis combining results from literature searches and secondary data analyses to estimate the prevalence of simultaneous and concurrent cocaine</w:instrText>
      </w:r>
      <w:r w:rsidR="00CA7FD0">
        <w:rPr>
          <w:rFonts w:ascii="Arial" w:hAnsi="Arial" w:cs="Arial"/>
          <w:lang w:val="en-US"/>
        </w:rPr>
        <w:instrText> </w:instrText>
      </w:r>
      <w:r w:rsidR="00CA7FD0">
        <w:rPr>
          <w:lang w:val="en-US"/>
        </w:rPr>
        <w:instrText>+</w:instrText>
      </w:r>
      <w:r w:rsidR="00CA7FD0">
        <w:rPr>
          <w:rFonts w:ascii="Arial" w:hAnsi="Arial" w:cs="Arial"/>
          <w:lang w:val="en-US"/>
        </w:rPr>
        <w:instrText> </w:instrText>
      </w:r>
      <w:r w:rsidR="00CA7FD0">
        <w:rPr>
          <w:lang w:val="en-US"/>
        </w:rPr>
        <w:instrText>alcohol and cocaine</w:instrText>
      </w:r>
      <w:r w:rsidR="00CA7FD0">
        <w:rPr>
          <w:rFonts w:ascii="Arial" w:hAnsi="Arial" w:cs="Arial"/>
          <w:lang w:val="en-US"/>
        </w:rPr>
        <w:instrText> </w:instrText>
      </w:r>
      <w:r w:rsidR="00CA7FD0">
        <w:rPr>
          <w:lang w:val="en-US"/>
        </w:rPr>
        <w:instrText>+</w:instrText>
      </w:r>
      <w:r w:rsidR="00CA7FD0">
        <w:rPr>
          <w:rFonts w:ascii="Arial" w:hAnsi="Arial" w:cs="Arial"/>
          <w:lang w:val="en-US"/>
        </w:rPr>
        <w:instrText> </w:instrText>
      </w:r>
      <w:r w:rsidR="00CA7FD0">
        <w:rPr>
          <w:lang w:val="en-US"/>
        </w:rPr>
        <w:instrText>cannabis use among cocaine users. We next summarized the small body of literature on behavioral, cognitive and neurobiological consequences of cocaine PSU across species, with a focus on alcohol and cannabis. Finally, we used systematic literature searches to assess the extent to which human and animal studies on the neurobiological consequences of cocaine include PSU subjects.\nResults\nThe estimated prevalence of simultaneous and concurrent alcohol use among human cocaine users was 74% and 77%, respectively. The estimated prevalence of simultaneous and concurrent cannabis use among cocaine users was 38% and 64%, respectively. Consumption of alcohol or cannabis with cocaine enhances subjective responses to cocaine, concomitant with changes in cocaine metabolism that increase blood cocaine levels, and, in the case of alcohol, produce the psychoactive metabolite cocaethylene. There is also consistent evidence for neurobiological effects of cocaine</w:instrText>
      </w:r>
      <w:r w:rsidR="00CA7FD0">
        <w:rPr>
          <w:rFonts w:ascii="Arial" w:hAnsi="Arial" w:cs="Arial"/>
          <w:lang w:val="en-US"/>
        </w:rPr>
        <w:instrText> </w:instrText>
      </w:r>
      <w:r w:rsidR="00CA7FD0">
        <w:rPr>
          <w:lang w:val="en-US"/>
        </w:rPr>
        <w:instrText>+</w:instrText>
      </w:r>
      <w:r w:rsidR="00CA7FD0">
        <w:rPr>
          <w:rFonts w:ascii="Arial" w:hAnsi="Arial" w:cs="Arial"/>
          <w:lang w:val="en-US"/>
        </w:rPr>
        <w:instrText> </w:instrText>
      </w:r>
      <w:r w:rsidR="00CA7FD0">
        <w:rPr>
          <w:lang w:val="en-US"/>
        </w:rPr>
        <w:instrText xml:space="preserve">alcohol combinations. However, animal PSU research with cocaine lags behind human research.\nConclusion\nBased on the prevalence and known consequences of PSU, consideration of PSU in both human and animal research is vital for understanding patterns of substance use.","container-title":"Drug and Alcohol Dependence","DOI":"10.1016/j.drugalcdep.2018.07.025","ISSN":"0376-8716","journalAbbreviation":"Drug and Alcohol Dependence","page":"16-28","source":"ScienceDirect","title":"The importance of considering polysubstance use: lessons from cocaine research","title-short":"The importance of considering polysubstance use","volume":"192","author":[{"family":"Liu","given":"Yiyang"},{"family":"Williamson","given":"Victoria Guazzelli"},{"family":"Setlow","given":"Barry"},{"family":"Cottler","given":"Linda B."},{"family":"Knackstedt","given":"Lori A."}],"issued":{"date-parts":[["2018",11,1]]}}}],"schema":"https://github.com/citation-style-language/schema/raw/master/csl-citation.json"} </w:instrText>
      </w:r>
      <w:r w:rsidR="00830795" w:rsidRPr="0075223D">
        <w:rPr>
          <w:lang w:val="en-US"/>
        </w:rPr>
        <w:fldChar w:fldCharType="separate"/>
      </w:r>
      <w:r w:rsidR="00830795" w:rsidRPr="0075223D">
        <w:t>(Liu et al., 2018)</w:t>
      </w:r>
      <w:r w:rsidR="00830795" w:rsidRPr="0075223D">
        <w:rPr>
          <w:lang w:val="en-US"/>
        </w:rPr>
        <w:fldChar w:fldCharType="end"/>
      </w:r>
      <w:r w:rsidR="00D45A6D" w:rsidRPr="0075223D">
        <w:rPr>
          <w:lang w:val="en-US"/>
        </w:rPr>
        <w:t xml:space="preserve">. A recent study conducted in a Chilean hard-to-reach population that used cocaine base paste found that between 47% and 66% of users had simultaneous substance use </w:t>
      </w:r>
      <w:r w:rsidR="00830795" w:rsidRPr="0075223D">
        <w:rPr>
          <w:lang w:val="en-US"/>
        </w:rPr>
        <w:fldChar w:fldCharType="begin"/>
      </w:r>
      <w:r w:rsidR="00CA7FD0">
        <w:rPr>
          <w:lang w:val="en-US"/>
        </w:rPr>
        <w:instrText xml:space="preserve"> ADDIN ZOTERO_ITEM CSL_CITATION {"citationID":"UOouQJEx","properties":{"formattedCitation":"(Olivari et al., 2022)","plainCitation":"(Olivari et al., 2022)","noteIndex":0},"citationItems":[{"id":"RQr8hPvX/alAhROQx","uris":["http://zotero.org/users/12673371/items/TPE4HZQ3"],"itemData":{"id":105,"type":"article-journal","abstract":"We characterized substance use patterns and co-occurring substance use disorders among active cocaine base paste (CBP) users in Santiago, Chile using data from respondent-driven sampling (RDS) in three areas of Metropolitan Santiago. Recruitment began with nine seeds, reaching 398 active CBP users (18% women; mean age 37.7 years), defined as persons consuming CBP at least twice per week in the last three months. Population proportions and uncertainty were estimated accounting for individuals’ social network and homophily. The median CBP age of initiation was 21 years, and the median number of years using CBP was 7 for women and 15 for men. The median days of use in the past month was 25 days, with a median of 56 doses per week. The proportion of monthly income spent on CBP was 65%. The prevalence of substance use disorders (SUDs) were: 98% for CBP, 67% for alcohol, 60% for marijuana, and 41% for cocaine hydrochloride. Heavy polydrug use patterns and co-occurring SUDs are frequent among active CBP users in the metropolitan area of Santiago. Traditional surveillance strategies may have underestimated polysubstance use and co-occurring SUDs in active CBP users. RDS proved to be a feasible methodology that could be effectively used for substance use surveillance among hard-to-reach populations.","container-title":"Journal of Psychoactive Drugs","DOI":"10.1080/02791072.2021.1976886","ISSN":"0279-1072","issue":"4","note":"publisher: Taylor &amp; Francis\n_eprint: https://doi.org/10.1080/02791072.2021.1976886\nPMID: 34724873","page":"348-357","source":"Taylor and Francis+NEJM","title":"Polydrug Use and Co-occurring Substance Use Disorders in a Respondent Driven Sampling of Cocaine Base Paste Users in Santiago, Chile","volume":"54","author":[{"family":"Olivari","given":"Carla F."},{"family":"Gaete","given":"Jorge"},{"family":"Rodriguez","given":"Nicolás"},{"family":"Pizarro","given":"Esteban"},{"family":"Del Villar","given":"Paloma"},{"family":"Calvo","given":"Esteban"},{"family":"Castillo-Carniglia","given":"Alvaro"}],"issued":{"date-parts":[["2022",8,8]]}}}],"schema":"https://github.com/citation-style-language/schema/raw/master/csl-citation.json"} </w:instrText>
      </w:r>
      <w:r w:rsidR="00830795" w:rsidRPr="0075223D">
        <w:rPr>
          <w:lang w:val="en-US"/>
        </w:rPr>
        <w:fldChar w:fldCharType="separate"/>
      </w:r>
      <w:r w:rsidR="00830795" w:rsidRPr="0075223D">
        <w:t>(Olivari et al., 2022)</w:t>
      </w:r>
      <w:r w:rsidR="00830795" w:rsidRPr="0075223D">
        <w:rPr>
          <w:lang w:val="en-US"/>
        </w:rPr>
        <w:fldChar w:fldCharType="end"/>
      </w:r>
      <w:r w:rsidR="00D45A6D" w:rsidRPr="0075223D">
        <w:rPr>
          <w:lang w:val="en-US"/>
        </w:rPr>
        <w:t xml:space="preserve">. Similarly, an analysis of data from studies conducted in six Latin American countries found that 21% of the participants </w:t>
      </w:r>
      <w:r w:rsidR="008258E8" w:rsidRPr="0075223D">
        <w:rPr>
          <w:lang w:val="en-US"/>
        </w:rPr>
        <w:t xml:space="preserve">reported </w:t>
      </w:r>
      <w:r w:rsidR="00D45A6D" w:rsidRPr="0075223D">
        <w:rPr>
          <w:lang w:val="en-US"/>
        </w:rPr>
        <w:t xml:space="preserve">PSU </w:t>
      </w:r>
      <w:r w:rsidR="00830795" w:rsidRPr="0075223D">
        <w:rPr>
          <w:lang w:val="en-US"/>
        </w:rPr>
        <w:fldChar w:fldCharType="begin"/>
      </w:r>
      <w:r w:rsidR="00CA7FD0">
        <w:rPr>
          <w:lang w:val="en-US"/>
        </w:rPr>
        <w:instrText xml:space="preserve"> ADDIN ZOTERO_ITEM CSL_CITATION {"citationID":"fOYi3ThX","properties":{"formattedCitation":"(Vilugr\\uc0\\u243{}n et al., 2022)","plainCitation":"(Vilugrón et al., 2022)","noteIndex":0},"citationItems":[{"id":"RQr8hPvX/pWxIBYmO","uris":["http://zotero.org/users/12673371/items/ZI8L3GPZ"],"itemData":{"id":618,"type":"article-journal","container-title":"Revista médica de Chile","DOI":"10.4067/s0034-98872022000500584","ISSN":"0034-9887","issue":"5","note":"publisher: Sociedad Médica de Santiago","page":"584-596","source":"SciELO","title":"Precocidad de inicio del consumo de sustancias psicoactivas y su relación con otros comportamientos de riesgo para la salud en adolescentes chilenos","volume":"150","author":[{"family":"Vilugrón","given":"Fabiola"},{"family":"Molina G.","given":"Temístocles"},{"family":"Gras-Pérez","given":"María Eugenia"},{"family":"Font-Mayolas","given":"Sílvia"},{"family":"Vilugrón","given":"Fabiola"},{"family":"Molina G.","given":"Temístocles"},{"family":"Gras-Pérez","given":"María Eugenia"},{"family":"Font-Mayolas","given":"Sílvia"}],"issued":{"date-parts":[["2022",5]]}}}],"schema":"https://github.com/citation-style-language/schema/raw/master/csl-citation.json"} </w:instrText>
      </w:r>
      <w:r w:rsidR="00830795" w:rsidRPr="0075223D">
        <w:rPr>
          <w:lang w:val="en-US"/>
        </w:rPr>
        <w:fldChar w:fldCharType="separate"/>
      </w:r>
      <w:r w:rsidR="00830795" w:rsidRPr="0075223D">
        <w:rPr>
          <w:rFonts w:cs="Times New Roman"/>
        </w:rPr>
        <w:t>(Vilugrón et al., 2022)</w:t>
      </w:r>
      <w:r w:rsidR="00830795" w:rsidRPr="0075223D">
        <w:rPr>
          <w:lang w:val="en-US"/>
        </w:rPr>
        <w:fldChar w:fldCharType="end"/>
      </w:r>
      <w:r w:rsidR="00D45A6D" w:rsidRPr="0075223D">
        <w:rPr>
          <w:lang w:val="en-US"/>
        </w:rPr>
        <w:t xml:space="preserve">, which was more frequent among males and young adults( 18-34) from Chile, Uruguay, and Argentina. In addition, PSU is related to school dropout, unemployment, sexual and antisocial risk behaviors </w:t>
      </w:r>
      <w:r w:rsidR="00830795" w:rsidRPr="0075223D">
        <w:rPr>
          <w:lang w:val="en-US"/>
        </w:rPr>
        <w:fldChar w:fldCharType="begin"/>
      </w:r>
      <w:r w:rsidR="00CA7FD0">
        <w:rPr>
          <w:lang w:val="en-US"/>
        </w:rPr>
        <w:instrText xml:space="preserve"> ADDIN ZOTERO_ITEM CSL_CITATION {"citationID":"b7ehEQZX","properties":{"formattedCitation":"(Olivari et al., 2022; Santis B et al., 2007; Vilugr\\uc0\\u243{}n et al., 2022)","plainCitation":"(Olivari et al., 2022; Santis B et al., 2007; Vilugrón et al., 2022)","noteIndex":0},"citationItems":[{"id":"RQr8hPvX/alAhROQx","uris":["http://zotero.org/users/12673371/items/TPE4HZQ3"],"itemData":{"id":105,"type":"article-journal","abstract":"We characterized substance use patterns and co-occurring substance use disorders among active cocaine base paste (CBP) users in Santiago, Chile using data from respondent-driven sampling (RDS) in three areas of Metropolitan Santiago. Recruitment began with nine seeds, reaching 398 active CBP users (18% women; mean age 37.7 years), defined as persons consuming CBP at least twice per week in the last three months. Population proportions and uncertainty were estimated accounting for individuals’ social network and homophily. The median CBP age of initiation was 21 years, and the median number of years using CBP was 7 for women and 15 for men. The median days of use in the past month was 25 days, with a median of 56 doses per week. The proportion of monthly income spent on CBP was 65%. The prevalence of substance use disorders (SUDs) were: 98% for CBP, 67% for alcohol, 60% for marijuana, and 41% for cocaine hydrochloride. Heavy polydrug use patterns and co-occurring SUDs are frequent among active CBP users in the metropolitan area of Santiago. Traditional surveillance strategies may have underestimated polysubstance use and co-occurring SUDs in active CBP users. RDS proved to be a feasible methodology that could be effectively used for substance use surveillance among hard-to-reach populations.","container-title":"Journal of Psychoactive Drugs","DOI":"10.1080/02791072.2021.1976886","ISSN":"0279-1072","issue":"4","note":"publisher: Taylor &amp; Francis\n_eprint: https://doi.org/10.1080/02791072.2021.1976886\nPMID: 34724873","page":"348-357","source":"Taylor and Francis+NEJM","title":"Polydrug Use and Co-occurring Substance Use Disorders in a Respondent Driven Sampling of Cocaine Base Paste Users in Santiago, Chile","volume":"54","author":[{"family":"Olivari","given":"Carla F."},{"family":"Gaete","given":"Jorge"},{"family":"Rodriguez","given":"Nicolás"},{"family":"Pizarro","given":"Esteban"},{"family":"Del Villar","given":"Paloma"},{"family":"Calvo","given":"Esteban"},{"family":"Castillo-Carniglia","given":"Alvaro"}],"issued":{"date-parts":[["2022",8,8]]}}},{"id":"RQr8hPvX/A7V4RlTx","uris":["http://zotero.org/users/12673371/items/7VJ76F8N"],"itemData":{"id":281,"type":"article-journal","container-title":"Revista médica de Chile","DOI":"10.4067/S0034-98872007000100007","ISSN":"0034-9887","issue":"1","note":"publisher: Sociedad Médica de Santiago","page":"45-53","source":"SciELO","title":"Consumo de sustancias y cond</w:instrText>
      </w:r>
      <w:r w:rsidR="00CA7FD0" w:rsidRPr="00CA7FD0">
        <w:rPr>
          <w:lang w:val="es-CL"/>
        </w:rPr>
        <w:instrText xml:space="preserve">uctas de riesgo en consumidores de pasta base de cacaína no consultantes a servicios de rehabilitación","volume":"135","author":[{"family":"Santis B","given":"Rodrigo"},{"family":"Hidalgo C","given":"Carmen Gloria"},{"family":"Hayden C","given":"Viviana"},{"family":"Anselmo M","given":"Enzo"},{"family":"Rodríguez T","given":"Jorge"},{"family":"Cartajena de la M","given":"Fernando"},{"family":"Dreyse D","given":"Jorge"},{"family":"Torres B","given":"Rafael"}],"issued":{"date-parts":[["2007",1]]}}},{"id":"RQr8hPvX/pWxIBYmO","uris":["http://zotero.org/users/12673371/items/ZI8L3GPZ"],"itemData":{"id":618,"type":"article-journal","container-title":"Revista médica de Chile","DOI":"10.4067/s0034-98872022000500584","ISSN":"0034-9887","issue":"5","note":"publisher: Sociedad Médica de Santiago","page":"584-596","source":"SciELO","title":"Precocidad de inicio del consumo de sustancias psicoactivas y su relación con otros comportamientos de riesgo para la salud en adolescentes chilenos","volume":"150","author":[{"family":"Vilugrón","given":"Fabiola"},{"family":"Molina G.","given":"Temístocles"},{"family":"Gras-Pérez","given":"María Eugenia"},{"family":"Font-Mayolas","given":"Sílvia"},{"family":"Vilugrón","given":"Fabiola"},{"family":"Molina G.","given":"Temístocles"},{"family":"Gras-Pérez","given":"María Eugenia"},{"family":"Font-Mayolas","given":"Sílvia"}],"issued":{"date-parts":[["2022",5]]}}}],"schema":"https://github.com/citation-style-language/schema/raw/master/csl-citation.json"} </w:instrText>
      </w:r>
      <w:r w:rsidR="00830795" w:rsidRPr="0075223D">
        <w:rPr>
          <w:lang w:val="en-US"/>
        </w:rPr>
        <w:fldChar w:fldCharType="separate"/>
      </w:r>
      <w:r w:rsidR="00830795" w:rsidRPr="0075223D">
        <w:rPr>
          <w:rFonts w:cs="Times New Roman"/>
          <w:lang w:val="es-CL"/>
        </w:rPr>
        <w:t>(Olivari et al., 2022; Santis B et al., 2007; Vilugrón et al., 2022)</w:t>
      </w:r>
      <w:r w:rsidR="00830795" w:rsidRPr="0075223D">
        <w:rPr>
          <w:lang w:val="en-US"/>
        </w:rPr>
        <w:fldChar w:fldCharType="end"/>
      </w:r>
      <w:r w:rsidR="00D45A6D" w:rsidRPr="0075223D">
        <w:rPr>
          <w:lang w:val="es-CL"/>
        </w:rPr>
        <w:t>.</w:t>
      </w:r>
    </w:p>
    <w:p w14:paraId="41D54516" w14:textId="599F4A83" w:rsidR="00261E63" w:rsidRPr="0075223D" w:rsidRDefault="00D45A6D" w:rsidP="00CB0B1C">
      <w:pPr>
        <w:tabs>
          <w:tab w:val="left" w:pos="567"/>
        </w:tabs>
        <w:spacing w:line="276" w:lineRule="auto"/>
        <w:ind w:right="-2" w:firstLine="567"/>
      </w:pPr>
      <w:r w:rsidRPr="0075223D">
        <w:rPr>
          <w:lang w:val="en-US"/>
        </w:rPr>
        <w:t xml:space="preserve">Chile has a robust public treatment system that produces a large and high-quality dataset that includes all treatment episodes of people with public health insurance (~80% of the population) since its creation in 2010 </w:t>
      </w:r>
      <w:r w:rsidR="00830795" w:rsidRPr="0075223D">
        <w:rPr>
          <w:lang w:val="en-US"/>
        </w:rPr>
        <w:fldChar w:fldCharType="begin"/>
      </w:r>
      <w:r w:rsidR="00CA7FD0">
        <w:rPr>
          <w:lang w:val="en-US"/>
        </w:rPr>
        <w:instrText xml:space="preserve"> ADDIN ZOTERO_ITEM CSL_CITATION {"citationID":"yfxrNDRW","properties":{"formattedCitation":"(Mateo Pinones et al., 2022)","plainCitation":"(Mateo Pinones et al., 2022)","noteIndex":0},"citationItems":[{"id":"RQr8hPvX/W4e1QhVP","uris":["http://zotero.org/users/12673371/items/IC8PDGXM"],"itemData":{"id":84,"type":"article-journal","abstract":"Background\nEvidence-based policymaking is a guiding paradigm of substance use treatment (SUT) policy, that seeks to prioritise scientific criteria over other concerns (e.g., economic, political) when addressing policy decisions. We provide a comprehensive analysis of the context and mechanisms that enable and constrain evidence to improve the Chilean SUT policy and draw some lessons that might be useful to other contexts, particularly low and middle-income countries.\nMethods\nThis study relied on an interpretive case study design based on the principles of realist evaluation. We included interviews (N≈17) with international, national, regional, and local policymakers and experts, as well as technical and clinical teams from private and public care SUT providers in Chile.\nResults\nComplex sets of institutional realities and notions of ‘evidence’ shared by actors - between other elements- guide the SUT policy decisions and shape the specific type of evidence considered relevant. Evidence is understood in Chile in narrow terms, and national non-experimental research is often overlooked. This limits the possibility of studying other research questions that could contribute to improving and informing SUT policy.\nConclusions\nIn contexts where addiction research resources are limited, it appears necessary to re-frame the notion of \"evidence\", to consider relevant national non-experimental knowledge to strengthen SUT policy and achieve its goals. Indeed, this study is an example of how methodological approaches, such as case analysis, can provide a powerful heuristic alternative contribution to the local and global mental health debate.","container-title":"International Journal of Drug Policy","DOI":"10.1016/j.drugpo.2022.103860","ISSN":"0955-3959","journalAbbreviation":"International Journal of Drug Policy","page":"103860","source":"ScienceDirect","title":"Evidence-based policymaking: Lessons from the Chilean Substance Use Treatment Policy","title-short":"Evidence-based policymaking","volume":"109","author":[{"family":"Mateo Pinones","given":"Mariel"},{"family":"González-Santa Cruz","given":"Andrés"},{"family":"Portilla Huidobro","given":"Rodrigo"},{"family":"Castillo-Carniglia","given":"Alvaro"}],"issued":{"date-parts":[["2022",11,1]]}}}],"schema":"https://github.com/citation-style-language/schema/raw/master/csl-citation.json"} </w:instrText>
      </w:r>
      <w:r w:rsidR="00830795" w:rsidRPr="0075223D">
        <w:rPr>
          <w:lang w:val="en-US"/>
        </w:rPr>
        <w:fldChar w:fldCharType="separate"/>
      </w:r>
      <w:r w:rsidR="00830795" w:rsidRPr="0075223D">
        <w:t>(Mateo Pinones et al., 2022)</w:t>
      </w:r>
      <w:r w:rsidR="00830795" w:rsidRPr="0075223D">
        <w:rPr>
          <w:lang w:val="en-US"/>
        </w:rPr>
        <w:fldChar w:fldCharType="end"/>
      </w:r>
      <w:r w:rsidRPr="0075223D">
        <w:rPr>
          <w:lang w:val="en-US"/>
        </w:rPr>
        <w:t xml:space="preserve">. Annually, nearly 15,000 individuals are admitted for treatment. Each patient identifies the primary substance that prompted them to seek treatment, as well as any additional substances that may have contributed to their decision. However, findings from the Chilean Budgetary Office study substantiate the need for further research to determine whether treatments address characteristics such as PSU behaviors effectively in a context where 2 out of 3 reported PSU </w:t>
      </w:r>
      <w:r w:rsidR="00830795" w:rsidRPr="0075223D">
        <w:rPr>
          <w:lang w:val="en-US"/>
        </w:rPr>
        <w:fldChar w:fldCharType="begin"/>
      </w:r>
      <w:r w:rsidR="00CA7FD0">
        <w:rPr>
          <w:lang w:val="en-US"/>
        </w:rPr>
        <w:instrText xml:space="preserve"> ADDIN ZOTERO_ITEM CSL_CITATION {"citationID":"FWesxcyq","properties":{"formattedCitation":"(DIPRES, 2017)","plainCitation":"(DIPRES, 2017)","noteIndex":0},"citationItems":[{"id":"RQr8hPvX/OBM1eGXJ","uris":["http://zotero.org/users/12673371/items/R4SDDAHZ"],"itemData":{"id":344,"type":"document","title":"Informe Final: Evaluación de resultados de los programas de tratamiento y rehabilitación del Servicio Nacional para la Prevención y Rehabilitación del Consumo de Drogas y Alcohol, SENDA.","author":[{"family":"DIPRES","given":""}],"issued":{"date-parts":[["2017"]]}}}],"schema":"https://github.com/citation-style-language/schema/raw/master/csl-citation.json"} </w:instrText>
      </w:r>
      <w:r w:rsidR="00830795" w:rsidRPr="0075223D">
        <w:rPr>
          <w:lang w:val="en-US"/>
        </w:rPr>
        <w:fldChar w:fldCharType="separate"/>
      </w:r>
      <w:r w:rsidR="00830795" w:rsidRPr="0075223D">
        <w:t>(DIPRES, 2017)</w:t>
      </w:r>
      <w:r w:rsidR="00830795" w:rsidRPr="0075223D">
        <w:rPr>
          <w:lang w:val="en-US"/>
        </w:rPr>
        <w:fldChar w:fldCharType="end"/>
      </w:r>
      <w:r w:rsidRPr="0075223D">
        <w:rPr>
          <w:lang w:val="en-US"/>
        </w:rPr>
        <w:t xml:space="preserve">. Understanding </w:t>
      </w:r>
      <w:r w:rsidR="003C6D65" w:rsidRPr="0075223D">
        <w:rPr>
          <w:lang w:val="en-US"/>
        </w:rPr>
        <w:t xml:space="preserve">the PSU-treatment completion </w:t>
      </w:r>
      <w:r w:rsidRPr="0075223D">
        <w:rPr>
          <w:lang w:val="en-US"/>
        </w:rPr>
        <w:t xml:space="preserve">relationship could inform effective prevention and intervention strategies for people with PSU. </w:t>
      </w:r>
      <w:r w:rsidR="002F4D05" w:rsidRPr="0075223D">
        <w:rPr>
          <w:lang w:val="en-US"/>
        </w:rPr>
        <w:t>Moreover, expanding the</w:t>
      </w:r>
      <w:r w:rsidRPr="0075223D">
        <w:rPr>
          <w:lang w:val="en-US"/>
        </w:rPr>
        <w:t xml:space="preserve"> knowledge about patterns of social inequalities and vulnerabilities in access to health services can serve as input to raise awareness among society and decision-makers and as a guide for developing policies and actions to reduce health inequities. Thus, this study aims to address this gap by estimating the effect of having reported PSU on treatment completion among adult patients admitted to SUD treatment programs in Chile from 2010-2019.</w:t>
      </w:r>
      <w:r w:rsidR="00261E63" w:rsidRPr="0075223D">
        <w:br w:type="page"/>
      </w:r>
    </w:p>
    <w:p w14:paraId="5039B6D4" w14:textId="23CEB6F6" w:rsidR="00A912ED" w:rsidRPr="0075223D" w:rsidRDefault="00BD6BF3" w:rsidP="00663538">
      <w:pPr>
        <w:pStyle w:val="Ttulo1"/>
        <w:numPr>
          <w:ilvl w:val="0"/>
          <w:numId w:val="11"/>
        </w:numPr>
        <w:tabs>
          <w:tab w:val="left" w:pos="567"/>
        </w:tabs>
        <w:spacing w:before="240" w:beforeAutospacing="0" w:after="0" w:afterAutospacing="0" w:line="276" w:lineRule="auto"/>
        <w:ind w:left="709" w:right="565" w:firstLine="284"/>
        <w:rPr>
          <w:rFonts w:ascii="Verdana" w:hAnsi="Verdana"/>
          <w:sz w:val="20"/>
          <w:szCs w:val="20"/>
        </w:rPr>
      </w:pPr>
      <w:bookmarkStart w:id="74" w:name="_Toc162862599"/>
      <w:r w:rsidRPr="0075223D">
        <w:rPr>
          <w:rFonts w:ascii="Verdana" w:hAnsi="Verdana"/>
          <w:sz w:val="20"/>
          <w:szCs w:val="20"/>
        </w:rPr>
        <w:lastRenderedPageBreak/>
        <w:t>Preliminary analysis</w:t>
      </w:r>
      <w:bookmarkEnd w:id="74"/>
    </w:p>
    <w:p w14:paraId="5A1DABED" w14:textId="56CA0AB9" w:rsidR="00372FD2" w:rsidRPr="0075223D" w:rsidRDefault="00372FD2" w:rsidP="00663538">
      <w:pPr>
        <w:spacing w:line="276" w:lineRule="auto"/>
        <w:ind w:firstLine="720"/>
        <w:rPr>
          <w:lang w:val="en-GB"/>
        </w:rPr>
      </w:pPr>
      <w:r w:rsidRPr="0075223D">
        <w:rPr>
          <w:lang w:val="en-GB"/>
        </w:rPr>
        <w:t xml:space="preserve">The preliminary analysis </w:t>
      </w:r>
      <w:r w:rsidR="002F45E6" w:rsidRPr="0075223D">
        <w:rPr>
          <w:lang w:val="en-GB"/>
        </w:rPr>
        <w:t>is</w:t>
      </w:r>
      <w:r w:rsidRPr="0075223D">
        <w:rPr>
          <w:lang w:val="en-GB"/>
        </w:rPr>
        <w:t xml:space="preserve"> structured with a </w:t>
      </w:r>
      <w:r w:rsidR="006646B8" w:rsidRPr="0075223D">
        <w:rPr>
          <w:lang w:val="en-GB"/>
        </w:rPr>
        <w:t xml:space="preserve">summary of covariate </w:t>
      </w:r>
      <w:r w:rsidR="00D372CF" w:rsidRPr="0075223D">
        <w:rPr>
          <w:lang w:val="en-GB"/>
        </w:rPr>
        <w:t xml:space="preserve">baseline </w:t>
      </w:r>
      <w:r w:rsidR="006646B8" w:rsidRPr="0075223D">
        <w:rPr>
          <w:lang w:val="en-GB"/>
        </w:rPr>
        <w:t xml:space="preserve">characteristics </w:t>
      </w:r>
      <w:r w:rsidR="00D372CF" w:rsidRPr="0075223D">
        <w:rPr>
          <w:lang w:val="en-GB"/>
        </w:rPr>
        <w:t xml:space="preserve">by </w:t>
      </w:r>
      <w:r w:rsidR="006646B8" w:rsidRPr="0075223D">
        <w:rPr>
          <w:lang w:val="en-GB"/>
        </w:rPr>
        <w:t>polysubstance use</w:t>
      </w:r>
      <w:r w:rsidR="00D372CF" w:rsidRPr="0075223D">
        <w:rPr>
          <w:lang w:val="en-GB"/>
        </w:rPr>
        <w:t xml:space="preserve"> status reported at </w:t>
      </w:r>
      <w:r w:rsidR="00AC4D23" w:rsidRPr="0075223D">
        <w:rPr>
          <w:lang w:val="en-GB"/>
        </w:rPr>
        <w:t>admission</w:t>
      </w:r>
      <w:r w:rsidRPr="0075223D">
        <w:rPr>
          <w:lang w:val="en-GB"/>
        </w:rPr>
        <w:t>.</w:t>
      </w:r>
      <w:r w:rsidR="006646B8" w:rsidRPr="0075223D">
        <w:rPr>
          <w:lang w:val="en-GB"/>
        </w:rPr>
        <w:t xml:space="preserve"> Then, we formatted the database and structured it by </w:t>
      </w:r>
      <w:r w:rsidR="00D372CF" w:rsidRPr="0075223D">
        <w:rPr>
          <w:lang w:val="en-GB"/>
        </w:rPr>
        <w:t xml:space="preserve">patient </w:t>
      </w:r>
      <w:r w:rsidR="006646B8" w:rsidRPr="0075223D">
        <w:rPr>
          <w:lang w:val="en-GB"/>
        </w:rPr>
        <w:t xml:space="preserve">id and treatment number. Also, we provide a summary of the trajectories of patients by polysubstance use </w:t>
      </w:r>
      <w:r w:rsidR="004244BE" w:rsidRPr="0075223D">
        <w:rPr>
          <w:lang w:val="en-GB"/>
        </w:rPr>
        <w:t xml:space="preserve">status </w:t>
      </w:r>
      <w:r w:rsidR="006646B8" w:rsidRPr="0075223D">
        <w:rPr>
          <w:lang w:val="en-GB"/>
        </w:rPr>
        <w:t>and treatment outcome. Finally, we show a glimpse of missingness patterns.</w:t>
      </w:r>
    </w:p>
    <w:p w14:paraId="362E9757" w14:textId="77777777" w:rsidR="005E5765" w:rsidRPr="0075223D" w:rsidRDefault="008773DF" w:rsidP="005E5765">
      <w:pPr>
        <w:pStyle w:val="Prrafodelista"/>
        <w:numPr>
          <w:ilvl w:val="0"/>
          <w:numId w:val="28"/>
        </w:numPr>
        <w:spacing w:line="276" w:lineRule="auto"/>
        <w:rPr>
          <w:lang w:val="en-GB"/>
        </w:rPr>
      </w:pPr>
      <w:r w:rsidRPr="0075223D">
        <w:rPr>
          <w:lang w:val="en-GB"/>
        </w:rPr>
        <w:t>Characteristics of the study sample at treatment admission</w:t>
      </w:r>
    </w:p>
    <w:p w14:paraId="24BD08A5" w14:textId="200A5052" w:rsidR="003C6D65" w:rsidRDefault="005E5765" w:rsidP="0051548E">
      <w:pPr>
        <w:spacing w:line="276" w:lineRule="auto"/>
        <w:rPr>
          <w:lang w:val="en-GB"/>
        </w:rPr>
      </w:pPr>
      <w:r w:rsidRPr="0075223D">
        <w:rPr>
          <w:lang w:val="en-GB"/>
        </w:rPr>
        <w:t>After excluding records of ongoing treatments and referred outside the treatment network, 72,404 patients with 90,075 treatments were selected</w:t>
      </w:r>
      <w:r w:rsidR="00714486" w:rsidRPr="0075223D">
        <w:rPr>
          <w:lang w:val="en-GB"/>
        </w:rPr>
        <w:t xml:space="preserve">. </w:t>
      </w:r>
      <w:r w:rsidR="008A3020" w:rsidRPr="0075223D">
        <w:t xml:space="preserve">In the total sample, 82% had one treatment episode, while 1% had more than 3 treatment episodes. </w:t>
      </w:r>
      <w:r w:rsidR="008A3020">
        <w:rPr>
          <w:lang w:val="en-GB"/>
        </w:rPr>
        <w:t>W</w:t>
      </w:r>
      <w:r w:rsidR="00BD5F13">
        <w:rPr>
          <w:lang w:val="en-GB"/>
        </w:rPr>
        <w:t>e f</w:t>
      </w:r>
      <w:proofErr w:type="spellStart"/>
      <w:r w:rsidR="00BD5F13" w:rsidRPr="0075223D">
        <w:t>ocus</w:t>
      </w:r>
      <w:r w:rsidR="00BD5F13">
        <w:t>ed</w:t>
      </w:r>
      <w:proofErr w:type="spellEnd"/>
      <w:r w:rsidR="00BD5F13" w:rsidRPr="0075223D">
        <w:t xml:space="preserve"> on patients with more than one treatment, identif</w:t>
      </w:r>
      <w:r w:rsidR="008A3020">
        <w:t>ying</w:t>
      </w:r>
      <w:r w:rsidR="00BD5F13" w:rsidRPr="0075223D">
        <w:t xml:space="preserve"> 13,317 patients and 30,988 observations.</w:t>
      </w:r>
      <w:r w:rsidR="00BD5F13" w:rsidRPr="0018795C">
        <w:rPr>
          <w:lang w:val="en-US"/>
        </w:rPr>
        <w:t xml:space="preserve"> </w:t>
      </w:r>
      <w:r w:rsidR="00714486" w:rsidRPr="0075223D">
        <w:rPr>
          <w:lang w:val="en-GB"/>
        </w:rPr>
        <w:t>Several</w:t>
      </w:r>
      <w:r w:rsidR="00454EF9" w:rsidRPr="0075223D">
        <w:rPr>
          <w:lang w:val="en-GB"/>
        </w:rPr>
        <w:t xml:space="preserve"> key differences were notable among individuals reporting polysubstance use.</w:t>
      </w:r>
    </w:p>
    <w:p w14:paraId="5DD370F9" w14:textId="24872762" w:rsidR="005E5765" w:rsidRPr="0075223D" w:rsidRDefault="003C6D65" w:rsidP="0051548E">
      <w:pPr>
        <w:spacing w:line="276" w:lineRule="auto"/>
        <w:rPr>
          <w:lang w:val="en-GB"/>
        </w:rPr>
      </w:pPr>
      <w:r w:rsidRPr="0075223D">
        <w:rPr>
          <w:lang w:val="en-GB"/>
        </w:rPr>
        <w:t xml:space="preserve">In terms of </w:t>
      </w:r>
      <w:r w:rsidRPr="0075223D">
        <w:rPr>
          <w:b/>
          <w:bCs/>
          <w:lang w:val="en-GB"/>
        </w:rPr>
        <w:t>demographics</w:t>
      </w:r>
      <w:r w:rsidRPr="0075223D">
        <w:rPr>
          <w:lang w:val="en-GB"/>
        </w:rPr>
        <w:t xml:space="preserve"> at baseline, people with PSU</w:t>
      </w:r>
      <w:r w:rsidR="005E5765" w:rsidRPr="0075223D">
        <w:rPr>
          <w:lang w:val="en-GB"/>
        </w:rPr>
        <w:t>,</w:t>
      </w:r>
      <w:r w:rsidRPr="0075223D">
        <w:rPr>
          <w:lang w:val="en-GB"/>
        </w:rPr>
        <w:t xml:space="preserve"> </w:t>
      </w:r>
      <w:r w:rsidR="0059331A" w:rsidRPr="0075223D">
        <w:rPr>
          <w:lang w:val="en-GB"/>
        </w:rPr>
        <w:t xml:space="preserve">when compared to people </w:t>
      </w:r>
      <w:r w:rsidR="005E5765" w:rsidRPr="0075223D">
        <w:rPr>
          <w:lang w:val="en-GB"/>
        </w:rPr>
        <w:t>who</w:t>
      </w:r>
      <w:r w:rsidR="0059331A" w:rsidRPr="0075223D">
        <w:rPr>
          <w:lang w:val="en-GB"/>
        </w:rPr>
        <w:t xml:space="preserve"> report single substance use </w:t>
      </w:r>
      <w:r w:rsidRPr="0075223D">
        <w:rPr>
          <w:lang w:val="en-GB"/>
        </w:rPr>
        <w:t>had their first admission to treatment earlier in life</w:t>
      </w:r>
      <w:r w:rsidR="0018795C" w:rsidRPr="0075223D">
        <w:rPr>
          <w:lang w:val="en-GB"/>
        </w:rPr>
        <w:t>. Also,</w:t>
      </w:r>
      <w:r w:rsidRPr="0075223D">
        <w:rPr>
          <w:lang w:val="en-GB"/>
        </w:rPr>
        <w:t xml:space="preserve"> a higher percentage </w:t>
      </w:r>
      <w:r w:rsidR="0059331A" w:rsidRPr="0075223D">
        <w:rPr>
          <w:lang w:val="en-GB"/>
        </w:rPr>
        <w:t xml:space="preserve">of them </w:t>
      </w:r>
      <w:r w:rsidRPr="0075223D">
        <w:rPr>
          <w:lang w:val="en-GB"/>
        </w:rPr>
        <w:t>were unemployed</w:t>
      </w:r>
      <w:r w:rsidR="0059331A" w:rsidRPr="0075223D">
        <w:rPr>
          <w:lang w:val="en-GB"/>
        </w:rPr>
        <w:t>.</w:t>
      </w:r>
      <w:r w:rsidR="0018795C">
        <w:rPr>
          <w:lang w:val="en-GB"/>
        </w:rPr>
        <w:t xml:space="preserve"> </w:t>
      </w:r>
      <w:r w:rsidR="005E5765" w:rsidRPr="0075223D">
        <w:rPr>
          <w:lang w:val="en-GB"/>
        </w:rPr>
        <w:t>Regarding</w:t>
      </w:r>
      <w:r w:rsidR="0059331A" w:rsidRPr="0075223D">
        <w:rPr>
          <w:lang w:val="en-GB"/>
        </w:rPr>
        <w:t xml:space="preserve"> of </w:t>
      </w:r>
      <w:r w:rsidR="0059331A" w:rsidRPr="0075223D">
        <w:rPr>
          <w:b/>
          <w:bCs/>
          <w:lang w:val="en-GB"/>
        </w:rPr>
        <w:t>substance use</w:t>
      </w:r>
      <w:r w:rsidR="005E5765" w:rsidRPr="0075223D">
        <w:rPr>
          <w:lang w:val="en-GB"/>
        </w:rPr>
        <w:t xml:space="preserve"> at baseline</w:t>
      </w:r>
      <w:r w:rsidR="0059331A" w:rsidRPr="0075223D">
        <w:rPr>
          <w:lang w:val="en-GB"/>
        </w:rPr>
        <w:t xml:space="preserve">, people with PSU when compared to people </w:t>
      </w:r>
      <w:r w:rsidR="005E5765" w:rsidRPr="0075223D">
        <w:rPr>
          <w:lang w:val="en-GB"/>
        </w:rPr>
        <w:t>who</w:t>
      </w:r>
      <w:r w:rsidR="0059331A" w:rsidRPr="0075223D">
        <w:rPr>
          <w:lang w:val="en-GB"/>
        </w:rPr>
        <w:t xml:space="preserve"> report single substance use: </w:t>
      </w:r>
      <w:r w:rsidR="0018795C">
        <w:rPr>
          <w:lang w:val="en-GB"/>
        </w:rPr>
        <w:t>we</w:t>
      </w:r>
      <w:r w:rsidR="0059331A" w:rsidRPr="0075223D">
        <w:rPr>
          <w:lang w:val="en-GB"/>
        </w:rPr>
        <w:t>re more likely to report using cocaine paste and hydrochloride cocaine instead of alcohol as the primary substance that led them to treatment. In terms of the type of initiation substance, fewer started with alcohol, while more began with marijuana.</w:t>
      </w:r>
      <w:r w:rsidR="0018795C">
        <w:rPr>
          <w:lang w:val="en-GB"/>
        </w:rPr>
        <w:t xml:space="preserve"> </w:t>
      </w:r>
      <w:r w:rsidR="005E5765" w:rsidRPr="0075223D">
        <w:rPr>
          <w:lang w:val="en-GB"/>
        </w:rPr>
        <w:t>In terms of</w:t>
      </w:r>
      <w:r w:rsidR="0059331A" w:rsidRPr="0075223D">
        <w:rPr>
          <w:lang w:val="en-GB"/>
        </w:rPr>
        <w:t xml:space="preserve"> other </w:t>
      </w:r>
      <w:r w:rsidR="0059331A" w:rsidRPr="0075223D">
        <w:rPr>
          <w:b/>
          <w:bCs/>
          <w:lang w:val="en-GB"/>
        </w:rPr>
        <w:t>health</w:t>
      </w:r>
      <w:r w:rsidR="0059331A" w:rsidRPr="0075223D">
        <w:rPr>
          <w:lang w:val="en-GB"/>
        </w:rPr>
        <w:t xml:space="preserve"> information</w:t>
      </w:r>
      <w:r w:rsidR="005E5765" w:rsidRPr="0075223D">
        <w:rPr>
          <w:lang w:val="en-GB"/>
        </w:rPr>
        <w:t xml:space="preserve"> at baseline</w:t>
      </w:r>
      <w:r w:rsidR="0059331A" w:rsidRPr="0075223D">
        <w:rPr>
          <w:lang w:val="en-GB"/>
        </w:rPr>
        <w:t>, severe biopsychosocial compromise was more frequent among people with PSU (See Table 1).</w:t>
      </w:r>
    </w:p>
    <w:p w14:paraId="79FA84A4" w14:textId="29676BEF" w:rsidR="00AC4D23" w:rsidRPr="0075223D" w:rsidRDefault="008773DF" w:rsidP="00310331">
      <w:pPr>
        <w:pStyle w:val="Prrafodelista"/>
        <w:numPr>
          <w:ilvl w:val="0"/>
          <w:numId w:val="28"/>
        </w:numPr>
        <w:spacing w:line="276" w:lineRule="auto"/>
      </w:pPr>
      <w:r w:rsidRPr="0075223D">
        <w:t>Treatment history</w:t>
      </w:r>
    </w:p>
    <w:p w14:paraId="4208E568" w14:textId="45AB8EFA" w:rsidR="00DA3B40" w:rsidRDefault="008A3020" w:rsidP="008948E7">
      <w:pPr>
        <w:spacing w:line="276" w:lineRule="auto"/>
        <w:ind w:firstLine="720"/>
      </w:pPr>
      <w:r w:rsidRPr="0075223D">
        <w:t xml:space="preserve">Interestingly, among patients with only one treatment, 72% reported PSU. However, when examining patients with multiple treatment episodes, between 80% and 88% reported PSU. This suggest that exposure to PSU could be overrepresented in the sample, as readmission is associated with PSU. This association is also evident when comparing the number of treatments to the proportion of non-complete treatments. Specifically, 71% of patients with only one treatment did not complete it, while 79%, 81% and 85% of the treatment episodes of patients with two, three or four and more, respectively, correspond to noncompletion status. </w:t>
      </w:r>
      <w:r w:rsidR="009E1ACA" w:rsidRPr="0075223D">
        <w:t xml:space="preserve">According to Figure </w:t>
      </w:r>
      <w:r w:rsidR="006F399C">
        <w:t>2</w:t>
      </w:r>
      <w:r w:rsidR="009E1ACA" w:rsidRPr="0075223D">
        <w:t xml:space="preserve">, </w:t>
      </w:r>
      <w:r w:rsidR="0023633B" w:rsidRPr="0075223D">
        <w:t>when</w:t>
      </w:r>
      <w:r w:rsidR="009E1ACA" w:rsidRPr="0075223D">
        <w:t xml:space="preserve"> consider</w:t>
      </w:r>
      <w:r w:rsidR="0023633B" w:rsidRPr="0075223D">
        <w:t>ing</w:t>
      </w:r>
      <w:r w:rsidR="009E1ACA" w:rsidRPr="0075223D">
        <w:t xml:space="preserve"> a bin width of 2% of the gap between treatments, </w:t>
      </w:r>
      <w:r w:rsidR="00784BFA" w:rsidRPr="0075223D">
        <w:t xml:space="preserve">the proportion of patients with </w:t>
      </w:r>
      <w:r w:rsidR="00BB415E" w:rsidRPr="0075223D">
        <w:t xml:space="preserve">two or more </w:t>
      </w:r>
      <w:r w:rsidR="00784BFA" w:rsidRPr="0075223D">
        <w:t>admission</w:t>
      </w:r>
      <w:r w:rsidR="00BB415E" w:rsidRPr="0075223D">
        <w:t>s</w:t>
      </w:r>
      <w:r w:rsidR="00784BFA" w:rsidRPr="0075223D">
        <w:t xml:space="preserve"> was 0.</w:t>
      </w:r>
      <w:r w:rsidR="0098434D">
        <w:t>33</w:t>
      </w:r>
      <w:r w:rsidR="00784BFA" w:rsidRPr="0075223D">
        <w:t xml:space="preserve">, </w:t>
      </w:r>
      <w:r w:rsidR="00BB415E" w:rsidRPr="0075223D">
        <w:t>de</w:t>
      </w:r>
      <w:r w:rsidR="0023633B" w:rsidRPr="0075223D">
        <w:t>creasing to a proportion of 0.0</w:t>
      </w:r>
      <w:r w:rsidR="0098434D">
        <w:t>4</w:t>
      </w:r>
      <w:r w:rsidR="0023633B" w:rsidRPr="0075223D">
        <w:t xml:space="preserve"> </w:t>
      </w:r>
      <w:r w:rsidR="00BB415E" w:rsidRPr="0075223D">
        <w:t>when considering</w:t>
      </w:r>
      <w:r w:rsidR="0023633B" w:rsidRPr="0075223D">
        <w:t xml:space="preserve"> </w:t>
      </w:r>
      <w:r w:rsidR="00784BFA" w:rsidRPr="0075223D">
        <w:t>a bin width of 6%</w:t>
      </w:r>
      <w:r w:rsidR="009E1ACA" w:rsidRPr="0075223D">
        <w:t>.</w:t>
      </w:r>
      <w:r w:rsidR="008948E7" w:rsidRPr="0075223D">
        <w:t xml:space="preserve"> </w:t>
      </w:r>
      <w:r w:rsidR="00E71A99" w:rsidRPr="0075223D">
        <w:t>An AUC of 0</w:t>
      </w:r>
      <w:r w:rsidR="0098434D">
        <w:t>.21</w:t>
      </w:r>
      <w:r w:rsidR="00E71A99" w:rsidRPr="0075223D">
        <w:t xml:space="preserve"> (log-transformed= </w:t>
      </w:r>
      <w:r w:rsidR="00F55E67">
        <w:t>80</w:t>
      </w:r>
      <w:r w:rsidR="00E71A99" w:rsidRPr="0075223D">
        <w:t xml:space="preserve">) </w:t>
      </w:r>
      <w:r w:rsidR="008948E7" w:rsidRPr="0075223D">
        <w:t xml:space="preserve">suggest </w:t>
      </w:r>
      <w:r w:rsidR="0023633B" w:rsidRPr="0075223D">
        <w:t>there is likely a</w:t>
      </w:r>
      <w:r w:rsidR="008948E7" w:rsidRPr="0075223D">
        <w:t xml:space="preserve"> counting process behind visits rather than perfect</w:t>
      </w:r>
      <w:r w:rsidR="006D4DEC" w:rsidRPr="0075223D">
        <w:t>ly</w:t>
      </w:r>
      <w:r w:rsidR="008948E7" w:rsidRPr="0075223D">
        <w:t xml:space="preserve"> repeated and thus regular measures</w:t>
      </w:r>
      <w:r w:rsidR="009C1122">
        <w:t xml:space="preserve">. </w:t>
      </w:r>
      <w:r w:rsidR="006D4DEC" w:rsidRPr="0075223D">
        <w:t>Therefore</w:t>
      </w:r>
      <w:r w:rsidR="008948E7" w:rsidRPr="0075223D">
        <w:t xml:space="preserve">, it seems reasonable to conduct an analysis </w:t>
      </w:r>
      <w:r w:rsidR="00A41501" w:rsidRPr="0075223D">
        <w:t xml:space="preserve">to measure the association between reported PSU and dropouts </w:t>
      </w:r>
      <w:r w:rsidR="008948E7" w:rsidRPr="0075223D">
        <w:t>that consider</w:t>
      </w:r>
      <w:r w:rsidR="006D4DEC" w:rsidRPr="0075223D">
        <w:t>s</w:t>
      </w:r>
      <w:r w:rsidR="008948E7" w:rsidRPr="0075223D">
        <w:t xml:space="preserve"> irregularity in observations and an extent of informative assessment times, conditional on </w:t>
      </w:r>
      <w:r w:rsidR="005C350D" w:rsidRPr="0075223D">
        <w:t>several</w:t>
      </w:r>
      <w:r w:rsidR="008948E7" w:rsidRPr="0075223D">
        <w:t xml:space="preserve"> covariates, including past observed outcomes, past assessment history, and baseline covariates</w:t>
      </w:r>
      <w:r w:rsidR="005D7F62" w:rsidRPr="0075223D">
        <w:t xml:space="preserve"> </w:t>
      </w:r>
      <w:r w:rsidR="00830795" w:rsidRPr="0075223D">
        <w:fldChar w:fldCharType="begin"/>
      </w:r>
      <w:r w:rsidR="00CA7FD0">
        <w:instrText xml:space="preserve"> ADDIN ZOTERO_ITEM CSL_CITATION {"citationID":"1GNH0w7r","properties":{"formattedCitation":"(Lokku et al., 2020)","plainCitation":"(Lokku et al., 2020)","noteIndex":0},"citationItems":[{"id":"RQr8hPvX/GLYjuAqk","uris":["http://zotero.org/users/12673371/items/5VTQWERS"],"itemData":{"id":622,"type":"article-journal","abstract":"Observational longitudinal data often feature irregular, informative visit times. We propose descriptive measures to quantify the extent of irregularity to select an appropriate analytic outcome approach.","container-title":"BMC Medical Research Methodology","DOI":"10.1186/s12874-020-01023-w","ISSN":"1471-2288","issue":"1","journalAbbreviation":"BMC Medical Research Methodology","page":"135","source":"BioMed Central","title":"Summarizing the extent of visit irregularity in longitudinal data","volume":"20","author":[{"family":"Lokku","given":"Armend"},{"family":"Lim","given":"Lily S."},{"family":"Birken","given":"Catherine S."},{"family":"Pullenayegum","given":"Eleanor M."},{"literal":"on behalf of the TARGet Kids! Collaboration"}],"issued":{"date-parts":[["2020",5,29]]}}}],"schema":"https://github.com/citation-style-language/schema/raw/master/csl-citation.json"} </w:instrText>
      </w:r>
      <w:r w:rsidR="00830795" w:rsidRPr="0075223D">
        <w:fldChar w:fldCharType="separate"/>
      </w:r>
      <w:r w:rsidR="00830795" w:rsidRPr="0075223D">
        <w:t>(Lokku et al., 2020)</w:t>
      </w:r>
      <w:r w:rsidR="00830795" w:rsidRPr="0075223D">
        <w:fldChar w:fldCharType="end"/>
      </w:r>
      <w:r w:rsidR="008948E7" w:rsidRPr="0075223D">
        <w:t>.</w:t>
      </w:r>
    </w:p>
    <w:p w14:paraId="0E762E95" w14:textId="4411AAF1" w:rsidR="006D1784" w:rsidRPr="0075223D" w:rsidRDefault="00B659EB" w:rsidP="008948E7">
      <w:pPr>
        <w:spacing w:line="276" w:lineRule="auto"/>
        <w:ind w:firstLine="720"/>
      </w:pPr>
      <w:r w:rsidRPr="00B659EB">
        <w:t>A higher incidence of noncompletion was observed in patients who reported PSU at admission, without the need to distinguish whether it was the first event or occurred later during the study period</w:t>
      </w:r>
      <w:r>
        <w:t xml:space="preserve"> </w:t>
      </w:r>
      <w:r w:rsidR="006D1784">
        <w:t>(See Table 2).</w:t>
      </w:r>
    </w:p>
    <w:p w14:paraId="7FE0DFE5" w14:textId="1B41C17E" w:rsidR="00BE2802" w:rsidRPr="0075223D" w:rsidRDefault="00CA4553" w:rsidP="00BE2802">
      <w:pPr>
        <w:pStyle w:val="Prrafodelista"/>
        <w:numPr>
          <w:ilvl w:val="0"/>
          <w:numId w:val="28"/>
        </w:numPr>
        <w:spacing w:line="276" w:lineRule="auto"/>
        <w:jc w:val="left"/>
      </w:pPr>
      <w:r w:rsidRPr="0075223D">
        <w:t>Modelling of the observation process</w:t>
      </w:r>
    </w:p>
    <w:p w14:paraId="10520260" w14:textId="2D08D296" w:rsidR="001A6372" w:rsidRPr="0075223D" w:rsidRDefault="00577EBC" w:rsidP="00F93652">
      <w:pPr>
        <w:spacing w:line="276" w:lineRule="auto"/>
        <w:ind w:right="-2" w:firstLine="720"/>
      </w:pPr>
      <w:r>
        <w:t>W</w:t>
      </w:r>
      <w:r w:rsidR="00812040" w:rsidRPr="0075223D">
        <w:t xml:space="preserve">e </w:t>
      </w:r>
      <w:r w:rsidR="00A41501">
        <w:t>analysed the</w:t>
      </w:r>
      <w:r w:rsidR="00812040" w:rsidRPr="0075223D">
        <w:t xml:space="preserve"> visiting process</w:t>
      </w:r>
      <w:r w:rsidR="00A41501">
        <w:t xml:space="preserve"> of the patients readmitted to treatment as a function of several predictors</w:t>
      </w:r>
      <w:r w:rsidR="00A544AD" w:rsidRPr="0075223D">
        <w:t>.</w:t>
      </w:r>
      <w:r w:rsidR="00A41501">
        <w:t xml:space="preserve"> The intensity model identifies several significant </w:t>
      </w:r>
      <w:r w:rsidR="00235A22">
        <w:t>factors</w:t>
      </w:r>
      <w:r w:rsidR="00A41501">
        <w:t xml:space="preserve"> of treatment visits. </w:t>
      </w:r>
      <w:r w:rsidR="00235A22">
        <w:t xml:space="preserve">Previous </w:t>
      </w:r>
      <w:r w:rsidR="00A41501">
        <w:t xml:space="preserve">treatment </w:t>
      </w:r>
      <w:r w:rsidR="00235A22">
        <w:t xml:space="preserve">dropout or </w:t>
      </w:r>
      <w:r w:rsidR="00235A22" w:rsidRPr="00235A22">
        <w:t>misspelling</w:t>
      </w:r>
      <w:r w:rsidR="00235A22">
        <w:t xml:space="preserve"> (HR[Hazard ratio]=</w:t>
      </w:r>
      <w:r w:rsidR="00235A22" w:rsidRPr="00235A22">
        <w:t xml:space="preserve"> 1.17</w:t>
      </w:r>
      <w:r w:rsidR="00235A22">
        <w:t xml:space="preserve">, 95% CI </w:t>
      </w:r>
      <w:r w:rsidR="00235A22" w:rsidRPr="00235A22">
        <w:t>1.13, 1.21</w:t>
      </w:r>
      <w:r w:rsidR="00235A22">
        <w:t>)</w:t>
      </w:r>
      <w:r w:rsidR="00A41501">
        <w:t>, severe biopsychosocial compromise</w:t>
      </w:r>
      <w:r w:rsidR="00235A22">
        <w:t xml:space="preserve"> diagnosed in the previous treatment </w:t>
      </w:r>
      <w:r w:rsidR="00235A22" w:rsidRPr="00235A22">
        <w:t>(HR= 1.06 95%CI 1.03, 1.10)</w:t>
      </w:r>
      <w:r w:rsidR="00A41501">
        <w:t>,</w:t>
      </w:r>
      <w:r w:rsidR="00235A22">
        <w:t xml:space="preserve"> less than 90 days in the previous treatment </w:t>
      </w:r>
      <w:r w:rsidR="00235A22" w:rsidRPr="00235A22">
        <w:t>(HR= 1.11 95%CI 1.06, 1.16)</w:t>
      </w:r>
      <w:r w:rsidR="00235A22">
        <w:t xml:space="preserve"> a reduction of one unit in the log scale of days in the previous treatment </w:t>
      </w:r>
      <w:r w:rsidR="00235A22" w:rsidRPr="00235A22">
        <w:t>(HR= 0.98 95%CI 0.96, 1.00)</w:t>
      </w:r>
      <w:r w:rsidR="00A41501">
        <w:t xml:space="preserve">, </w:t>
      </w:r>
      <w:r w:rsidR="00235A22">
        <w:t xml:space="preserve">a one unit increase in age at admission to the initial treatment </w:t>
      </w:r>
      <w:r w:rsidR="00235A22" w:rsidRPr="00235A22">
        <w:t>(HR= 1.26 95%CI 1.25, 1.27)</w:t>
      </w:r>
      <w:r w:rsidR="00A41501">
        <w:t>,</w:t>
      </w:r>
      <w:r w:rsidR="00C24106">
        <w:t xml:space="preserve"> and</w:t>
      </w:r>
      <w:r w:rsidR="00A41501">
        <w:t xml:space="preserve"> </w:t>
      </w:r>
      <w:r w:rsidR="00235A22">
        <w:t xml:space="preserve">one unit increase in </w:t>
      </w:r>
      <w:r w:rsidR="00A41501">
        <w:t xml:space="preserve">birth year </w:t>
      </w:r>
      <w:r w:rsidR="00235A22" w:rsidRPr="00235A22">
        <w:t>(HR= 1.27 95%CI 1.26, 1.28)</w:t>
      </w:r>
      <w:r w:rsidR="00235A22">
        <w:t xml:space="preserve"> </w:t>
      </w:r>
      <w:r w:rsidR="00A41501">
        <w:t xml:space="preserve">are associated with an increased likelihood of subsequent treatment </w:t>
      </w:r>
      <w:r w:rsidR="00A41501">
        <w:lastRenderedPageBreak/>
        <w:t xml:space="preserve">visits. Specific </w:t>
      </w:r>
      <w:commentRangeStart w:id="75"/>
      <w:r w:rsidR="00A41501">
        <w:t xml:space="preserve">substances at initial diagnosis </w:t>
      </w:r>
      <w:commentRangeEnd w:id="75"/>
      <w:r w:rsidR="00C24106">
        <w:rPr>
          <w:rStyle w:val="Refdecomentario"/>
          <w:rFonts w:ascii="Times New Roman" w:eastAsia="Times New Roman" w:hAnsi="Times New Roman" w:cs="Times New Roman"/>
          <w:lang w:val="es-CL" w:eastAsia="es-ES_tradnl"/>
        </w:rPr>
        <w:commentReference w:id="75"/>
      </w:r>
      <w:r w:rsidR="00C24106">
        <w:t xml:space="preserve">such as cocaine base paste </w:t>
      </w:r>
      <w:r w:rsidR="00C24106" w:rsidRPr="00C24106">
        <w:t>(HR= 1.17 95%CI 1.06, 1.30)</w:t>
      </w:r>
      <w:r w:rsidR="00C24106">
        <w:t xml:space="preserve"> and marijuana </w:t>
      </w:r>
      <w:r w:rsidR="00C24106" w:rsidRPr="00C24106">
        <w:t>(HR= 1.17 95%CI 1.07, 1.29)</w:t>
      </w:r>
      <w:r w:rsidR="00C24106">
        <w:t xml:space="preserve"> (vs. </w:t>
      </w:r>
      <w:commentRangeStart w:id="76"/>
      <w:r w:rsidR="00C24106">
        <w:t>other</w:t>
      </w:r>
      <w:commentRangeEnd w:id="76"/>
      <w:r w:rsidR="00C24106">
        <w:rPr>
          <w:rStyle w:val="Refdecomentario"/>
          <w:rFonts w:ascii="Times New Roman" w:eastAsia="Times New Roman" w:hAnsi="Times New Roman" w:cs="Times New Roman"/>
          <w:lang w:val="es-CL" w:eastAsia="es-ES_tradnl"/>
        </w:rPr>
        <w:commentReference w:id="76"/>
      </w:r>
      <w:r w:rsidR="00C24106">
        <w:t xml:space="preserve">) </w:t>
      </w:r>
      <w:r w:rsidR="00A41501">
        <w:t xml:space="preserve">and </w:t>
      </w:r>
      <w:r w:rsidR="00C24106">
        <w:t xml:space="preserve">inactive </w:t>
      </w:r>
      <w:r w:rsidR="00C24106" w:rsidRPr="00C24106">
        <w:t>(HR= 1.06 95%CI 1.02, 1.11)</w:t>
      </w:r>
      <w:r w:rsidR="00C24106">
        <w:t xml:space="preserve"> or unemployed </w:t>
      </w:r>
      <w:r w:rsidR="00C24106" w:rsidRPr="00C24106">
        <w:t>(HR= 1.06 95%CI 1.03, 1.10)</w:t>
      </w:r>
      <w:r w:rsidR="00C24106">
        <w:t xml:space="preserve"> </w:t>
      </w:r>
      <w:r w:rsidR="00A41501">
        <w:t xml:space="preserve">occupational status </w:t>
      </w:r>
      <w:r w:rsidR="00C24106">
        <w:t xml:space="preserve">(vs. employed) </w:t>
      </w:r>
      <w:r w:rsidR="00A41501">
        <w:t xml:space="preserve">also influence the </w:t>
      </w:r>
      <w:r w:rsidR="00E54086">
        <w:t xml:space="preserve">time to </w:t>
      </w:r>
      <w:r w:rsidR="00A41501">
        <w:t>returning for treatment</w:t>
      </w:r>
      <w:r w:rsidR="00E54086">
        <w:t>, thus, being observed again in the database</w:t>
      </w:r>
      <w:r w:rsidR="00A41501" w:rsidRPr="00A41501">
        <w:t xml:space="preserve"> </w:t>
      </w:r>
      <w:r w:rsidR="00A41501" w:rsidRPr="0075223D">
        <w:t>(See Table 2)</w:t>
      </w:r>
      <w:r w:rsidR="00A41501">
        <w:t>.</w:t>
      </w:r>
      <w:r w:rsidR="00F93652">
        <w:t xml:space="preserve"> </w:t>
      </w:r>
      <w:r w:rsidR="001A6372">
        <w:t>Inverse intensity weights are shown in Supplemental Table 1</w:t>
      </w:r>
      <w:r w:rsidR="00F93652">
        <w:t xml:space="preserve"> and models by </w:t>
      </w:r>
      <w:r w:rsidR="001A6372">
        <w:t>.</w:t>
      </w:r>
    </w:p>
    <w:p w14:paraId="75B1D48B" w14:textId="06BA9E70" w:rsidR="00E54086" w:rsidRDefault="00E54086" w:rsidP="00E54086">
      <w:pPr>
        <w:pStyle w:val="Prrafodelista"/>
        <w:numPr>
          <w:ilvl w:val="0"/>
          <w:numId w:val="28"/>
        </w:numPr>
        <w:spacing w:line="276" w:lineRule="auto"/>
        <w:jc w:val="left"/>
      </w:pPr>
      <w:r>
        <w:t>Marginal longitudinal association between Polysubstance use at admission and treatment outcome</w:t>
      </w:r>
    </w:p>
    <w:p w14:paraId="6FE66036" w14:textId="06162A44" w:rsidR="00B659EB" w:rsidRDefault="00B659EB" w:rsidP="00B659EB">
      <w:pPr>
        <w:ind w:firstLine="720"/>
      </w:pPr>
      <w:r>
        <w:t>According to the Table 4, we found a modest association between polysubstance use at any admission to treatment among users in intensive ambulatory settings for the general population (RR[</w:t>
      </w:r>
      <w:r w:rsidRPr="00B659EB">
        <w:rPr>
          <w:i/>
          <w:iCs/>
        </w:rPr>
        <w:t>relative risk</w:t>
      </w:r>
      <w:r>
        <w:t>]= 1.04, 95% CI 1.01, 1.07). Also, t</w:t>
      </w:r>
      <w:r w:rsidRPr="00B659EB">
        <w:t>he risk is higher for residential settings</w:t>
      </w:r>
      <w:r>
        <w:t xml:space="preserve"> exclusive to women</w:t>
      </w:r>
      <w:r w:rsidRPr="00B659EB">
        <w:t>, with RR values around 1.1</w:t>
      </w:r>
      <w:r>
        <w:t>3</w:t>
      </w:r>
      <w:r w:rsidRPr="00B659EB">
        <w:t>-1.15</w:t>
      </w:r>
      <w:r>
        <w:t xml:space="preserve"> with intervals not including the null across all models and lag scenarios.</w:t>
      </w:r>
    </w:p>
    <w:p w14:paraId="3669B423" w14:textId="775F272E" w:rsidR="00E54086" w:rsidRDefault="00E54086" w:rsidP="00E54086">
      <w:pPr>
        <w:pStyle w:val="Prrafodelista"/>
        <w:numPr>
          <w:ilvl w:val="0"/>
          <w:numId w:val="28"/>
        </w:numPr>
        <w:spacing w:line="276" w:lineRule="auto"/>
        <w:jc w:val="left"/>
      </w:pPr>
      <w:r>
        <w:t>Sensitivity analyses</w:t>
      </w:r>
    </w:p>
    <w:p w14:paraId="28E8E110" w14:textId="6D8E91B1" w:rsidR="00B659EB" w:rsidRDefault="00E33143" w:rsidP="001B79DB">
      <w:pPr>
        <w:spacing w:line="276" w:lineRule="auto"/>
        <w:ind w:firstLine="710"/>
        <w:jc w:val="left"/>
      </w:pPr>
      <w:r>
        <w:t>The magnitude and direction of the associations presented in the main analysis remained stable</w:t>
      </w:r>
      <w:r w:rsidR="001B79DB">
        <w:t xml:space="preserve"> despite different weighting schemes and different distributions used (See Table S.</w:t>
      </w:r>
    </w:p>
    <w:p w14:paraId="217B65AC" w14:textId="2B60B71F" w:rsidR="008A4DE2" w:rsidRDefault="008A4DE2" w:rsidP="00E91325">
      <w:pPr>
        <w:jc w:val="left"/>
        <w:rPr>
          <w:szCs w:val="20"/>
        </w:rPr>
      </w:pPr>
      <w:r w:rsidRPr="0075223D">
        <w:rPr>
          <w:szCs w:val="20"/>
        </w:rPr>
        <w:br w:type="page"/>
      </w:r>
    </w:p>
    <w:p w14:paraId="0EE4542E" w14:textId="686A34CA" w:rsidR="001B729A" w:rsidRPr="001B729A" w:rsidRDefault="00086178" w:rsidP="001B729A">
      <w:pPr>
        <w:pStyle w:val="Ttulo1"/>
        <w:numPr>
          <w:ilvl w:val="0"/>
          <w:numId w:val="11"/>
        </w:numPr>
        <w:tabs>
          <w:tab w:val="left" w:pos="567"/>
        </w:tabs>
        <w:spacing w:before="0" w:beforeAutospacing="0"/>
        <w:ind w:right="565"/>
        <w:rPr>
          <w:rFonts w:ascii="Verdana" w:hAnsi="Verdana"/>
          <w:sz w:val="20"/>
          <w:szCs w:val="20"/>
        </w:rPr>
      </w:pPr>
      <w:r>
        <w:rPr>
          <w:rFonts w:ascii="Verdana" w:hAnsi="Verdana"/>
          <w:sz w:val="20"/>
          <w:szCs w:val="20"/>
        </w:rPr>
        <w:lastRenderedPageBreak/>
        <w:t>Discussion</w:t>
      </w:r>
    </w:p>
    <w:p w14:paraId="52632D15" w14:textId="77777777" w:rsidR="001B729A" w:rsidRDefault="001B729A" w:rsidP="001B729A">
      <w:pPr>
        <w:ind w:firstLine="710"/>
        <w:rPr>
          <w:lang w:val="en-US"/>
        </w:rPr>
      </w:pPr>
      <w:r w:rsidRPr="001B729A">
        <w:rPr>
          <w:lang w:val="en-US"/>
        </w:rPr>
        <w:t xml:space="preserve">This study is focused on people who probably had a persistent pattern of substance use disorder rather than transient substance use disorder. These patients are characterized by repeated treatment episodes, varying periods of abstinence, and relapses leading to the resumption of moderate or problematic substance use as highlighted in the </w:t>
      </w:r>
      <w:commentRangeStart w:id="77"/>
      <w:r w:rsidRPr="001B729A">
        <w:rPr>
          <w:lang w:val="en-US"/>
        </w:rPr>
        <w:t>literature</w:t>
      </w:r>
      <w:commentRangeEnd w:id="77"/>
      <w:r>
        <w:rPr>
          <w:rStyle w:val="Refdecomentario"/>
          <w:rFonts w:ascii="Times New Roman" w:eastAsia="Times New Roman" w:hAnsi="Times New Roman" w:cs="Times New Roman"/>
          <w:lang w:val="es-CL" w:eastAsia="es-ES_tradnl"/>
        </w:rPr>
        <w:commentReference w:id="77"/>
      </w:r>
      <w:r w:rsidRPr="001B729A">
        <w:rPr>
          <w:lang w:val="en-US"/>
        </w:rPr>
        <w:t>.</w:t>
      </w:r>
      <w:r>
        <w:rPr>
          <w:lang w:val="en-US"/>
        </w:rPr>
        <w:t xml:space="preserve"> </w:t>
      </w:r>
      <w:r w:rsidR="00E54086" w:rsidRPr="00E54086">
        <w:rPr>
          <w:lang w:val="en-US"/>
        </w:rPr>
        <w:t xml:space="preserve">The results of the inverse intensity model also provide unique insights into patient characteristics associated with increased </w:t>
      </w:r>
      <w:r w:rsidR="00E54086">
        <w:rPr>
          <w:lang w:val="en-US"/>
        </w:rPr>
        <w:t>readmissions to SUD treatments</w:t>
      </w:r>
      <w:r w:rsidR="00E54086" w:rsidRPr="00E54086">
        <w:rPr>
          <w:lang w:val="en-US"/>
        </w:rPr>
        <w:t>.</w:t>
      </w:r>
      <w:r w:rsidR="00E54086">
        <w:rPr>
          <w:lang w:val="en-US"/>
        </w:rPr>
        <w:t xml:space="preserve"> </w:t>
      </w:r>
      <w:r w:rsidR="00514158" w:rsidRPr="00514158">
        <w:rPr>
          <w:lang w:val="en-US"/>
        </w:rPr>
        <w:t xml:space="preserve">Age at admission to treatment and recent birth years may suggest the presence of an age-cohort effect, where younger individuals </w:t>
      </w:r>
      <w:r w:rsidR="00514158">
        <w:rPr>
          <w:lang w:val="en-US"/>
        </w:rPr>
        <w:t>might be</w:t>
      </w:r>
      <w:r w:rsidR="00514158" w:rsidRPr="00514158">
        <w:rPr>
          <w:lang w:val="en-US"/>
        </w:rPr>
        <w:t xml:space="preserve"> less reluctant to seek subsequent treatment. Additionally, the expansion of treatment offerings, the broader reach of SENDA into more sectors and the healthcare network, or a gradual reduction in the stigma associated with returning to treatment could also contribute to this </w:t>
      </w:r>
      <w:r w:rsidR="00514158">
        <w:rPr>
          <w:lang w:val="en-US"/>
        </w:rPr>
        <w:t>pattern</w:t>
      </w:r>
      <w:r w:rsidR="00E54086">
        <w:rPr>
          <w:lang w:val="en-US"/>
        </w:rPr>
        <w:t>. I</w:t>
      </w:r>
      <w:r w:rsidR="00E54086" w:rsidRPr="00235A22">
        <w:rPr>
          <w:lang w:val="en-US"/>
        </w:rPr>
        <w:t xml:space="preserve">nterestingly, some factors that </w:t>
      </w:r>
      <w:r w:rsidR="00E54086">
        <w:rPr>
          <w:lang w:val="en-US"/>
        </w:rPr>
        <w:t>we</w:t>
      </w:r>
      <w:r w:rsidR="00E54086" w:rsidRPr="00235A22">
        <w:rPr>
          <w:lang w:val="en-US"/>
        </w:rPr>
        <w:t xml:space="preserve"> expect</w:t>
      </w:r>
      <w:r w:rsidR="00E54086">
        <w:rPr>
          <w:lang w:val="en-US"/>
        </w:rPr>
        <w:t>ed</w:t>
      </w:r>
      <w:r w:rsidR="00E54086" w:rsidRPr="00235A22">
        <w:rPr>
          <w:lang w:val="en-US"/>
        </w:rPr>
        <w:t xml:space="preserve"> to be influential, such as polysubstance use</w:t>
      </w:r>
      <w:r w:rsidR="00E54086">
        <w:rPr>
          <w:lang w:val="en-US"/>
        </w:rPr>
        <w:t xml:space="preserve"> in the previous treatment</w:t>
      </w:r>
      <w:r w:rsidR="00E54086" w:rsidRPr="00235A22">
        <w:rPr>
          <w:lang w:val="en-US"/>
        </w:rPr>
        <w:t>, specific primary substances at admission, and certain psychiatric comorbidities, were found to have negligible or non-significant effects on treatment return rates.</w:t>
      </w:r>
      <w:r w:rsidR="00E54086">
        <w:rPr>
          <w:lang w:val="en-US"/>
        </w:rPr>
        <w:t xml:space="preserve"> Possibly, the fact of being adjusting for biopsychosocial compromise and stratifying by treatment settings would have capture the variability attributed to these factors.</w:t>
      </w:r>
      <w:r>
        <w:rPr>
          <w:lang w:val="en-US"/>
        </w:rPr>
        <w:t xml:space="preserve"> </w:t>
      </w:r>
    </w:p>
    <w:p w14:paraId="28133CE0" w14:textId="77777777" w:rsidR="001B729A" w:rsidRDefault="001B729A" w:rsidP="001B729A">
      <w:pPr>
        <w:ind w:firstLine="720"/>
        <w:rPr>
          <w:lang w:val="en-US"/>
        </w:rPr>
      </w:pPr>
      <w:r>
        <w:rPr>
          <w:lang w:val="en-US"/>
        </w:rPr>
        <w:t xml:space="preserve">Nonetheless, regarding the association between polysubstance use reported at admission and treatment noncompletion is restricted to </w:t>
      </w:r>
      <w:r w:rsidRPr="001B729A">
        <w:rPr>
          <w:lang w:val="en-US"/>
        </w:rPr>
        <w:t>intensive ambulator</w:t>
      </w:r>
      <w:r>
        <w:rPr>
          <w:lang w:val="en-US"/>
        </w:rPr>
        <w:t>y settings and women-specific residential treatments.</w:t>
      </w:r>
    </w:p>
    <w:p w14:paraId="5F61380A" w14:textId="0513193F" w:rsidR="00181667" w:rsidRDefault="00181667" w:rsidP="001B729A">
      <w:pPr>
        <w:ind w:firstLine="720"/>
        <w:rPr>
          <w:lang w:val="en-US"/>
        </w:rPr>
      </w:pPr>
      <w:r>
        <w:rPr>
          <w:lang w:val="en-US"/>
        </w:rPr>
        <w:t>Limitations</w:t>
      </w:r>
    </w:p>
    <w:p w14:paraId="142D9BED" w14:textId="3C97E6E6" w:rsidR="00CC323A" w:rsidRDefault="00181667" w:rsidP="00181667">
      <w:pPr>
        <w:rPr>
          <w:lang w:val="en-US"/>
        </w:rPr>
      </w:pPr>
      <w:r>
        <w:rPr>
          <w:lang w:val="en-US"/>
        </w:rPr>
        <w:t xml:space="preserve">The proportional intensity model to calculate IIWs </w:t>
      </w:r>
      <w:r w:rsidRPr="00181667">
        <w:rPr>
          <w:lang w:val="en-US"/>
        </w:rPr>
        <w:t xml:space="preserve">impose a proportional hazards assumption on the assessment intensity. However, this assumption is debatable. </w:t>
      </w:r>
      <w:r>
        <w:rPr>
          <w:lang w:val="en-US"/>
        </w:rPr>
        <w:t xml:space="preserve">Diagnosing proportionality in a Cox model with </w:t>
      </w:r>
      <w:r w:rsidR="000B31A1">
        <w:rPr>
          <w:lang w:val="en-US"/>
        </w:rPr>
        <w:t xml:space="preserve">recurrent events </w:t>
      </w:r>
      <w:r>
        <w:rPr>
          <w:lang w:val="en-US"/>
        </w:rPr>
        <w:t xml:space="preserve">can be quite challenging and statistical tools might not account for changes in the intensities due to </w:t>
      </w:r>
      <w:r w:rsidR="00C4381B">
        <w:rPr>
          <w:lang w:val="en-US"/>
        </w:rPr>
        <w:t xml:space="preserve">possible changes in baseline risks for cumulative events, making </w:t>
      </w:r>
      <w:r w:rsidR="004822D9">
        <w:rPr>
          <w:lang w:val="en-US"/>
        </w:rPr>
        <w:t>interpretations of nonproportionality</w:t>
      </w:r>
      <w:r w:rsidR="00C4381B">
        <w:rPr>
          <w:lang w:val="en-US"/>
        </w:rPr>
        <w:t xml:space="preserve"> less straightforward</w:t>
      </w:r>
      <w:commentRangeStart w:id="78"/>
      <w:r>
        <w:rPr>
          <w:lang w:val="en-US"/>
        </w:rPr>
        <w:t>.</w:t>
      </w:r>
      <w:commentRangeEnd w:id="78"/>
      <w:r w:rsidR="004822D9">
        <w:rPr>
          <w:rStyle w:val="Refdecomentario"/>
          <w:rFonts w:ascii="Times New Roman" w:eastAsia="Times New Roman" w:hAnsi="Times New Roman" w:cs="Times New Roman"/>
          <w:lang w:val="es-CL" w:eastAsia="es-ES_tradnl"/>
        </w:rPr>
        <w:commentReference w:id="78"/>
      </w:r>
      <w:r>
        <w:rPr>
          <w:lang w:val="en-US"/>
        </w:rPr>
        <w:t xml:space="preserve"> </w:t>
      </w:r>
      <w:r w:rsidR="004822D9">
        <w:rPr>
          <w:lang w:val="en-US"/>
        </w:rPr>
        <w:t>T</w:t>
      </w:r>
      <w:r w:rsidRPr="00181667">
        <w:rPr>
          <w:lang w:val="en-US"/>
        </w:rPr>
        <w:t>est</w:t>
      </w:r>
      <w:r w:rsidR="004822D9">
        <w:rPr>
          <w:lang w:val="en-US"/>
        </w:rPr>
        <w:t xml:space="preserve">s such </w:t>
      </w:r>
      <w:r w:rsidR="00CC323A">
        <w:rPr>
          <w:lang w:val="en-US"/>
        </w:rPr>
        <w:t>based on</w:t>
      </w:r>
      <w:r w:rsidRPr="00181667">
        <w:rPr>
          <w:lang w:val="en-US"/>
        </w:rPr>
        <w:t xml:space="preserve"> Schoenfeld residuals </w:t>
      </w:r>
      <w:r w:rsidR="00CC323A">
        <w:rPr>
          <w:lang w:val="en-US"/>
        </w:rPr>
        <w:t>are</w:t>
      </w:r>
      <w:r w:rsidRPr="00181667">
        <w:rPr>
          <w:lang w:val="en-US"/>
        </w:rPr>
        <w:t xml:space="preserve"> insufficient as</w:t>
      </w:r>
      <w:r w:rsidR="00CC323A">
        <w:rPr>
          <w:lang w:val="en-US"/>
        </w:rPr>
        <w:t xml:space="preserve"> contrasting for the null for changes as a function of time</w:t>
      </w:r>
      <w:r w:rsidR="00EB4460">
        <w:rPr>
          <w:lang w:val="en-US"/>
        </w:rPr>
        <w:t xml:space="preserve"> may not be fully indicative of nonproportional </w:t>
      </w:r>
      <w:commentRangeStart w:id="79"/>
      <w:r w:rsidR="00EB4460">
        <w:rPr>
          <w:lang w:val="en-US"/>
        </w:rPr>
        <w:t>hazards</w:t>
      </w:r>
      <w:commentRangeEnd w:id="79"/>
      <w:r w:rsidR="00EB4460">
        <w:rPr>
          <w:rStyle w:val="Refdecomentario"/>
          <w:rFonts w:ascii="Times New Roman" w:eastAsia="Times New Roman" w:hAnsi="Times New Roman" w:cs="Times New Roman"/>
          <w:lang w:val="es-CL" w:eastAsia="es-ES_tradnl"/>
        </w:rPr>
        <w:commentReference w:id="79"/>
      </w:r>
      <w:r w:rsidRPr="00181667">
        <w:rPr>
          <w:lang w:val="en-US"/>
        </w:rPr>
        <w:t>. Even small violations can become apparent due to the sample size</w:t>
      </w:r>
      <w:commentRangeStart w:id="80"/>
      <w:r w:rsidR="004822D9">
        <w:rPr>
          <w:lang w:val="en-US"/>
        </w:rPr>
        <w:t>.</w:t>
      </w:r>
      <w:commentRangeEnd w:id="80"/>
      <w:r w:rsidR="004822D9">
        <w:rPr>
          <w:rStyle w:val="Refdecomentario"/>
          <w:rFonts w:ascii="Times New Roman" w:eastAsia="Times New Roman" w:hAnsi="Times New Roman" w:cs="Times New Roman"/>
          <w:lang w:val="es-CL" w:eastAsia="es-ES_tradnl"/>
        </w:rPr>
        <w:commentReference w:id="80"/>
      </w:r>
      <w:r w:rsidR="00CC323A">
        <w:rPr>
          <w:lang w:val="en-US"/>
        </w:rPr>
        <w:t xml:space="preserve"> </w:t>
      </w:r>
      <w:r w:rsidR="00CC323A" w:rsidRPr="00CC323A">
        <w:rPr>
          <w:lang w:val="en-US"/>
        </w:rPr>
        <w:t>Additionally, given that the intensity model has prediction purposes (i.e., readmission), it can still be used effectively even if hazards might not be proportional</w:t>
      </w:r>
      <w:commentRangeStart w:id="81"/>
      <w:r w:rsidR="00CC323A" w:rsidRPr="00CC323A">
        <w:rPr>
          <w:lang w:val="en-US"/>
        </w:rPr>
        <w:t>.</w:t>
      </w:r>
      <w:commentRangeEnd w:id="81"/>
      <w:r w:rsidR="00CC323A">
        <w:rPr>
          <w:rStyle w:val="Refdecomentario"/>
          <w:rFonts w:ascii="Times New Roman" w:eastAsia="Times New Roman" w:hAnsi="Times New Roman" w:cs="Times New Roman"/>
          <w:lang w:val="es-CL" w:eastAsia="es-ES_tradnl"/>
        </w:rPr>
        <w:commentReference w:id="81"/>
      </w:r>
    </w:p>
    <w:p w14:paraId="353C7451" w14:textId="2945F852" w:rsidR="00566E44" w:rsidRPr="00181667" w:rsidRDefault="00566E44" w:rsidP="00566E44">
      <w:pPr>
        <w:rPr>
          <w:lang w:val="en-US"/>
        </w:rPr>
      </w:pPr>
      <w:r>
        <w:rPr>
          <w:lang w:val="en-US"/>
        </w:rPr>
        <w:t xml:space="preserve">Although, the association described here lacks a causal interpretation given that the recurrent event process might be associated with </w:t>
      </w:r>
      <w:r w:rsidRPr="00566E44">
        <w:rPr>
          <w:lang w:val="en-US"/>
        </w:rPr>
        <w:t>right</w:t>
      </w:r>
      <w:r>
        <w:rPr>
          <w:lang w:val="en-US"/>
        </w:rPr>
        <w:t xml:space="preserve"> censoring</w:t>
      </w:r>
      <w:r w:rsidR="00EB4460">
        <w:rPr>
          <w:lang w:val="en-US"/>
        </w:rPr>
        <w:t xml:space="preserve"> mechanism</w:t>
      </w:r>
      <w:r>
        <w:rPr>
          <w:lang w:val="en-US"/>
        </w:rPr>
        <w:t xml:space="preserve">. For example, patients admitted to treatment in dates closer to administrative censorship or in ongoing treatments might had different characteristics that may change the inverse of the susceptibility of having recurrent </w:t>
      </w:r>
      <w:commentRangeStart w:id="82"/>
      <w:r>
        <w:rPr>
          <w:lang w:val="en-US"/>
        </w:rPr>
        <w:t>treatments</w:t>
      </w:r>
      <w:commentRangeEnd w:id="82"/>
      <w:r>
        <w:rPr>
          <w:rStyle w:val="Refdecomentario"/>
          <w:rFonts w:ascii="Times New Roman" w:eastAsia="Times New Roman" w:hAnsi="Times New Roman" w:cs="Times New Roman"/>
          <w:lang w:val="es-CL" w:eastAsia="es-ES_tradnl"/>
        </w:rPr>
        <w:commentReference w:id="82"/>
      </w:r>
      <w:r>
        <w:rPr>
          <w:lang w:val="en-US"/>
        </w:rPr>
        <w:t>.</w:t>
      </w:r>
    </w:p>
    <w:p w14:paraId="11522A2E" w14:textId="45FBDA37" w:rsidR="00E54086" w:rsidRDefault="00E54086">
      <w:pPr>
        <w:jc w:val="left"/>
      </w:pPr>
      <w:r>
        <w:br w:type="page"/>
      </w:r>
    </w:p>
    <w:p w14:paraId="12F32A97" w14:textId="64DEA1B6" w:rsidR="008A4DE2" w:rsidRPr="0075223D" w:rsidRDefault="008A4DE2" w:rsidP="00E54086">
      <w:pPr>
        <w:pStyle w:val="Ttulo1"/>
        <w:numPr>
          <w:ilvl w:val="0"/>
          <w:numId w:val="11"/>
        </w:numPr>
        <w:tabs>
          <w:tab w:val="left" w:pos="567"/>
        </w:tabs>
        <w:spacing w:before="0" w:beforeAutospacing="0"/>
        <w:ind w:right="565"/>
        <w:rPr>
          <w:rFonts w:ascii="Verdana" w:hAnsi="Verdana"/>
          <w:sz w:val="20"/>
          <w:szCs w:val="20"/>
        </w:rPr>
      </w:pPr>
      <w:bookmarkStart w:id="83" w:name="_Toc162862601"/>
      <w:r w:rsidRPr="0075223D">
        <w:rPr>
          <w:rFonts w:ascii="Verdana" w:hAnsi="Verdana"/>
          <w:sz w:val="20"/>
          <w:szCs w:val="20"/>
        </w:rPr>
        <w:lastRenderedPageBreak/>
        <w:t>References</w:t>
      </w:r>
      <w:bookmarkEnd w:id="83"/>
    </w:p>
    <w:p w14:paraId="59B91D92" w14:textId="77777777" w:rsidR="00CA7FD0" w:rsidRDefault="00830795" w:rsidP="00CA7FD0">
      <w:pPr>
        <w:pStyle w:val="Bibliografa"/>
      </w:pPr>
      <w:r w:rsidRPr="0075223D">
        <w:rPr>
          <w:color w:val="3A3A3A"/>
          <w:shd w:val="clear" w:color="auto" w:fill="FFFFFF"/>
        </w:rPr>
        <w:fldChar w:fldCharType="begin"/>
      </w:r>
      <w:r w:rsidR="00CA7FD0">
        <w:rPr>
          <w:color w:val="3A3A3A"/>
          <w:shd w:val="clear" w:color="auto" w:fill="FFFFFF"/>
        </w:rPr>
        <w:instrText xml:space="preserve"> ADDIN ZOTERO_BIBL {"uncited":[],"omitted":[],"custom":[]} CSL_BIBLIOGRAPHY </w:instrText>
      </w:r>
      <w:r w:rsidRPr="0075223D">
        <w:rPr>
          <w:color w:val="3A3A3A"/>
          <w:shd w:val="clear" w:color="auto" w:fill="FFFFFF"/>
        </w:rPr>
        <w:fldChar w:fldCharType="separate"/>
      </w:r>
      <w:r w:rsidR="00CA7FD0">
        <w:t xml:space="preserve">Andersson, H. W., Lauvsnes, A. D. F., &amp; Nordfjærn, T. (2021). Emerging Adults in Inpatient Substance Use Treatment: A Prospective Cohort Study of Patient Characteristics and Treatment Outcomes. </w:t>
      </w:r>
      <w:r w:rsidR="00CA7FD0">
        <w:rPr>
          <w:i/>
          <w:iCs/>
        </w:rPr>
        <w:t>European Addiction Research</w:t>
      </w:r>
      <w:r w:rsidR="00CA7FD0">
        <w:t xml:space="preserve">, </w:t>
      </w:r>
      <w:r w:rsidR="00CA7FD0">
        <w:rPr>
          <w:i/>
          <w:iCs/>
        </w:rPr>
        <w:t>27</w:t>
      </w:r>
      <w:r w:rsidR="00CA7FD0">
        <w:t>(3), 206–215. https://doi.org/10.1159/000512156</w:t>
      </w:r>
    </w:p>
    <w:p w14:paraId="2DB06140" w14:textId="77777777" w:rsidR="00CA7FD0" w:rsidRDefault="00CA7FD0" w:rsidP="00CA7FD0">
      <w:pPr>
        <w:pStyle w:val="Bibliografa"/>
      </w:pPr>
      <w:r>
        <w:t xml:space="preserve">Andersson, H. W., Steinsbekk, A., Walderhaug, E., Otterholt, E., &amp; Nordfjærn, T. (2018). Predictors of Dropout From Inpatient Substance Use Treatment: A Prospective Cohort Study. </w:t>
      </w:r>
      <w:r>
        <w:rPr>
          <w:i/>
          <w:iCs/>
        </w:rPr>
        <w:t>Substance Abuse: Research and Treatment</w:t>
      </w:r>
      <w:r>
        <w:t xml:space="preserve">, </w:t>
      </w:r>
      <w:r>
        <w:rPr>
          <w:i/>
          <w:iCs/>
        </w:rPr>
        <w:t>12</w:t>
      </w:r>
      <w:r>
        <w:t>, 1178221818760551. https://doi.org/10.1177/1178221818760551</w:t>
      </w:r>
    </w:p>
    <w:p w14:paraId="628FADB6" w14:textId="77777777" w:rsidR="00CA7FD0" w:rsidRDefault="00CA7FD0" w:rsidP="00CA7FD0">
      <w:pPr>
        <w:pStyle w:val="Bibliografa"/>
      </w:pPr>
      <w:r>
        <w:t xml:space="preserve">Andersson, H. W., Wenaas, M., &amp; Nordfjærn, T. (2019). Relapse after inpatient substance use treatment: A prospective cohort study among users of illicit substances. </w:t>
      </w:r>
      <w:r>
        <w:rPr>
          <w:i/>
          <w:iCs/>
        </w:rPr>
        <w:t>Addictive Behaviors</w:t>
      </w:r>
      <w:r>
        <w:t xml:space="preserve">, </w:t>
      </w:r>
      <w:r>
        <w:rPr>
          <w:i/>
          <w:iCs/>
        </w:rPr>
        <w:t>90</w:t>
      </w:r>
      <w:r>
        <w:t>, 222–228. https://doi.org/10.1016/j.addbeh.2018.11.008</w:t>
      </w:r>
    </w:p>
    <w:p w14:paraId="3D081AAD" w14:textId="77777777" w:rsidR="00CA7FD0" w:rsidRDefault="00CA7FD0" w:rsidP="00CA7FD0">
      <w:pPr>
        <w:pStyle w:val="Bibliografa"/>
      </w:pPr>
      <w:r>
        <w:t xml:space="preserve">Babor, T. F. (2021). Treatment Systems for Population Management of Substance Use Disorders: Requirements and Priorities from a Public Health Perspective. In N. el-Guebaly, G. Carrà, M. Galanter, &amp; A. M. Baldacchino (Eds.), </w:t>
      </w:r>
      <w:r>
        <w:rPr>
          <w:i/>
          <w:iCs/>
        </w:rPr>
        <w:t>Textbook of Addiction Treatment: International Perspectives</w:t>
      </w:r>
      <w:r>
        <w:t xml:space="preserve"> (pp. 553–567). Springer International Publishing. https://doi.org/10.1007/978-3-030-36391-8_39</w:t>
      </w:r>
    </w:p>
    <w:p w14:paraId="7AF4267A" w14:textId="77777777" w:rsidR="00CA7FD0" w:rsidRDefault="00CA7FD0" w:rsidP="00CA7FD0">
      <w:pPr>
        <w:pStyle w:val="Bibliografa"/>
      </w:pPr>
      <w:r>
        <w:t xml:space="preserve">Basu, D., Ghosh, A., Sarkar, S., Patra, B. N., Subodh, B. N., &amp; Mattoo, S. K. (2017). Initial treatment dropout in patients with substance use disorders attending a tertiary care de-addiction centre in north India. </w:t>
      </w:r>
      <w:r>
        <w:rPr>
          <w:i/>
          <w:iCs/>
        </w:rPr>
        <w:t>The Indian Journal of Medical Research</w:t>
      </w:r>
      <w:r>
        <w:t xml:space="preserve">, </w:t>
      </w:r>
      <w:r>
        <w:rPr>
          <w:i/>
          <w:iCs/>
        </w:rPr>
        <w:t>146</w:t>
      </w:r>
      <w:r>
        <w:t>(Supplement), S77–S84. https://doi.org/10.4103/ijmr.IJMR_1309_15</w:t>
      </w:r>
    </w:p>
    <w:p w14:paraId="0375090A" w14:textId="77777777" w:rsidR="00CA7FD0" w:rsidRDefault="00CA7FD0" w:rsidP="00CA7FD0">
      <w:pPr>
        <w:pStyle w:val="Bibliografa"/>
      </w:pPr>
      <w:r>
        <w:t xml:space="preserve">Bhondoekhan, F., Li, Y., Gaither, R., Daly, M. M., Hallowell, B. D., Chambers, L. C., Beaudoin, F. L., &amp; Marshall, B. D. L. (2023). The impact of polysubstance use patterns on engagement of substance use disorder treatment among emergency department patients at high risk of opioid overdose. </w:t>
      </w:r>
      <w:r>
        <w:rPr>
          <w:i/>
          <w:iCs/>
        </w:rPr>
        <w:t>Addictive Behaviors Reports</w:t>
      </w:r>
      <w:r>
        <w:t xml:space="preserve">, </w:t>
      </w:r>
      <w:r>
        <w:rPr>
          <w:i/>
          <w:iCs/>
        </w:rPr>
        <w:t>18</w:t>
      </w:r>
      <w:r>
        <w:t>, 100512. https://doi.org/10.1016/j.abrep.2023.100512</w:t>
      </w:r>
    </w:p>
    <w:p w14:paraId="3BE87BB5" w14:textId="77777777" w:rsidR="00CA7FD0" w:rsidRDefault="00CA7FD0" w:rsidP="00CA7FD0">
      <w:pPr>
        <w:pStyle w:val="Bibliografa"/>
      </w:pPr>
      <w:r>
        <w:t xml:space="preserve">Bonfiglio, N. S., Portoghese, I., Renati, R., Mascia, M. L., &amp; Penna, M. P. (2022). Polysubstance Use Patterns among Outpatients Undergoing Substance Use Disorder Treatment: A Latent Class Analysis. </w:t>
      </w:r>
      <w:r>
        <w:rPr>
          <w:i/>
          <w:iCs/>
        </w:rPr>
        <w:t>International Journal of Environmental Research and Public Health</w:t>
      </w:r>
      <w:r>
        <w:t xml:space="preserve">, </w:t>
      </w:r>
      <w:r>
        <w:rPr>
          <w:i/>
          <w:iCs/>
        </w:rPr>
        <w:t>19</w:t>
      </w:r>
      <w:r>
        <w:t>(24), Article 24. https://doi.org/10.3390/ijerph192416759</w:t>
      </w:r>
    </w:p>
    <w:p w14:paraId="60DE95A2" w14:textId="77777777" w:rsidR="00CA7FD0" w:rsidRDefault="00CA7FD0" w:rsidP="00CA7FD0">
      <w:pPr>
        <w:pStyle w:val="Bibliografa"/>
      </w:pPr>
      <w:r w:rsidRPr="00CA7FD0">
        <w:rPr>
          <w:lang w:val="es-CL"/>
        </w:rPr>
        <w:lastRenderedPageBreak/>
        <w:t xml:space="preserve">Bórquez, I., Cerdá, M., González-Santa Cruz, A., Krawczyk, N., &amp; Castillo-Carniglia, Á. (2024). </w:t>
      </w:r>
      <w:r>
        <w:t xml:space="preserve">Longitudinal trajectories of substance use disorder treatment use: A latent class growth analysis using a national cohort in Chile. </w:t>
      </w:r>
      <w:r>
        <w:rPr>
          <w:i/>
          <w:iCs/>
        </w:rPr>
        <w:t>Addiction (Abingdon, England)</w:t>
      </w:r>
      <w:r>
        <w:t xml:space="preserve">, </w:t>
      </w:r>
      <w:r>
        <w:rPr>
          <w:i/>
          <w:iCs/>
        </w:rPr>
        <w:t>119</w:t>
      </w:r>
      <w:r>
        <w:t>(4), 753–765. https://doi.org/10.1111/add.16412</w:t>
      </w:r>
    </w:p>
    <w:p w14:paraId="561F619C" w14:textId="77777777" w:rsidR="00CA7FD0" w:rsidRDefault="00CA7FD0" w:rsidP="00CA7FD0">
      <w:pPr>
        <w:pStyle w:val="Bibliografa"/>
      </w:pPr>
      <w:r>
        <w:t xml:space="preserve">Bunting, A. M., Shearer, R., Linden-Carmichael, A. N., Williams, A. R., Comer, S. D., Cerdá, M., &amp; Lorvick, J. (2023). Are you thinking what I’m thinking? Defining what we mean by “polysubstance use.” </w:t>
      </w:r>
      <w:r>
        <w:rPr>
          <w:i/>
          <w:iCs/>
        </w:rPr>
        <w:t>The American Journal of Drug and Alcohol Abuse</w:t>
      </w:r>
      <w:r>
        <w:t xml:space="preserve">, </w:t>
      </w:r>
      <w:r>
        <w:rPr>
          <w:i/>
          <w:iCs/>
        </w:rPr>
        <w:t>0</w:t>
      </w:r>
      <w:r>
        <w:t>(0), 1–7. https://doi.org/10.1080/00952990.2023.2248360</w:t>
      </w:r>
    </w:p>
    <w:p w14:paraId="0CF07DE2" w14:textId="77777777" w:rsidR="00CA7FD0" w:rsidRDefault="00CA7FD0" w:rsidP="00CA7FD0">
      <w:pPr>
        <w:pStyle w:val="Bibliografa"/>
      </w:pPr>
      <w:r>
        <w:t xml:space="preserve">Carrero, J. J., Fu, E. L., Vestergaard, S. V., Jensen, S. K., Gasparini, A., Mahalingasivam, V., Bell, S., Birn, H., Heide-Jørgensen, U., Clase, C. M., Cleary, F., Coresh, J., Dekker, F. W., Gansevoort, R. T., Hemmelgarn, B. R., Jager, K. J., Jafar, T. H., Kovesdy, C. P., Sood, M. M., … Nitsch, D. (2023). Defining measures of kidney function in observational studies using routine health care data: Methodological and reporting considerations. </w:t>
      </w:r>
      <w:r>
        <w:rPr>
          <w:i/>
          <w:iCs/>
        </w:rPr>
        <w:t>Kidney International</w:t>
      </w:r>
      <w:r>
        <w:t xml:space="preserve">, </w:t>
      </w:r>
      <w:r>
        <w:rPr>
          <w:i/>
          <w:iCs/>
        </w:rPr>
        <w:t>103</w:t>
      </w:r>
      <w:r>
        <w:t>(1), 53–69. https://doi.org/10.1016/j.kint.2022.09.020</w:t>
      </w:r>
    </w:p>
    <w:p w14:paraId="011A0346" w14:textId="77777777" w:rsidR="00CA7FD0" w:rsidRDefault="00CA7FD0" w:rsidP="00CA7FD0">
      <w:pPr>
        <w:pStyle w:val="Bibliografa"/>
      </w:pPr>
      <w:r>
        <w:t xml:space="preserve">Castaldelli-Maia, J. M., Wang, Y.-P., Brunoni, A. R., Faro, A., Guimarães, R. A., Lucchetti, G., Martorell, M., Moreira, R. S., Pacheco-Barrios, K., Rodriguez, J. A. B., Roever, L., Silva, D. A. S., Tovani-Palone, M. R., Valdez, P. R., Zimmermann, I. R., Culbreth, G. T., Hay, S. I., Murray, C. J. L., &amp; Bensenor, I. M. (2023). Burden of disease due to amphetamines, cannabis, cocaine, and opioid use disorders in South America, 1990–2019: A systematic analysis of the Global Burden of Disease Study 2019. </w:t>
      </w:r>
      <w:r>
        <w:rPr>
          <w:i/>
          <w:iCs/>
        </w:rPr>
        <w:t>The Lancet Psychiatry</w:t>
      </w:r>
      <w:r>
        <w:t xml:space="preserve">, </w:t>
      </w:r>
      <w:r>
        <w:rPr>
          <w:i/>
          <w:iCs/>
        </w:rPr>
        <w:t>10</w:t>
      </w:r>
      <w:r>
        <w:t>(2), 85–97. https://doi.org/10.1016/S2215-0366(22)00339-X</w:t>
      </w:r>
    </w:p>
    <w:p w14:paraId="5DFC426F" w14:textId="77777777" w:rsidR="00CA7FD0" w:rsidRDefault="00CA7FD0" w:rsidP="00CA7FD0">
      <w:pPr>
        <w:pStyle w:val="Bibliografa"/>
      </w:pPr>
      <w:r>
        <w:t xml:space="preserve">Chen, T., Zhong, N., Du, J., Li, Z., Zhao, Y., Sun, H., Chen, Z., Jiang, H., &amp; Zhao, M. (2019). Polydrug use patterns and their impact on relapse among heroin-dependent patients in Shanghai, China. </w:t>
      </w:r>
      <w:r>
        <w:rPr>
          <w:i/>
          <w:iCs/>
        </w:rPr>
        <w:t>Addiction</w:t>
      </w:r>
      <w:r>
        <w:t xml:space="preserve">, </w:t>
      </w:r>
      <w:r>
        <w:rPr>
          <w:i/>
          <w:iCs/>
        </w:rPr>
        <w:t>114</w:t>
      </w:r>
      <w:r>
        <w:t>(2), 259–267. https://doi.org/10.1111/add.14451</w:t>
      </w:r>
    </w:p>
    <w:p w14:paraId="318D8A65" w14:textId="77777777" w:rsidR="00CA7FD0" w:rsidRDefault="00CA7FD0" w:rsidP="00CA7FD0">
      <w:pPr>
        <w:pStyle w:val="Bibliografa"/>
      </w:pPr>
      <w:r>
        <w:t xml:space="preserve">Choi, H. J., Grigorian, H., Garner, A., Stuart, G. L., &amp; Temple, J. R. (2022). Polydrug Use and Dating Violence Among Emerging Adults. </w:t>
      </w:r>
      <w:r>
        <w:rPr>
          <w:i/>
          <w:iCs/>
        </w:rPr>
        <w:t>Journal of Interpersonal Violence</w:t>
      </w:r>
      <w:r>
        <w:t xml:space="preserve">, </w:t>
      </w:r>
      <w:r>
        <w:rPr>
          <w:i/>
          <w:iCs/>
        </w:rPr>
        <w:t>37</w:t>
      </w:r>
      <w:r>
        <w:t>(5–6), 2190–2217. https://doi.org/10.1177/0886260520934427</w:t>
      </w:r>
    </w:p>
    <w:p w14:paraId="1E03237A" w14:textId="77777777" w:rsidR="00CA7FD0" w:rsidRDefault="00CA7FD0" w:rsidP="00CA7FD0">
      <w:pPr>
        <w:pStyle w:val="Bibliografa"/>
      </w:pPr>
      <w:r>
        <w:t xml:space="preserve">Choi, N. G., &amp; DiNitto, D. M. (2020). Older-Adult Marijuana Users in Substance Use Treatment: Characteristics Associated with Treatment Completion. </w:t>
      </w:r>
      <w:r>
        <w:rPr>
          <w:i/>
          <w:iCs/>
        </w:rPr>
        <w:t>Journal of Psychoactive Drugs</w:t>
      </w:r>
      <w:r>
        <w:t xml:space="preserve">, </w:t>
      </w:r>
      <w:r>
        <w:rPr>
          <w:i/>
          <w:iCs/>
        </w:rPr>
        <w:t>52</w:t>
      </w:r>
      <w:r>
        <w:t>(3), 218–227. https://doi.org/10.1080/02791072.2020.1745966</w:t>
      </w:r>
    </w:p>
    <w:p w14:paraId="7974D08A" w14:textId="77777777" w:rsidR="00CA7FD0" w:rsidRDefault="00CA7FD0" w:rsidP="00CA7FD0">
      <w:pPr>
        <w:pStyle w:val="Bibliografa"/>
      </w:pPr>
      <w:r>
        <w:lastRenderedPageBreak/>
        <w:t xml:space="preserve">Cole, S. R., &amp; Hernán, M. A. (2008). Constructing Inverse Probability Weights for Marginal Structural Models. </w:t>
      </w:r>
      <w:r>
        <w:rPr>
          <w:i/>
          <w:iCs/>
        </w:rPr>
        <w:t>American Journal of Epidemiology</w:t>
      </w:r>
      <w:r>
        <w:t xml:space="preserve">, </w:t>
      </w:r>
      <w:r>
        <w:rPr>
          <w:i/>
          <w:iCs/>
        </w:rPr>
        <w:t>168</w:t>
      </w:r>
      <w:r>
        <w:t>(6), 656–664. https://doi.org/10.1093/aje/kwn164</w:t>
      </w:r>
    </w:p>
    <w:p w14:paraId="11713A71" w14:textId="77777777" w:rsidR="00CA7FD0" w:rsidRDefault="00CA7FD0" w:rsidP="00CA7FD0">
      <w:pPr>
        <w:pStyle w:val="Bibliografa"/>
      </w:pPr>
      <w:r>
        <w:t xml:space="preserve">Connor, J. P., Gullo, M. J., White, A., &amp; Kelly, A. B. (2014). Polysubstance use: Diagnostic challenges, patterns of use and health. </w:t>
      </w:r>
      <w:r>
        <w:rPr>
          <w:i/>
          <w:iCs/>
        </w:rPr>
        <w:t>Current Opinion in Psychiatry</w:t>
      </w:r>
      <w:r>
        <w:t xml:space="preserve">, </w:t>
      </w:r>
      <w:r>
        <w:rPr>
          <w:i/>
          <w:iCs/>
        </w:rPr>
        <w:t>27</w:t>
      </w:r>
      <w:r>
        <w:t>(4), 269. https://doi.org/10.1097/YCO.0000000000000069</w:t>
      </w:r>
    </w:p>
    <w:p w14:paraId="3FDBC1B7" w14:textId="77777777" w:rsidR="00CA7FD0" w:rsidRDefault="00CA7FD0" w:rsidP="00CA7FD0">
      <w:pPr>
        <w:pStyle w:val="Bibliografa"/>
      </w:pPr>
      <w:r>
        <w:t xml:space="preserve">Crummy, E. A., O’Neal, T. J., Baskin, B. M., &amp; Ferguson, S. M. (2020). One Is Not Enough: Understanding and Modeling Polysubstance Use. </w:t>
      </w:r>
      <w:r>
        <w:rPr>
          <w:i/>
          <w:iCs/>
        </w:rPr>
        <w:t>Frontiers in Neuroscience</w:t>
      </w:r>
      <w:r>
        <w:t xml:space="preserve">, </w:t>
      </w:r>
      <w:r>
        <w:rPr>
          <w:i/>
          <w:iCs/>
        </w:rPr>
        <w:t>14</w:t>
      </w:r>
      <w:r>
        <w:t>. https://www.frontiersin.org/articles/10.3389/fnins.2020.00569</w:t>
      </w:r>
    </w:p>
    <w:p w14:paraId="6CA359F3" w14:textId="77777777" w:rsidR="00CA7FD0" w:rsidRPr="00CA7FD0" w:rsidRDefault="00CA7FD0" w:rsidP="00CA7FD0">
      <w:pPr>
        <w:pStyle w:val="Bibliografa"/>
        <w:rPr>
          <w:lang w:val="es-CL"/>
        </w:rPr>
      </w:pPr>
      <w:r>
        <w:t xml:space="preserve">Daskalopoulou, M., Rodger, A., Phillips, A. N., Sherr, L., Speakman, A., Collins, S., Elford, J., Johnson, M. A., Gilson, R., Fisher, M., Wilkins, E., Anderson, J., McDonnell, J., Edwards, S., Perry, N., O’Connell, R., Lascar, M., Jones, M., Johnson, A. M., … Lampe, F. C. (2014). Recreational drug use, polydrug use, and sexual behaviour in HIV-diagnosed men who have sex with men in the UK: Results from the cross-sectional ASTRA study. </w:t>
      </w:r>
      <w:r w:rsidRPr="00CA7FD0">
        <w:rPr>
          <w:i/>
          <w:iCs/>
          <w:lang w:val="es-CL"/>
        </w:rPr>
        <w:t>The Lancet HIV</w:t>
      </w:r>
      <w:r w:rsidRPr="00CA7FD0">
        <w:rPr>
          <w:lang w:val="es-CL"/>
        </w:rPr>
        <w:t xml:space="preserve">, </w:t>
      </w:r>
      <w:r w:rsidRPr="00CA7FD0">
        <w:rPr>
          <w:i/>
          <w:iCs/>
          <w:lang w:val="es-CL"/>
        </w:rPr>
        <w:t>1</w:t>
      </w:r>
      <w:r w:rsidRPr="00CA7FD0">
        <w:rPr>
          <w:lang w:val="es-CL"/>
        </w:rPr>
        <w:t>(1), e22–e31. https://doi.org/10.1016/S2352-3018(14)70001-3</w:t>
      </w:r>
    </w:p>
    <w:p w14:paraId="51BEC2A0" w14:textId="77777777" w:rsidR="00CA7FD0" w:rsidRPr="00CA7FD0" w:rsidRDefault="00CA7FD0" w:rsidP="00CA7FD0">
      <w:pPr>
        <w:pStyle w:val="Bibliografa"/>
        <w:rPr>
          <w:lang w:val="es-CL"/>
        </w:rPr>
      </w:pPr>
      <w:r w:rsidRPr="00CA7FD0">
        <w:rPr>
          <w:lang w:val="es-CL"/>
        </w:rPr>
        <w:t xml:space="preserve">DIPRES. (2017). </w:t>
      </w:r>
      <w:r w:rsidRPr="00CA7FD0">
        <w:rPr>
          <w:i/>
          <w:iCs/>
          <w:lang w:val="es-CL"/>
        </w:rPr>
        <w:t>Informe Final: Evaluación de resultados de los programas de tratamiento y rehabilitación del Servicio Nacional para la Prevención y Rehabilitación del Consumo de Drogas y Alcohol, SENDA.</w:t>
      </w:r>
    </w:p>
    <w:p w14:paraId="1E3D5E00" w14:textId="77777777" w:rsidR="00CA7FD0" w:rsidRPr="00CA7FD0" w:rsidRDefault="00CA7FD0" w:rsidP="00CA7FD0">
      <w:pPr>
        <w:pStyle w:val="Bibliografa"/>
        <w:rPr>
          <w:lang w:val="es-CL"/>
        </w:rPr>
      </w:pPr>
      <w:r w:rsidRPr="00CA7FD0">
        <w:rPr>
          <w:lang w:val="es-CL"/>
        </w:rPr>
        <w:t xml:space="preserve">Fiestas, F., &amp; Ponce, J. (2012). Eficacia de las comunidades terapéuticas en el tratamiento de problemas por uso de sustancias psicoactivas: Una revisión sistemática. </w:t>
      </w:r>
      <w:r w:rsidRPr="00CA7FD0">
        <w:rPr>
          <w:i/>
          <w:iCs/>
          <w:lang w:val="es-CL"/>
        </w:rPr>
        <w:t>Revista Peruana de Medicina Experimental y Salud Publica</w:t>
      </w:r>
      <w:r w:rsidRPr="00CA7FD0">
        <w:rPr>
          <w:lang w:val="es-CL"/>
        </w:rPr>
        <w:t xml:space="preserve">, </w:t>
      </w:r>
      <w:r w:rsidRPr="00CA7FD0">
        <w:rPr>
          <w:i/>
          <w:iCs/>
          <w:lang w:val="es-CL"/>
        </w:rPr>
        <w:t>29</w:t>
      </w:r>
      <w:r w:rsidRPr="00CA7FD0">
        <w:rPr>
          <w:lang w:val="es-CL"/>
        </w:rPr>
        <w:t>(1), 12–20.</w:t>
      </w:r>
    </w:p>
    <w:p w14:paraId="334BF2BA" w14:textId="77777777" w:rsidR="00CA7FD0" w:rsidRDefault="00CA7FD0" w:rsidP="00CA7FD0">
      <w:pPr>
        <w:pStyle w:val="Bibliografa"/>
      </w:pPr>
      <w:r w:rsidRPr="00CA7FD0">
        <w:rPr>
          <w:lang w:val="es-CL"/>
        </w:rPr>
        <w:t xml:space="preserve">Font-Mayolas, S., &amp; Calvo, F. (2022). </w:t>
      </w:r>
      <w:r>
        <w:t xml:space="preserve">Polydrug Definition and Assessment: The State of the Art. </w:t>
      </w:r>
      <w:r>
        <w:rPr>
          <w:i/>
          <w:iCs/>
        </w:rPr>
        <w:t>International Journal of Environmental Research and Public Health</w:t>
      </w:r>
      <w:r>
        <w:t xml:space="preserve">, </w:t>
      </w:r>
      <w:r>
        <w:rPr>
          <w:i/>
          <w:iCs/>
        </w:rPr>
        <w:t>19</w:t>
      </w:r>
      <w:r>
        <w:t>(20), Article 20. https://doi.org/10.3390/ijerph192013542</w:t>
      </w:r>
    </w:p>
    <w:p w14:paraId="03ABA36A" w14:textId="77777777" w:rsidR="00CA7FD0" w:rsidRDefault="00CA7FD0" w:rsidP="00CA7FD0">
      <w:pPr>
        <w:pStyle w:val="Bibliografa"/>
      </w:pPr>
      <w:r>
        <w:t xml:space="preserve">Gjersing, L., &amp; Bretteville-Jensen, A. L. (2018). Patterns of substance use and mortality risk in a cohort of ‘hard-to-reach’ polysubstance users. </w:t>
      </w:r>
      <w:r>
        <w:rPr>
          <w:i/>
          <w:iCs/>
        </w:rPr>
        <w:t>Addiction</w:t>
      </w:r>
      <w:r>
        <w:t xml:space="preserve">, </w:t>
      </w:r>
      <w:r>
        <w:rPr>
          <w:i/>
          <w:iCs/>
        </w:rPr>
        <w:t>113</w:t>
      </w:r>
      <w:r>
        <w:t>(4), 729–739. https://doi.org/10.1111/add.14053</w:t>
      </w:r>
    </w:p>
    <w:p w14:paraId="6AA8C4D0" w14:textId="77777777" w:rsidR="00CA7FD0" w:rsidRDefault="00CA7FD0" w:rsidP="00CA7FD0">
      <w:pPr>
        <w:pStyle w:val="Bibliografa"/>
      </w:pPr>
      <w:r>
        <w:t xml:space="preserve">Grafféo, N., Latouche, A., Geskus, R. B., &amp; Chevret, S. (2018). Modeling time-varying exposure using inverse probability of treatment weights. </w:t>
      </w:r>
      <w:r>
        <w:rPr>
          <w:i/>
          <w:iCs/>
        </w:rPr>
        <w:t>Biometrical Journal</w:t>
      </w:r>
      <w:r>
        <w:t xml:space="preserve">, </w:t>
      </w:r>
      <w:r>
        <w:rPr>
          <w:i/>
          <w:iCs/>
        </w:rPr>
        <w:t>60</w:t>
      </w:r>
      <w:r>
        <w:t>(2), 323–332. https://doi.org/10.1002/bimj.201600223</w:t>
      </w:r>
    </w:p>
    <w:p w14:paraId="67935F50" w14:textId="77777777" w:rsidR="00CA7FD0" w:rsidRDefault="00CA7FD0" w:rsidP="00CA7FD0">
      <w:pPr>
        <w:pStyle w:val="Bibliografa"/>
      </w:pPr>
      <w:r>
        <w:lastRenderedPageBreak/>
        <w:t xml:space="preserve">Griffin, B. A., Ramchand, R., Almirall, D., Slaughter, M. E., Burgette, L. F., &amp; McCaffery, D. F. (2014). Estimating the causal effects of cumulative treatment episodes for adolescents using marginal structural models and inverse probability of treatment weighting. </w:t>
      </w:r>
      <w:r>
        <w:rPr>
          <w:i/>
          <w:iCs/>
        </w:rPr>
        <w:t>Drug and Alcohol Dependence</w:t>
      </w:r>
      <w:r>
        <w:t xml:space="preserve">, </w:t>
      </w:r>
      <w:r>
        <w:rPr>
          <w:i/>
          <w:iCs/>
        </w:rPr>
        <w:t>136</w:t>
      </w:r>
      <w:r>
        <w:t>, 69–78. https://doi.org/10.1016/j.drugalcdep.2013.12.017</w:t>
      </w:r>
    </w:p>
    <w:p w14:paraId="1BBC74A7" w14:textId="77777777" w:rsidR="00CA7FD0" w:rsidRDefault="00CA7FD0" w:rsidP="00CA7FD0">
      <w:pPr>
        <w:pStyle w:val="Bibliografa"/>
      </w:pPr>
      <w:r>
        <w:t xml:space="preserve">Hansen, E. M., Mejldal, A., &amp; Nielsen, A. S. (2020). Predictors of Readmission Following Outpatient Treatment for Alcohol Use Disorder. </w:t>
      </w:r>
      <w:r>
        <w:rPr>
          <w:i/>
          <w:iCs/>
        </w:rPr>
        <w:t>Alcohol and Alcoholism</w:t>
      </w:r>
      <w:r>
        <w:t xml:space="preserve">, </w:t>
      </w:r>
      <w:r>
        <w:rPr>
          <w:i/>
          <w:iCs/>
        </w:rPr>
        <w:t>55</w:t>
      </w:r>
      <w:r>
        <w:t>(3), 291–298. https://doi.org/10.1093/alcalc/agaa018</w:t>
      </w:r>
    </w:p>
    <w:p w14:paraId="27D3F66C" w14:textId="77777777" w:rsidR="00CA7FD0" w:rsidRDefault="00CA7FD0" w:rsidP="00CA7FD0">
      <w:pPr>
        <w:pStyle w:val="Bibliografa"/>
      </w:pPr>
      <w:r>
        <w:t xml:space="preserve">Hassan, A. N., &amp; Le Foll, B. (2019). Polydrug use disorders in individuals with opioid use disorder. </w:t>
      </w:r>
      <w:r>
        <w:rPr>
          <w:i/>
          <w:iCs/>
        </w:rPr>
        <w:t>Drug and Alcohol Dependence</w:t>
      </w:r>
      <w:r>
        <w:t xml:space="preserve">, </w:t>
      </w:r>
      <w:r>
        <w:rPr>
          <w:i/>
          <w:iCs/>
        </w:rPr>
        <w:t>198</w:t>
      </w:r>
      <w:r>
        <w:t>, 28–33. https://doi.org/10.1016/j.drugalcdep.2019.01.031</w:t>
      </w:r>
    </w:p>
    <w:p w14:paraId="09A15937" w14:textId="77777777" w:rsidR="00CA7FD0" w:rsidRDefault="00CA7FD0" w:rsidP="00CA7FD0">
      <w:pPr>
        <w:pStyle w:val="Bibliografa"/>
      </w:pPr>
      <w:r>
        <w:t xml:space="preserve">Hernan, M. A., &amp; Robins, J. M. (2020). </w:t>
      </w:r>
      <w:r>
        <w:rPr>
          <w:i/>
          <w:iCs/>
        </w:rPr>
        <w:t>Causal inference: What if</w:t>
      </w:r>
      <w:r>
        <w:t xml:space="preserve"> (First edition). Chapman &amp; Hall/CRC.</w:t>
      </w:r>
    </w:p>
    <w:p w14:paraId="0DE84D81" w14:textId="77777777" w:rsidR="00CA7FD0" w:rsidRDefault="00CA7FD0" w:rsidP="00CA7FD0">
      <w:pPr>
        <w:pStyle w:val="Bibliografa"/>
      </w:pPr>
      <w:r>
        <w:t xml:space="preserve">Hong, S., &amp; Lynn, H. S. (2020). Accuracy of random-forest-based imputation of missing data in the presence of non-normality, non-linearity, and interaction. </w:t>
      </w:r>
      <w:r>
        <w:rPr>
          <w:i/>
          <w:iCs/>
        </w:rPr>
        <w:t>BMC Medical Research Methodology</w:t>
      </w:r>
      <w:r>
        <w:t xml:space="preserve">, </w:t>
      </w:r>
      <w:r>
        <w:rPr>
          <w:i/>
          <w:iCs/>
        </w:rPr>
        <w:t>20</w:t>
      </w:r>
      <w:r>
        <w:t>(1), 199. https://doi.org/10.1186/s12874-020-01080-1</w:t>
      </w:r>
    </w:p>
    <w:p w14:paraId="23F1FC05" w14:textId="77777777" w:rsidR="00CA7FD0" w:rsidRDefault="00CA7FD0" w:rsidP="00CA7FD0">
      <w:pPr>
        <w:pStyle w:val="Bibliografa"/>
      </w:pPr>
      <w:r>
        <w:t xml:space="preserve">Karamouzian, M., Cui, Z., Hayashi, K., DeBeck, K., Reddon, H., Buxton, J. A., &amp; Kerr, T. (2024). Longitudinal polysubstance use patterns and non-fatal overdose: A repeated measures latent class analysis. </w:t>
      </w:r>
      <w:r>
        <w:rPr>
          <w:i/>
          <w:iCs/>
        </w:rPr>
        <w:t>The International Journal on Drug Policy</w:t>
      </w:r>
      <w:r>
        <w:t>, 104301. https://doi.org/10.1016/j.drugpo.2023.104301</w:t>
      </w:r>
    </w:p>
    <w:p w14:paraId="155E2176" w14:textId="77777777" w:rsidR="00CA7FD0" w:rsidRDefault="00CA7FD0" w:rsidP="00CA7FD0">
      <w:pPr>
        <w:pStyle w:val="Bibliografa"/>
      </w:pPr>
      <w:r>
        <w:t xml:space="preserve">Körkel, J. (2021). Treating patients with multiple substance use in accordance with their personal treatment goals: A new paradigm for addiction treatment. </w:t>
      </w:r>
      <w:r>
        <w:rPr>
          <w:i/>
          <w:iCs/>
        </w:rPr>
        <w:t>Drugs and Alcohol Today</w:t>
      </w:r>
      <w:r>
        <w:t xml:space="preserve">, </w:t>
      </w:r>
      <w:r>
        <w:rPr>
          <w:i/>
          <w:iCs/>
        </w:rPr>
        <w:t>21</w:t>
      </w:r>
      <w:r>
        <w:t>(1), 15–30. https://doi.org/10.1108/DAT-10-2020-0065</w:t>
      </w:r>
    </w:p>
    <w:p w14:paraId="573676F2" w14:textId="77777777" w:rsidR="00CA7FD0" w:rsidRDefault="00CA7FD0" w:rsidP="00CA7FD0">
      <w:pPr>
        <w:pStyle w:val="Bibliografa"/>
      </w:pPr>
      <w:r>
        <w:t xml:space="preserve">Lalwani, K., Whitehorne-Smith, P., Walcott, G., McLeary, J.-G., Mitchell, G., &amp; Abel, W. (2022). Prevalence and sociodemographic factors associated with polysubstance use: Analysis of a population-based survey in Jamaica. </w:t>
      </w:r>
      <w:r>
        <w:rPr>
          <w:i/>
          <w:iCs/>
        </w:rPr>
        <w:t>BMC Psychiatry</w:t>
      </w:r>
      <w:r>
        <w:t xml:space="preserve">, </w:t>
      </w:r>
      <w:r>
        <w:rPr>
          <w:i/>
          <w:iCs/>
        </w:rPr>
        <w:t>22</w:t>
      </w:r>
      <w:r>
        <w:t>(1), 513. https://doi.org/10.1186/s12888-022-04160-2</w:t>
      </w:r>
    </w:p>
    <w:p w14:paraId="5F7DFBE7" w14:textId="77777777" w:rsidR="00CA7FD0" w:rsidRDefault="00CA7FD0" w:rsidP="00CA7FD0">
      <w:pPr>
        <w:pStyle w:val="Bibliografa"/>
      </w:pPr>
      <w:r>
        <w:t xml:space="preserve">Levola, J., Aranko, A., &amp; Pitkänen, T. (2021). Psychosocial difficulties and treatment retention in inpatient detoxification programmes. </w:t>
      </w:r>
      <w:r>
        <w:rPr>
          <w:i/>
          <w:iCs/>
        </w:rPr>
        <w:t>Nordisk Alkohol- &amp; Narkotikatidskrift : NAT</w:t>
      </w:r>
      <w:r>
        <w:t xml:space="preserve">, </w:t>
      </w:r>
      <w:r>
        <w:rPr>
          <w:i/>
          <w:iCs/>
        </w:rPr>
        <w:t>38</w:t>
      </w:r>
      <w:r>
        <w:t>(5), 434–449. https://doi.org/10.1177/14550725211021263</w:t>
      </w:r>
    </w:p>
    <w:p w14:paraId="7F35AC86" w14:textId="77777777" w:rsidR="00CA7FD0" w:rsidRDefault="00CA7FD0" w:rsidP="00CA7FD0">
      <w:pPr>
        <w:pStyle w:val="Bibliografa"/>
      </w:pPr>
      <w:r>
        <w:lastRenderedPageBreak/>
        <w:t xml:space="preserve">Liu, Y., Williamson, V. G., Setlow, B., Cottler, L. B., &amp; Knackstedt, L. A. (2018). The importance of considering polysubstance use: Lessons from cocaine research. </w:t>
      </w:r>
      <w:r>
        <w:rPr>
          <w:i/>
          <w:iCs/>
        </w:rPr>
        <w:t>Drug and Alcohol Dependence</w:t>
      </w:r>
      <w:r>
        <w:t xml:space="preserve">, </w:t>
      </w:r>
      <w:r>
        <w:rPr>
          <w:i/>
          <w:iCs/>
        </w:rPr>
        <w:t>192</w:t>
      </w:r>
      <w:r>
        <w:t>, 16–28. https://doi.org/10.1016/j.drugalcdep.2018.07.025</w:t>
      </w:r>
    </w:p>
    <w:p w14:paraId="49288831" w14:textId="77777777" w:rsidR="00CA7FD0" w:rsidRPr="00CA7FD0" w:rsidRDefault="00CA7FD0" w:rsidP="00CA7FD0">
      <w:pPr>
        <w:pStyle w:val="Bibliografa"/>
        <w:rPr>
          <w:lang w:val="es-CL"/>
        </w:rPr>
      </w:pPr>
      <w:r>
        <w:t xml:space="preserve">Lokku, A., Lim, L. S., Birken, C. S., Pullenayegum, E. M., &amp; on behalf of the TARGet Kids! Collaboration. (2020). Summarizing the extent of visit irregularity in longitudinal data. </w:t>
      </w:r>
      <w:r w:rsidRPr="00CA7FD0">
        <w:rPr>
          <w:i/>
          <w:iCs/>
          <w:lang w:val="es-CL"/>
        </w:rPr>
        <w:t>BMC Medical Research Methodology</w:t>
      </w:r>
      <w:r w:rsidRPr="00CA7FD0">
        <w:rPr>
          <w:lang w:val="es-CL"/>
        </w:rPr>
        <w:t xml:space="preserve">, </w:t>
      </w:r>
      <w:r w:rsidRPr="00CA7FD0">
        <w:rPr>
          <w:i/>
          <w:iCs/>
          <w:lang w:val="es-CL"/>
        </w:rPr>
        <w:t>20</w:t>
      </w:r>
      <w:r w:rsidRPr="00CA7FD0">
        <w:rPr>
          <w:lang w:val="es-CL"/>
        </w:rPr>
        <w:t>(1), 135. https://doi.org/10.1186/s12874-020-01023-w</w:t>
      </w:r>
    </w:p>
    <w:p w14:paraId="32FD8EDA" w14:textId="77777777" w:rsidR="00CA7FD0" w:rsidRDefault="00CA7FD0" w:rsidP="00CA7FD0">
      <w:pPr>
        <w:pStyle w:val="Bibliografa"/>
      </w:pPr>
      <w:r w:rsidRPr="00CA7FD0">
        <w:rPr>
          <w:lang w:val="es-CL"/>
        </w:rPr>
        <w:t xml:space="preserve">Mateo Pinones, M., González-Santa Cruz, A., Portilla Huidobro, R., &amp; Castillo-Carniglia, A. (2022). </w:t>
      </w:r>
      <w:r>
        <w:t xml:space="preserve">Evidence-based policymaking: Lessons from the Chilean Substance Use Treatment Policy. </w:t>
      </w:r>
      <w:r>
        <w:rPr>
          <w:i/>
          <w:iCs/>
        </w:rPr>
        <w:t>International Journal of Drug Policy</w:t>
      </w:r>
      <w:r>
        <w:t xml:space="preserve">, </w:t>
      </w:r>
      <w:r>
        <w:rPr>
          <w:i/>
          <w:iCs/>
        </w:rPr>
        <w:t>109</w:t>
      </w:r>
      <w:r>
        <w:t>, 103860. https://doi.org/10.1016/j.drugpo.2022.103860</w:t>
      </w:r>
    </w:p>
    <w:p w14:paraId="445E0CDF" w14:textId="77777777" w:rsidR="00CA7FD0" w:rsidRDefault="00CA7FD0" w:rsidP="00CA7FD0">
      <w:pPr>
        <w:pStyle w:val="Bibliografa"/>
      </w:pPr>
      <w:r>
        <w:t xml:space="preserve">McPherson, C., Boyne, H., &amp; Waseem, R. (2017). Understanding the Factors that Impact Relapse Post-residential Addiction Treatment, a Six Month Follow-up from a Canadian Treatment Centre. </w:t>
      </w:r>
      <w:r>
        <w:rPr>
          <w:i/>
          <w:iCs/>
        </w:rPr>
        <w:t>Journal of Alcoholism &amp; Drug Dependence</w:t>
      </w:r>
      <w:r>
        <w:t xml:space="preserve">, </w:t>
      </w:r>
      <w:r>
        <w:rPr>
          <w:i/>
          <w:iCs/>
        </w:rPr>
        <w:t>05</w:t>
      </w:r>
      <w:r>
        <w:t>(03). https://doi.org/10.4172/2329-6488.1000268</w:t>
      </w:r>
    </w:p>
    <w:p w14:paraId="6720B262" w14:textId="77777777" w:rsidR="00CA7FD0" w:rsidRPr="00CA7FD0" w:rsidRDefault="00CA7FD0" w:rsidP="00CA7FD0">
      <w:pPr>
        <w:pStyle w:val="Bibliografa"/>
        <w:rPr>
          <w:lang w:val="es-CL"/>
        </w:rPr>
      </w:pPr>
      <w:r>
        <w:t xml:space="preserve">Mefodeva, V., Carlyle, M., Walter, Z., Chan, G., &amp; Hides, L. (2022). Polysubstance use in young people accessing residential and day-treatment services for substance use: Substance use profiles, psychiatric comorbidity and treatment completion. </w:t>
      </w:r>
      <w:r w:rsidRPr="00CA7FD0">
        <w:rPr>
          <w:i/>
          <w:iCs/>
          <w:lang w:val="es-CL"/>
        </w:rPr>
        <w:t>Addiction (Abingdon, England)</w:t>
      </w:r>
      <w:r w:rsidRPr="00CA7FD0">
        <w:rPr>
          <w:lang w:val="es-CL"/>
        </w:rPr>
        <w:t xml:space="preserve">, </w:t>
      </w:r>
      <w:r w:rsidRPr="00CA7FD0">
        <w:rPr>
          <w:i/>
          <w:iCs/>
          <w:lang w:val="es-CL"/>
        </w:rPr>
        <w:t>117</w:t>
      </w:r>
      <w:r w:rsidRPr="00CA7FD0">
        <w:rPr>
          <w:lang w:val="es-CL"/>
        </w:rPr>
        <w:t>(12), 3110–3120. https://doi.org/10.1111/add.16008</w:t>
      </w:r>
    </w:p>
    <w:p w14:paraId="6C683E9A" w14:textId="77777777" w:rsidR="00CA7FD0" w:rsidRDefault="00CA7FD0" w:rsidP="00CA7FD0">
      <w:pPr>
        <w:pStyle w:val="Bibliografa"/>
      </w:pPr>
      <w:r w:rsidRPr="00CA7FD0">
        <w:rPr>
          <w:lang w:val="es-CL"/>
        </w:rPr>
        <w:t xml:space="preserve">Olivari, C. F., Gaete, J., Rodriguez, N., Pizarro, E., Del Villar, P., Calvo, E., &amp; Castillo-Carniglia, A. (2022). </w:t>
      </w:r>
      <w:r>
        <w:t xml:space="preserve">Polydrug Use and Co-occurring Substance Use Disorders in a Respondent Driven Sampling of Cocaine Base Paste Users in Santiago, Chile. </w:t>
      </w:r>
      <w:r>
        <w:rPr>
          <w:i/>
          <w:iCs/>
        </w:rPr>
        <w:t>Journal of Psychoactive Drugs</w:t>
      </w:r>
      <w:r>
        <w:t xml:space="preserve">, </w:t>
      </w:r>
      <w:r>
        <w:rPr>
          <w:i/>
          <w:iCs/>
        </w:rPr>
        <w:t>54</w:t>
      </w:r>
      <w:r>
        <w:t>(4), 348–357. https://doi.org/10.1080/02791072.2021.1976886</w:t>
      </w:r>
    </w:p>
    <w:p w14:paraId="76369473" w14:textId="77777777" w:rsidR="00CA7FD0" w:rsidRDefault="00CA7FD0" w:rsidP="00CA7FD0">
      <w:pPr>
        <w:pStyle w:val="Bibliografa"/>
      </w:pPr>
      <w:r>
        <w:t xml:space="preserve">Price, O., Sutherland, R., Man, N., Bruno, R., Dietze, P., Salom, C., Akhurst, J., &amp; Peacock, A. (2023). Trends and psychosocial correlates of same day polysubstance use among people who inject drugs in Australia, 2012-2022. </w:t>
      </w:r>
      <w:r>
        <w:rPr>
          <w:i/>
          <w:iCs/>
        </w:rPr>
        <w:t>International Journal of Drug Policy</w:t>
      </w:r>
      <w:r>
        <w:t>, 104150. https://doi.org/10.1016/j.drugpo.2023.104150</w:t>
      </w:r>
    </w:p>
    <w:p w14:paraId="26E9FF62" w14:textId="77777777" w:rsidR="00CA7FD0" w:rsidRDefault="00CA7FD0" w:rsidP="00CA7FD0">
      <w:pPr>
        <w:pStyle w:val="Bibliografa"/>
      </w:pPr>
      <w:r>
        <w:t xml:space="preserve">Pullenayegum, E. (2022). </w:t>
      </w:r>
      <w:r>
        <w:rPr>
          <w:i/>
          <w:iCs/>
        </w:rPr>
        <w:t>IrregLong: Analysis of Longitudinal Data with Irregular Observation Times</w:t>
      </w:r>
      <w:r>
        <w:t xml:space="preserve"> [Computer software]. https://cran.r-project.org/web/packages/IrregLong/index.html</w:t>
      </w:r>
    </w:p>
    <w:p w14:paraId="79F712F6" w14:textId="77777777" w:rsidR="00CA7FD0" w:rsidRDefault="00CA7FD0" w:rsidP="00CA7FD0">
      <w:pPr>
        <w:pStyle w:val="Bibliografa"/>
      </w:pPr>
      <w:r>
        <w:lastRenderedPageBreak/>
        <w:t xml:space="preserve">Pullenayegum, E. M., Birken, C., Maguire, J., &amp; TARGet Kids! Collaboration. (2023). Causal inference with longitudinal data subject to irregular assessment times. </w:t>
      </w:r>
      <w:r>
        <w:rPr>
          <w:i/>
          <w:iCs/>
        </w:rPr>
        <w:t>Statistics in Medicine</w:t>
      </w:r>
      <w:r>
        <w:t xml:space="preserve">, </w:t>
      </w:r>
      <w:r>
        <w:rPr>
          <w:i/>
          <w:iCs/>
        </w:rPr>
        <w:t>42</w:t>
      </w:r>
      <w:r>
        <w:t>(14), 2361–2393. https://doi.org/10.1002/sim.9727</w:t>
      </w:r>
    </w:p>
    <w:p w14:paraId="169F68B2" w14:textId="77777777" w:rsidR="00CA7FD0" w:rsidRDefault="00CA7FD0" w:rsidP="00CA7FD0">
      <w:pPr>
        <w:pStyle w:val="Bibliografa"/>
      </w:pPr>
      <w:r>
        <w:t xml:space="preserve">Quek, L.-H., Chan, G., White, A., Connor, J., Baker, P., Saunders, J., &amp; Kelly, A. (2013). Concurrent and Simultaneous Polydrug Use: Latent Class Analysis of an Australian Nationally Representative Sample of Young Adults. </w:t>
      </w:r>
      <w:r>
        <w:rPr>
          <w:i/>
          <w:iCs/>
        </w:rPr>
        <w:t>Frontiers in Public Health</w:t>
      </w:r>
      <w:r>
        <w:t xml:space="preserve">, </w:t>
      </w:r>
      <w:r>
        <w:rPr>
          <w:i/>
          <w:iCs/>
        </w:rPr>
        <w:t>1</w:t>
      </w:r>
      <w:r>
        <w:t>. https://www.frontiersin.org/articles/10.3389/fpubh.2013.00061</w:t>
      </w:r>
    </w:p>
    <w:p w14:paraId="7C803BEB" w14:textId="77777777" w:rsidR="00CA7FD0" w:rsidRDefault="00CA7FD0" w:rsidP="00CA7FD0">
      <w:pPr>
        <w:pStyle w:val="Bibliografa"/>
      </w:pPr>
      <w:r>
        <w:t xml:space="preserve">Reif, S., Stewart, M. T., Torres, M. E., Davis, M. T., Dana, B. M., &amp; Ritter, G. A. (2021). Effectiveness of value-based purchasing for substance use treatment engagement and retention. </w:t>
      </w:r>
      <w:r>
        <w:rPr>
          <w:i/>
          <w:iCs/>
        </w:rPr>
        <w:t>Journal of Substance Abuse Treatment</w:t>
      </w:r>
      <w:r>
        <w:t xml:space="preserve">, </w:t>
      </w:r>
      <w:r>
        <w:rPr>
          <w:i/>
          <w:iCs/>
        </w:rPr>
        <w:t>122</w:t>
      </w:r>
      <w:r>
        <w:t>, 108217. https://doi.org/10.1016/j.jsat.2020.108217</w:t>
      </w:r>
    </w:p>
    <w:p w14:paraId="5E879C9B" w14:textId="77777777" w:rsidR="00CA7FD0" w:rsidRPr="00CA7FD0" w:rsidRDefault="00CA7FD0" w:rsidP="00CA7FD0">
      <w:pPr>
        <w:pStyle w:val="Bibliografa"/>
        <w:rPr>
          <w:lang w:val="es-CL"/>
        </w:rPr>
      </w:pPr>
      <w:r w:rsidRPr="00CA7FD0">
        <w:rPr>
          <w:lang w:val="es-CL"/>
        </w:rPr>
        <w:t xml:space="preserve">Reyes, J., Perez, C., Colon, H., Dowell, M., &amp; Cumsille, F. (2013). </w:t>
      </w:r>
      <w:r>
        <w:t xml:space="preserve">Prevalence and Patterns of Polydrug Use in Latin America: Analysis of Population-based Surveys in Six Countries. </w:t>
      </w:r>
      <w:r w:rsidRPr="00CA7FD0">
        <w:rPr>
          <w:i/>
          <w:iCs/>
          <w:lang w:val="es-CL"/>
        </w:rPr>
        <w:t>Review of European Studies</w:t>
      </w:r>
      <w:r w:rsidRPr="00CA7FD0">
        <w:rPr>
          <w:lang w:val="es-CL"/>
        </w:rPr>
        <w:t xml:space="preserve">, </w:t>
      </w:r>
      <w:r w:rsidRPr="00CA7FD0">
        <w:rPr>
          <w:i/>
          <w:iCs/>
          <w:lang w:val="es-CL"/>
        </w:rPr>
        <w:t>5</w:t>
      </w:r>
      <w:r w:rsidRPr="00CA7FD0">
        <w:rPr>
          <w:lang w:val="es-CL"/>
        </w:rPr>
        <w:t>(1), Article 1. https://doi.org/10.5539/res.v5n1p10</w:t>
      </w:r>
    </w:p>
    <w:p w14:paraId="138FD86D" w14:textId="77777777" w:rsidR="00CA7FD0" w:rsidRPr="00CA7FD0" w:rsidRDefault="00CA7FD0" w:rsidP="00CA7FD0">
      <w:pPr>
        <w:pStyle w:val="Bibliografa"/>
        <w:rPr>
          <w:lang w:val="es-CL"/>
        </w:rPr>
      </w:pPr>
      <w:r w:rsidRPr="00CA7FD0">
        <w:rPr>
          <w:lang w:val="es-CL"/>
        </w:rPr>
        <w:t xml:space="preserve">Ruiz-Tagle Maturana, J., González-Santa Cruz, A., Rocha-Jiménez, T., &amp; Castillo-Carniglia, Á. (2023). </w:t>
      </w:r>
      <w:r>
        <w:t xml:space="preserve">Does substance use disorder treatment completion reduce the risk of treatment readmission in Chile? </w:t>
      </w:r>
      <w:r w:rsidRPr="00CA7FD0">
        <w:rPr>
          <w:i/>
          <w:iCs/>
          <w:lang w:val="es-CL"/>
        </w:rPr>
        <w:t>Drug and Alcohol Dependence</w:t>
      </w:r>
      <w:r w:rsidRPr="00CA7FD0">
        <w:rPr>
          <w:lang w:val="es-CL"/>
        </w:rPr>
        <w:t xml:space="preserve">, </w:t>
      </w:r>
      <w:r w:rsidRPr="00CA7FD0">
        <w:rPr>
          <w:i/>
          <w:iCs/>
          <w:lang w:val="es-CL"/>
        </w:rPr>
        <w:t>248</w:t>
      </w:r>
      <w:r w:rsidRPr="00CA7FD0">
        <w:rPr>
          <w:lang w:val="es-CL"/>
        </w:rPr>
        <w:t>, 109907. https://doi.org/10.1016/j.drugalcdep.2023.109907</w:t>
      </w:r>
    </w:p>
    <w:p w14:paraId="106E9994" w14:textId="77777777" w:rsidR="00CA7FD0" w:rsidRDefault="00CA7FD0" w:rsidP="00CA7FD0">
      <w:pPr>
        <w:pStyle w:val="Bibliografa"/>
      </w:pPr>
      <w:r w:rsidRPr="00CA7FD0">
        <w:rPr>
          <w:lang w:val="es-CL"/>
        </w:rPr>
        <w:t xml:space="preserve">Santis B, R., Hidalgo C, C. G., Hayden C, V., Anselmo M, E., Rodríguez T, J., Cartajena de la M, F., Dreyse D, J., &amp; Torres B, R. (2007). Consumo de sustancias y conductas de riesgo en consumidores de pasta base de cacaína no consultantes a servicios de rehabilitación. </w:t>
      </w:r>
      <w:r>
        <w:rPr>
          <w:i/>
          <w:iCs/>
        </w:rPr>
        <w:t>Revista Médica de Chile</w:t>
      </w:r>
      <w:r>
        <w:t xml:space="preserve">, </w:t>
      </w:r>
      <w:r>
        <w:rPr>
          <w:i/>
          <w:iCs/>
        </w:rPr>
        <w:t>135</w:t>
      </w:r>
      <w:r>
        <w:t>(1), 45–53. https://doi.org/10.4067/S0034-98872007000100007</w:t>
      </w:r>
    </w:p>
    <w:p w14:paraId="7E067D48" w14:textId="77777777" w:rsidR="00CA7FD0" w:rsidRDefault="00CA7FD0" w:rsidP="00CA7FD0">
      <w:pPr>
        <w:pStyle w:val="Bibliografa"/>
      </w:pPr>
      <w:r>
        <w:t xml:space="preserve">Sewell, J., Miltz, A., Lampe, F. C., Cambiano, V., Speakman, A., Phillips, A. N., Stuart, D., Gilson, R., Asboe, D., Nwokolo, N., Clarke, A., Collins, S., Hart, G., Elford, J., &amp; Rodger, A. J. (2017). Poly drug use, chemsex drug use, and associations with sexual risk behaviour in HIV-negative men who have sex with men attending sexual health clinics. </w:t>
      </w:r>
      <w:r>
        <w:rPr>
          <w:i/>
          <w:iCs/>
        </w:rPr>
        <w:t>International Journal of Drug Policy</w:t>
      </w:r>
      <w:r>
        <w:t xml:space="preserve">, </w:t>
      </w:r>
      <w:r>
        <w:rPr>
          <w:i/>
          <w:iCs/>
        </w:rPr>
        <w:t>43</w:t>
      </w:r>
      <w:r>
        <w:t>, 33–43. https://doi.org/10.1016/j.drugpo.2017.01.001</w:t>
      </w:r>
    </w:p>
    <w:p w14:paraId="5A012E0A" w14:textId="77777777" w:rsidR="00CA7FD0" w:rsidRDefault="00CA7FD0" w:rsidP="00CA7FD0">
      <w:pPr>
        <w:pStyle w:val="Bibliografa"/>
      </w:pPr>
      <w:r>
        <w:t xml:space="preserve">Sheetal, A., Jiang, Z., &amp; Di Milia, L. (2023). Using machine learning to analyze longitudinal data: A tutorial guide and best-practice recommendations for social science researchers. </w:t>
      </w:r>
      <w:r>
        <w:rPr>
          <w:i/>
          <w:iCs/>
        </w:rPr>
        <w:t>Applied Psychology</w:t>
      </w:r>
      <w:r>
        <w:t xml:space="preserve">, </w:t>
      </w:r>
      <w:r>
        <w:rPr>
          <w:i/>
          <w:iCs/>
        </w:rPr>
        <w:t>72</w:t>
      </w:r>
      <w:r>
        <w:t>(3), 1339–1364. https://doi.org/10.1111/apps.12435</w:t>
      </w:r>
    </w:p>
    <w:p w14:paraId="7A500B46" w14:textId="77777777" w:rsidR="00CA7FD0" w:rsidRDefault="00CA7FD0" w:rsidP="00CA7FD0">
      <w:pPr>
        <w:pStyle w:val="Bibliografa"/>
      </w:pPr>
      <w:r>
        <w:lastRenderedPageBreak/>
        <w:t xml:space="preserve">Steele, J. L., &amp; Peralta, R. L. (2020). Are Polydrug Users More Physically and Verbally Aggressive? An Assessment of Aggression Among Mono- Versus Polydrug Users in a University Sample. </w:t>
      </w:r>
      <w:r>
        <w:rPr>
          <w:i/>
          <w:iCs/>
        </w:rPr>
        <w:t>Journal of Interpersonal Violence</w:t>
      </w:r>
      <w:r>
        <w:t xml:space="preserve">, </w:t>
      </w:r>
      <w:r>
        <w:rPr>
          <w:i/>
          <w:iCs/>
        </w:rPr>
        <w:t>35</w:t>
      </w:r>
      <w:r>
        <w:t>(21–22), 4444–4467. https://doi.org/10.1177/0886260517715024</w:t>
      </w:r>
    </w:p>
    <w:p w14:paraId="6BCD6DDE" w14:textId="77777777" w:rsidR="00CA7FD0" w:rsidRDefault="00CA7FD0" w:rsidP="00CA7FD0">
      <w:pPr>
        <w:pStyle w:val="Bibliografa"/>
      </w:pPr>
      <w:r>
        <w:t xml:space="preserve">Tiet, Q. Q., Ilgen, M. A., Byrnes, H. F., Harris, A. H. S., &amp; Finney, J. W. (2007). Treatment setting and baseline substance use severity interact to predict patients’ outcomes. </w:t>
      </w:r>
      <w:r>
        <w:rPr>
          <w:i/>
          <w:iCs/>
        </w:rPr>
        <w:t>Addiction (Abingdon, England)</w:t>
      </w:r>
      <w:r>
        <w:t xml:space="preserve">, </w:t>
      </w:r>
      <w:r>
        <w:rPr>
          <w:i/>
          <w:iCs/>
        </w:rPr>
        <w:t>102</w:t>
      </w:r>
      <w:r>
        <w:t>(3), 432–440. https://doi.org/10.1111/j.1360-0443.2006.01717.x</w:t>
      </w:r>
    </w:p>
    <w:p w14:paraId="42FCDE27" w14:textId="77777777" w:rsidR="00CA7FD0" w:rsidRPr="00CA7FD0" w:rsidRDefault="00CA7FD0" w:rsidP="00CA7FD0">
      <w:pPr>
        <w:pStyle w:val="Bibliografa"/>
        <w:rPr>
          <w:lang w:val="es-CL"/>
        </w:rPr>
      </w:pPr>
      <w:r>
        <w:t xml:space="preserve">Vázquez-Real, M., Talero-Barrientos, E. M., &amp; Franco-Fernández, M. D. (2022). Sociodemographic, clinical and pharmacological factors influencing early readmission in mental health settings. </w:t>
      </w:r>
      <w:r w:rsidRPr="00CA7FD0">
        <w:rPr>
          <w:i/>
          <w:iCs/>
          <w:lang w:val="es-CL"/>
        </w:rPr>
        <w:t>Actas Espanolas De Psiquiatria</w:t>
      </w:r>
      <w:r w:rsidRPr="00CA7FD0">
        <w:rPr>
          <w:lang w:val="es-CL"/>
        </w:rPr>
        <w:t xml:space="preserve">, </w:t>
      </w:r>
      <w:r w:rsidRPr="00CA7FD0">
        <w:rPr>
          <w:i/>
          <w:iCs/>
          <w:lang w:val="es-CL"/>
        </w:rPr>
        <w:t>50</w:t>
      </w:r>
      <w:r w:rsidRPr="00CA7FD0">
        <w:rPr>
          <w:lang w:val="es-CL"/>
        </w:rPr>
        <w:t>(6), 248–255.</w:t>
      </w:r>
    </w:p>
    <w:p w14:paraId="79E3456C" w14:textId="77777777" w:rsidR="00CA7FD0" w:rsidRDefault="00CA7FD0" w:rsidP="00CA7FD0">
      <w:pPr>
        <w:pStyle w:val="Bibliografa"/>
      </w:pPr>
      <w:r w:rsidRPr="00CA7FD0">
        <w:rPr>
          <w:lang w:val="es-CL"/>
        </w:rPr>
        <w:t xml:space="preserve">Vilugrón, F., Molina G., T., Gras-Pérez, M. E., Font-Mayolas, S., Vilugrón, F., Molina G., T., Gras-Pérez, M. E., &amp; Font-Mayolas, S. (2022). Precocidad de inicio del consumo de sustancias psicoactivas y su relación con otros comportamientos de riesgo para la salud en adolescentes chilenos. </w:t>
      </w:r>
      <w:r>
        <w:rPr>
          <w:i/>
          <w:iCs/>
        </w:rPr>
        <w:t>Revista Médica de Chile</w:t>
      </w:r>
      <w:r>
        <w:t xml:space="preserve">, </w:t>
      </w:r>
      <w:r>
        <w:rPr>
          <w:i/>
          <w:iCs/>
        </w:rPr>
        <w:t>150</w:t>
      </w:r>
      <w:r>
        <w:t>(5), 584–596. https://doi.org/10.4067/s0034-98872022000500584</w:t>
      </w:r>
    </w:p>
    <w:p w14:paraId="2236A6A6" w14:textId="40958BB6" w:rsidR="008542A0" w:rsidRPr="008D0663" w:rsidRDefault="00830795" w:rsidP="00E54D88">
      <w:pPr>
        <w:spacing w:line="276" w:lineRule="auto"/>
        <w:jc w:val="left"/>
        <w:rPr>
          <w:color w:val="3A3A3A"/>
          <w:shd w:val="clear" w:color="auto" w:fill="FFFFFF"/>
          <w:lang w:val="en-US"/>
        </w:rPr>
        <w:sectPr w:rsidR="008542A0" w:rsidRPr="008D0663" w:rsidSect="00EA2255">
          <w:headerReference w:type="default" r:id="rId14"/>
          <w:footerReference w:type="default" r:id="rId15"/>
          <w:pgSz w:w="11906" w:h="16838" w:code="9"/>
          <w:pgMar w:top="851" w:right="851" w:bottom="851" w:left="851" w:header="709" w:footer="709" w:gutter="0"/>
          <w:cols w:space="708"/>
          <w:docGrid w:linePitch="360"/>
        </w:sectPr>
      </w:pPr>
      <w:r w:rsidRPr="0075223D">
        <w:rPr>
          <w:color w:val="3A3A3A"/>
          <w:shd w:val="clear" w:color="auto" w:fill="FFFFFF"/>
        </w:rPr>
        <w:fldChar w:fldCharType="end"/>
      </w:r>
    </w:p>
    <w:p w14:paraId="7026A000" w14:textId="734616AF" w:rsidR="0018795C" w:rsidRDefault="00A912ED">
      <w:pPr>
        <w:jc w:val="left"/>
        <w:rPr>
          <w:rFonts w:eastAsia="Times New Roman" w:cs="Times New Roman"/>
          <w:color w:val="3A3A3A"/>
          <w:szCs w:val="20"/>
          <w:shd w:val="clear" w:color="auto" w:fill="FFFFFF"/>
          <w:lang w:eastAsia="en-AU"/>
        </w:rPr>
      </w:pPr>
      <w:r w:rsidRPr="006D1784">
        <w:rPr>
          <w:rFonts w:eastAsia="Times New Roman" w:cs="Times New Roman"/>
          <w:color w:val="3A3A3A"/>
          <w:szCs w:val="20"/>
          <w:shd w:val="clear" w:color="auto" w:fill="FFFFFF"/>
          <w:lang w:val="en-US" w:eastAsia="en-AU"/>
        </w:rPr>
        <w:lastRenderedPageBreak/>
        <w:t xml:space="preserve">Table 1. </w:t>
      </w:r>
      <w:r w:rsidRPr="0075223D">
        <w:rPr>
          <w:rFonts w:eastAsia="Times New Roman" w:cs="Times New Roman"/>
          <w:color w:val="3A3A3A"/>
          <w:szCs w:val="20"/>
          <w:shd w:val="clear" w:color="auto" w:fill="FFFFFF"/>
          <w:lang w:eastAsia="en-AU"/>
        </w:rPr>
        <w:t>Characteristics of the study sample</w:t>
      </w:r>
    </w:p>
    <w:tbl>
      <w:tblPr>
        <w:tblW w:w="0" w:type="auto"/>
        <w:jc w:val="center"/>
        <w:tblCellMar>
          <w:left w:w="70" w:type="dxa"/>
          <w:right w:w="70" w:type="dxa"/>
        </w:tblCellMar>
        <w:tblLook w:val="04A0" w:firstRow="1" w:lastRow="0" w:firstColumn="1" w:lastColumn="0" w:noHBand="0" w:noVBand="1"/>
      </w:tblPr>
      <w:tblGrid>
        <w:gridCol w:w="4841"/>
        <w:gridCol w:w="1802"/>
        <w:gridCol w:w="1795"/>
        <w:gridCol w:w="1688"/>
        <w:gridCol w:w="1945"/>
        <w:gridCol w:w="539"/>
      </w:tblGrid>
      <w:tr w:rsidR="0018795C" w:rsidRPr="0018795C" w14:paraId="2A96F6EA" w14:textId="77777777" w:rsidTr="002432E1">
        <w:trPr>
          <w:trHeight w:val="300"/>
          <w:jc w:val="center"/>
        </w:trPr>
        <w:tc>
          <w:tcPr>
            <w:tcW w:w="0" w:type="auto"/>
            <w:tcBorders>
              <w:top w:val="single" w:sz="4" w:space="0" w:color="auto"/>
              <w:left w:val="nil"/>
              <w:bottom w:val="single" w:sz="4" w:space="0" w:color="auto"/>
              <w:right w:val="nil"/>
            </w:tcBorders>
            <w:shd w:val="clear" w:color="auto" w:fill="auto"/>
            <w:noWrap/>
            <w:vAlign w:val="center"/>
            <w:hideMark/>
          </w:tcPr>
          <w:p w14:paraId="26F55A2E" w14:textId="6415131B" w:rsidR="0018795C" w:rsidRPr="0018795C" w:rsidRDefault="0018795C" w:rsidP="0018795C">
            <w:pPr>
              <w:spacing w:after="0" w:line="240" w:lineRule="auto"/>
              <w:jc w:val="center"/>
              <w:rPr>
                <w:rFonts w:ascii="Calibri" w:eastAsia="Times New Roman" w:hAnsi="Calibri" w:cs="Calibri"/>
                <w:b/>
                <w:bCs/>
                <w:color w:val="000000"/>
                <w:sz w:val="16"/>
                <w:szCs w:val="18"/>
                <w:lang w:val="es-CL" w:eastAsia="es-CL"/>
              </w:rPr>
            </w:pPr>
            <w:r w:rsidRPr="0018795C">
              <w:rPr>
                <w:b/>
                <w:bCs/>
                <w:sz w:val="16"/>
                <w:szCs w:val="18"/>
              </w:rPr>
              <w:t>Variable</w:t>
            </w:r>
          </w:p>
        </w:tc>
        <w:tc>
          <w:tcPr>
            <w:tcW w:w="0" w:type="auto"/>
            <w:tcBorders>
              <w:top w:val="single" w:sz="4" w:space="0" w:color="auto"/>
              <w:left w:val="nil"/>
              <w:bottom w:val="single" w:sz="4" w:space="0" w:color="auto"/>
              <w:right w:val="nil"/>
            </w:tcBorders>
            <w:shd w:val="clear" w:color="auto" w:fill="auto"/>
            <w:noWrap/>
            <w:vAlign w:val="center"/>
            <w:hideMark/>
          </w:tcPr>
          <w:p w14:paraId="2D916370" w14:textId="44667C21" w:rsidR="0018795C" w:rsidRPr="0018795C" w:rsidRDefault="0018795C" w:rsidP="0018795C">
            <w:pPr>
              <w:spacing w:after="0" w:line="240" w:lineRule="auto"/>
              <w:jc w:val="center"/>
              <w:rPr>
                <w:rFonts w:ascii="Calibri" w:eastAsia="Times New Roman" w:hAnsi="Calibri" w:cs="Calibri"/>
                <w:b/>
                <w:bCs/>
                <w:color w:val="000000"/>
                <w:sz w:val="16"/>
                <w:szCs w:val="18"/>
                <w:lang w:val="es-CL" w:eastAsia="es-CL"/>
              </w:rPr>
            </w:pPr>
            <w:r w:rsidRPr="0018795C">
              <w:rPr>
                <w:b/>
                <w:bCs/>
                <w:sz w:val="16"/>
                <w:szCs w:val="18"/>
              </w:rPr>
              <w:t>Category</w:t>
            </w:r>
          </w:p>
        </w:tc>
        <w:tc>
          <w:tcPr>
            <w:tcW w:w="0" w:type="auto"/>
            <w:tcBorders>
              <w:top w:val="single" w:sz="4" w:space="0" w:color="auto"/>
              <w:left w:val="nil"/>
              <w:bottom w:val="single" w:sz="4" w:space="0" w:color="auto"/>
              <w:right w:val="nil"/>
            </w:tcBorders>
            <w:shd w:val="clear" w:color="auto" w:fill="auto"/>
            <w:noWrap/>
            <w:vAlign w:val="center"/>
          </w:tcPr>
          <w:p w14:paraId="3DA09987" w14:textId="094244EF" w:rsidR="0018795C" w:rsidRPr="0018795C" w:rsidRDefault="0018795C" w:rsidP="0018795C">
            <w:pPr>
              <w:spacing w:after="0" w:line="240" w:lineRule="auto"/>
              <w:jc w:val="center"/>
              <w:rPr>
                <w:rFonts w:ascii="Calibri" w:eastAsia="Times New Roman" w:hAnsi="Calibri" w:cs="Calibri"/>
                <w:b/>
                <w:bCs/>
                <w:color w:val="000000"/>
                <w:sz w:val="16"/>
                <w:szCs w:val="18"/>
                <w:lang w:val="es-CL" w:eastAsia="es-CL"/>
              </w:rPr>
            </w:pPr>
            <w:r w:rsidRPr="0018795C">
              <w:rPr>
                <w:b/>
                <w:bCs/>
                <w:sz w:val="16"/>
                <w:szCs w:val="18"/>
              </w:rPr>
              <w:t>No PSU (n=2,383)</w:t>
            </w:r>
          </w:p>
        </w:tc>
        <w:tc>
          <w:tcPr>
            <w:tcW w:w="0" w:type="auto"/>
            <w:tcBorders>
              <w:top w:val="single" w:sz="4" w:space="0" w:color="auto"/>
              <w:left w:val="nil"/>
              <w:bottom w:val="single" w:sz="4" w:space="0" w:color="auto"/>
              <w:right w:val="nil"/>
            </w:tcBorders>
            <w:shd w:val="clear" w:color="auto" w:fill="auto"/>
            <w:noWrap/>
            <w:vAlign w:val="center"/>
            <w:hideMark/>
          </w:tcPr>
          <w:p w14:paraId="552EA1B7" w14:textId="1C16DC77" w:rsidR="0018795C" w:rsidRPr="0018795C" w:rsidRDefault="0018795C" w:rsidP="0018795C">
            <w:pPr>
              <w:spacing w:after="0" w:line="240" w:lineRule="auto"/>
              <w:jc w:val="center"/>
              <w:rPr>
                <w:rFonts w:ascii="Calibri" w:eastAsia="Times New Roman" w:hAnsi="Calibri" w:cs="Calibri"/>
                <w:b/>
                <w:bCs/>
                <w:color w:val="000000"/>
                <w:sz w:val="16"/>
                <w:szCs w:val="18"/>
                <w:lang w:val="es-CL" w:eastAsia="es-CL"/>
              </w:rPr>
            </w:pPr>
            <w:r w:rsidRPr="0018795C">
              <w:rPr>
                <w:b/>
                <w:bCs/>
                <w:sz w:val="16"/>
                <w:szCs w:val="18"/>
              </w:rPr>
              <w:t>PSU (n=10,934)</w:t>
            </w:r>
          </w:p>
        </w:tc>
        <w:tc>
          <w:tcPr>
            <w:tcW w:w="0" w:type="auto"/>
            <w:tcBorders>
              <w:top w:val="single" w:sz="4" w:space="0" w:color="auto"/>
              <w:left w:val="nil"/>
              <w:bottom w:val="single" w:sz="4" w:space="0" w:color="auto"/>
              <w:right w:val="nil"/>
            </w:tcBorders>
            <w:shd w:val="clear" w:color="auto" w:fill="auto"/>
            <w:noWrap/>
            <w:vAlign w:val="center"/>
            <w:hideMark/>
          </w:tcPr>
          <w:p w14:paraId="78FEC2DE" w14:textId="14A6ADA6" w:rsidR="0018795C" w:rsidRPr="0018795C" w:rsidRDefault="0018795C" w:rsidP="0018795C">
            <w:pPr>
              <w:spacing w:after="0" w:line="240" w:lineRule="auto"/>
              <w:jc w:val="center"/>
              <w:rPr>
                <w:rFonts w:ascii="Calibri" w:eastAsia="Times New Roman" w:hAnsi="Calibri" w:cs="Calibri"/>
                <w:b/>
                <w:bCs/>
                <w:color w:val="000000"/>
                <w:sz w:val="16"/>
                <w:szCs w:val="18"/>
                <w:lang w:val="es-CL" w:eastAsia="es-CL"/>
              </w:rPr>
            </w:pPr>
            <w:r w:rsidRPr="0018795C">
              <w:rPr>
                <w:b/>
                <w:bCs/>
                <w:sz w:val="16"/>
                <w:szCs w:val="18"/>
              </w:rPr>
              <w:t>Overall (n= 13,317)</w:t>
            </w:r>
          </w:p>
        </w:tc>
        <w:tc>
          <w:tcPr>
            <w:tcW w:w="0" w:type="auto"/>
            <w:tcBorders>
              <w:top w:val="single" w:sz="4" w:space="0" w:color="auto"/>
              <w:left w:val="nil"/>
              <w:bottom w:val="single" w:sz="4" w:space="0" w:color="auto"/>
              <w:right w:val="nil"/>
            </w:tcBorders>
            <w:shd w:val="clear" w:color="auto" w:fill="auto"/>
            <w:noWrap/>
            <w:vAlign w:val="center"/>
            <w:hideMark/>
          </w:tcPr>
          <w:p w14:paraId="6086B33C" w14:textId="2F25E2DB" w:rsidR="0018795C" w:rsidRPr="0018795C" w:rsidRDefault="0018795C" w:rsidP="0018795C">
            <w:pPr>
              <w:spacing w:after="0" w:line="240" w:lineRule="auto"/>
              <w:jc w:val="center"/>
              <w:rPr>
                <w:rFonts w:ascii="Calibri" w:eastAsia="Times New Roman" w:hAnsi="Calibri" w:cs="Calibri"/>
                <w:b/>
                <w:bCs/>
                <w:color w:val="000000"/>
                <w:sz w:val="16"/>
                <w:szCs w:val="18"/>
                <w:lang w:val="es-CL" w:eastAsia="es-CL"/>
              </w:rPr>
            </w:pPr>
            <w:r w:rsidRPr="0018795C">
              <w:rPr>
                <w:b/>
                <w:bCs/>
                <w:sz w:val="16"/>
                <w:szCs w:val="18"/>
              </w:rPr>
              <w:t>SMD</w:t>
            </w:r>
          </w:p>
        </w:tc>
      </w:tr>
      <w:tr w:rsidR="0018795C" w:rsidRPr="0018795C" w14:paraId="476C3AC5" w14:textId="77777777" w:rsidTr="002432E1">
        <w:trPr>
          <w:trHeight w:val="300"/>
          <w:jc w:val="center"/>
        </w:trPr>
        <w:tc>
          <w:tcPr>
            <w:tcW w:w="0" w:type="auto"/>
            <w:tcBorders>
              <w:top w:val="nil"/>
              <w:left w:val="nil"/>
              <w:bottom w:val="nil"/>
              <w:right w:val="nil"/>
            </w:tcBorders>
            <w:shd w:val="clear" w:color="auto" w:fill="auto"/>
            <w:noWrap/>
            <w:vAlign w:val="center"/>
            <w:hideMark/>
          </w:tcPr>
          <w:p w14:paraId="446A6A57" w14:textId="2302A78A" w:rsidR="0018795C" w:rsidRPr="0018795C" w:rsidRDefault="0018795C" w:rsidP="0018795C">
            <w:pPr>
              <w:spacing w:after="0" w:line="240" w:lineRule="auto"/>
              <w:jc w:val="left"/>
              <w:rPr>
                <w:rFonts w:ascii="Calibri" w:eastAsia="Times New Roman" w:hAnsi="Calibri" w:cs="Calibri"/>
                <w:color w:val="000000"/>
                <w:sz w:val="16"/>
                <w:szCs w:val="18"/>
                <w:lang w:val="en-US" w:eastAsia="es-CL"/>
              </w:rPr>
            </w:pPr>
            <w:r w:rsidRPr="0018795C">
              <w:rPr>
                <w:rFonts w:ascii="Calibri" w:eastAsia="Times New Roman" w:hAnsi="Calibri" w:cs="Calibri"/>
                <w:color w:val="000000"/>
                <w:sz w:val="16"/>
                <w:szCs w:val="18"/>
                <w:lang w:val="en-US" w:eastAsia="es-CL"/>
              </w:rPr>
              <w:t>Complete status of treatment (</w:t>
            </w:r>
            <w:r w:rsidR="00D76889">
              <w:rPr>
                <w:rFonts w:ascii="Calibri" w:eastAsia="Times New Roman" w:hAnsi="Calibri" w:cs="Calibri"/>
                <w:color w:val="000000"/>
                <w:sz w:val="16"/>
                <w:szCs w:val="18"/>
                <w:lang w:val="en-US" w:eastAsia="es-CL"/>
              </w:rPr>
              <w:t>Dropout / Misspelled</w:t>
            </w:r>
            <w:r w:rsidRPr="0018795C">
              <w:rPr>
                <w:rFonts w:ascii="Calibri" w:eastAsia="Times New Roman" w:hAnsi="Calibri" w:cs="Calibri"/>
                <w:color w:val="000000"/>
                <w:sz w:val="16"/>
                <w:szCs w:val="18"/>
                <w:lang w:val="en-US" w:eastAsia="es-CL"/>
              </w:rPr>
              <w:t>) (%)</w:t>
            </w:r>
          </w:p>
        </w:tc>
        <w:tc>
          <w:tcPr>
            <w:tcW w:w="0" w:type="auto"/>
            <w:tcBorders>
              <w:top w:val="nil"/>
              <w:left w:val="nil"/>
              <w:bottom w:val="nil"/>
              <w:right w:val="nil"/>
            </w:tcBorders>
            <w:shd w:val="clear" w:color="auto" w:fill="auto"/>
            <w:noWrap/>
            <w:vAlign w:val="center"/>
            <w:hideMark/>
          </w:tcPr>
          <w:p w14:paraId="417E5C74"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w:t>
            </w:r>
          </w:p>
        </w:tc>
        <w:tc>
          <w:tcPr>
            <w:tcW w:w="0" w:type="auto"/>
            <w:tcBorders>
              <w:top w:val="nil"/>
              <w:left w:val="nil"/>
              <w:bottom w:val="nil"/>
              <w:right w:val="nil"/>
            </w:tcBorders>
            <w:shd w:val="clear" w:color="auto" w:fill="auto"/>
            <w:noWrap/>
            <w:vAlign w:val="center"/>
            <w:hideMark/>
          </w:tcPr>
          <w:p w14:paraId="27ADA79B"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1833 (76.9)</w:t>
            </w:r>
          </w:p>
        </w:tc>
        <w:tc>
          <w:tcPr>
            <w:tcW w:w="0" w:type="auto"/>
            <w:tcBorders>
              <w:top w:val="nil"/>
              <w:left w:val="nil"/>
              <w:bottom w:val="nil"/>
              <w:right w:val="nil"/>
            </w:tcBorders>
            <w:shd w:val="clear" w:color="auto" w:fill="auto"/>
            <w:noWrap/>
            <w:vAlign w:val="center"/>
            <w:hideMark/>
          </w:tcPr>
          <w:p w14:paraId="4C03BA80"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8615 (78.8)</w:t>
            </w:r>
          </w:p>
        </w:tc>
        <w:tc>
          <w:tcPr>
            <w:tcW w:w="0" w:type="auto"/>
            <w:tcBorders>
              <w:top w:val="nil"/>
              <w:left w:val="nil"/>
              <w:bottom w:val="nil"/>
              <w:right w:val="nil"/>
            </w:tcBorders>
            <w:shd w:val="clear" w:color="auto" w:fill="auto"/>
            <w:noWrap/>
            <w:vAlign w:val="center"/>
            <w:hideMark/>
          </w:tcPr>
          <w:p w14:paraId="4616AE7F"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10448 (78.5)</w:t>
            </w:r>
          </w:p>
        </w:tc>
        <w:tc>
          <w:tcPr>
            <w:tcW w:w="0" w:type="auto"/>
            <w:tcBorders>
              <w:top w:val="nil"/>
              <w:left w:val="nil"/>
              <w:bottom w:val="nil"/>
              <w:right w:val="nil"/>
            </w:tcBorders>
            <w:shd w:val="clear" w:color="auto" w:fill="auto"/>
            <w:noWrap/>
            <w:vAlign w:val="center"/>
            <w:hideMark/>
          </w:tcPr>
          <w:p w14:paraId="6F310A7C"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0.045</w:t>
            </w:r>
          </w:p>
        </w:tc>
      </w:tr>
      <w:tr w:rsidR="0018795C" w:rsidRPr="0018795C" w14:paraId="38E7B55A" w14:textId="77777777" w:rsidTr="002432E1">
        <w:trPr>
          <w:trHeight w:val="300"/>
          <w:jc w:val="center"/>
        </w:trPr>
        <w:tc>
          <w:tcPr>
            <w:tcW w:w="0" w:type="auto"/>
            <w:tcBorders>
              <w:top w:val="nil"/>
              <w:left w:val="nil"/>
              <w:bottom w:val="nil"/>
              <w:right w:val="nil"/>
            </w:tcBorders>
            <w:shd w:val="clear" w:color="auto" w:fill="auto"/>
            <w:noWrap/>
            <w:vAlign w:val="center"/>
            <w:hideMark/>
          </w:tcPr>
          <w:p w14:paraId="1E177DFF"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proofErr w:type="spellStart"/>
            <w:r w:rsidRPr="0018795C">
              <w:rPr>
                <w:rFonts w:ascii="Calibri" w:eastAsia="Times New Roman" w:hAnsi="Calibri" w:cs="Calibri"/>
                <w:color w:val="000000"/>
                <w:sz w:val="16"/>
                <w:szCs w:val="18"/>
                <w:lang w:val="es-CL" w:eastAsia="es-CL"/>
              </w:rPr>
              <w:t>Biopsychosocial</w:t>
            </w:r>
            <w:proofErr w:type="spellEnd"/>
            <w:r w:rsidRPr="0018795C">
              <w:rPr>
                <w:rFonts w:ascii="Calibri" w:eastAsia="Times New Roman" w:hAnsi="Calibri" w:cs="Calibri"/>
                <w:color w:val="000000"/>
                <w:sz w:val="16"/>
                <w:szCs w:val="18"/>
                <w:lang w:val="es-CL" w:eastAsia="es-CL"/>
              </w:rPr>
              <w:t xml:space="preserve"> </w:t>
            </w:r>
            <w:proofErr w:type="spellStart"/>
            <w:r w:rsidRPr="0018795C">
              <w:rPr>
                <w:rFonts w:ascii="Calibri" w:eastAsia="Times New Roman" w:hAnsi="Calibri" w:cs="Calibri"/>
                <w:color w:val="000000"/>
                <w:sz w:val="16"/>
                <w:szCs w:val="18"/>
                <w:lang w:val="es-CL" w:eastAsia="es-CL"/>
              </w:rPr>
              <w:t>compromise</w:t>
            </w:r>
            <w:proofErr w:type="spellEnd"/>
            <w:r w:rsidRPr="0018795C">
              <w:rPr>
                <w:rFonts w:ascii="Calibri" w:eastAsia="Times New Roman" w:hAnsi="Calibri" w:cs="Calibri"/>
                <w:color w:val="000000"/>
                <w:sz w:val="16"/>
                <w:szCs w:val="18"/>
                <w:lang w:val="es-CL" w:eastAsia="es-CL"/>
              </w:rPr>
              <w:t xml:space="preserve"> (Severe) (%)</w:t>
            </w:r>
          </w:p>
        </w:tc>
        <w:tc>
          <w:tcPr>
            <w:tcW w:w="0" w:type="auto"/>
            <w:tcBorders>
              <w:top w:val="nil"/>
              <w:left w:val="nil"/>
              <w:bottom w:val="nil"/>
              <w:right w:val="nil"/>
            </w:tcBorders>
            <w:shd w:val="clear" w:color="auto" w:fill="auto"/>
            <w:noWrap/>
            <w:vAlign w:val="center"/>
            <w:hideMark/>
          </w:tcPr>
          <w:p w14:paraId="06495EBB"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w:t>
            </w:r>
          </w:p>
        </w:tc>
        <w:tc>
          <w:tcPr>
            <w:tcW w:w="0" w:type="auto"/>
            <w:tcBorders>
              <w:top w:val="nil"/>
              <w:left w:val="nil"/>
              <w:bottom w:val="nil"/>
              <w:right w:val="nil"/>
            </w:tcBorders>
            <w:shd w:val="clear" w:color="auto" w:fill="auto"/>
            <w:noWrap/>
            <w:vAlign w:val="center"/>
            <w:hideMark/>
          </w:tcPr>
          <w:p w14:paraId="47C3DD29"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690 (29.0)</w:t>
            </w:r>
          </w:p>
        </w:tc>
        <w:tc>
          <w:tcPr>
            <w:tcW w:w="0" w:type="auto"/>
            <w:tcBorders>
              <w:top w:val="nil"/>
              <w:left w:val="nil"/>
              <w:bottom w:val="nil"/>
              <w:right w:val="nil"/>
            </w:tcBorders>
            <w:shd w:val="clear" w:color="auto" w:fill="auto"/>
            <w:noWrap/>
            <w:vAlign w:val="center"/>
            <w:hideMark/>
          </w:tcPr>
          <w:p w14:paraId="400854B2"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4806 (44.0)</w:t>
            </w:r>
          </w:p>
        </w:tc>
        <w:tc>
          <w:tcPr>
            <w:tcW w:w="0" w:type="auto"/>
            <w:tcBorders>
              <w:top w:val="nil"/>
              <w:left w:val="nil"/>
              <w:bottom w:val="nil"/>
              <w:right w:val="nil"/>
            </w:tcBorders>
            <w:shd w:val="clear" w:color="auto" w:fill="auto"/>
            <w:noWrap/>
            <w:vAlign w:val="center"/>
            <w:hideMark/>
          </w:tcPr>
          <w:p w14:paraId="1AA61299"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5496 (41.3)</w:t>
            </w:r>
          </w:p>
        </w:tc>
        <w:tc>
          <w:tcPr>
            <w:tcW w:w="0" w:type="auto"/>
            <w:tcBorders>
              <w:top w:val="nil"/>
              <w:left w:val="nil"/>
              <w:bottom w:val="nil"/>
              <w:right w:val="nil"/>
            </w:tcBorders>
            <w:shd w:val="clear" w:color="auto" w:fill="auto"/>
            <w:noWrap/>
            <w:vAlign w:val="center"/>
            <w:hideMark/>
          </w:tcPr>
          <w:p w14:paraId="70243A91"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0.315</w:t>
            </w:r>
          </w:p>
        </w:tc>
      </w:tr>
      <w:tr w:rsidR="0018795C" w:rsidRPr="0018795C" w14:paraId="70881129" w14:textId="77777777" w:rsidTr="002432E1">
        <w:trPr>
          <w:trHeight w:val="300"/>
          <w:jc w:val="center"/>
        </w:trPr>
        <w:tc>
          <w:tcPr>
            <w:tcW w:w="0" w:type="auto"/>
            <w:tcBorders>
              <w:top w:val="nil"/>
              <w:left w:val="nil"/>
              <w:bottom w:val="nil"/>
              <w:right w:val="nil"/>
            </w:tcBorders>
            <w:shd w:val="clear" w:color="auto" w:fill="auto"/>
            <w:noWrap/>
            <w:vAlign w:val="center"/>
            <w:hideMark/>
          </w:tcPr>
          <w:p w14:paraId="2C250E18"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proofErr w:type="spellStart"/>
            <w:r w:rsidRPr="0018795C">
              <w:rPr>
                <w:rFonts w:ascii="Calibri" w:eastAsia="Times New Roman" w:hAnsi="Calibri" w:cs="Calibri"/>
                <w:color w:val="000000"/>
                <w:sz w:val="16"/>
                <w:szCs w:val="18"/>
                <w:lang w:val="es-CL" w:eastAsia="es-CL"/>
              </w:rPr>
              <w:t>Treatment</w:t>
            </w:r>
            <w:proofErr w:type="spellEnd"/>
            <w:r w:rsidRPr="0018795C">
              <w:rPr>
                <w:rFonts w:ascii="Calibri" w:eastAsia="Times New Roman" w:hAnsi="Calibri" w:cs="Calibri"/>
                <w:color w:val="000000"/>
                <w:sz w:val="16"/>
                <w:szCs w:val="18"/>
                <w:lang w:val="es-CL" w:eastAsia="es-CL"/>
              </w:rPr>
              <w:t xml:space="preserve"> </w:t>
            </w:r>
            <w:proofErr w:type="spellStart"/>
            <w:r w:rsidRPr="0018795C">
              <w:rPr>
                <w:rFonts w:ascii="Calibri" w:eastAsia="Times New Roman" w:hAnsi="Calibri" w:cs="Calibri"/>
                <w:color w:val="000000"/>
                <w:sz w:val="16"/>
                <w:szCs w:val="18"/>
                <w:lang w:val="es-CL" w:eastAsia="es-CL"/>
              </w:rPr>
              <w:t>duration</w:t>
            </w:r>
            <w:proofErr w:type="spellEnd"/>
            <w:r w:rsidRPr="0018795C">
              <w:rPr>
                <w:rFonts w:ascii="Calibri" w:eastAsia="Times New Roman" w:hAnsi="Calibri" w:cs="Calibri"/>
                <w:color w:val="000000"/>
                <w:sz w:val="16"/>
                <w:szCs w:val="18"/>
                <w:lang w:val="es-CL" w:eastAsia="es-CL"/>
              </w:rPr>
              <w:t xml:space="preserve"> (</w:t>
            </w:r>
            <w:proofErr w:type="spellStart"/>
            <w:r w:rsidRPr="0018795C">
              <w:rPr>
                <w:rFonts w:ascii="Calibri" w:eastAsia="Times New Roman" w:hAnsi="Calibri" w:cs="Calibri"/>
                <w:color w:val="000000"/>
                <w:sz w:val="16"/>
                <w:szCs w:val="18"/>
                <w:lang w:val="es-CL" w:eastAsia="es-CL"/>
              </w:rPr>
              <w:t>binary</w:t>
            </w:r>
            <w:proofErr w:type="spellEnd"/>
            <w:r w:rsidRPr="0018795C">
              <w:rPr>
                <w:rFonts w:ascii="Calibri" w:eastAsia="Times New Roman" w:hAnsi="Calibri" w:cs="Calibri"/>
                <w:color w:val="000000"/>
                <w:sz w:val="16"/>
                <w:szCs w:val="18"/>
                <w:lang w:val="es-CL" w:eastAsia="es-CL"/>
              </w:rPr>
              <w:t xml:space="preserve">) (&lt;90 </w:t>
            </w:r>
            <w:proofErr w:type="spellStart"/>
            <w:r w:rsidRPr="0018795C">
              <w:rPr>
                <w:rFonts w:ascii="Calibri" w:eastAsia="Times New Roman" w:hAnsi="Calibri" w:cs="Calibri"/>
                <w:color w:val="000000"/>
                <w:sz w:val="16"/>
                <w:szCs w:val="18"/>
                <w:lang w:val="es-CL" w:eastAsia="es-CL"/>
              </w:rPr>
              <w:t>days</w:t>
            </w:r>
            <w:proofErr w:type="spellEnd"/>
            <w:r w:rsidRPr="0018795C">
              <w:rPr>
                <w:rFonts w:ascii="Calibri" w:eastAsia="Times New Roman" w:hAnsi="Calibri" w:cs="Calibri"/>
                <w:color w:val="000000"/>
                <w:sz w:val="16"/>
                <w:szCs w:val="18"/>
                <w:lang w:val="es-CL" w:eastAsia="es-CL"/>
              </w:rPr>
              <w:t>) (%)</w:t>
            </w:r>
          </w:p>
        </w:tc>
        <w:tc>
          <w:tcPr>
            <w:tcW w:w="0" w:type="auto"/>
            <w:tcBorders>
              <w:top w:val="nil"/>
              <w:left w:val="nil"/>
              <w:bottom w:val="nil"/>
              <w:right w:val="nil"/>
            </w:tcBorders>
            <w:shd w:val="clear" w:color="auto" w:fill="auto"/>
            <w:noWrap/>
            <w:vAlign w:val="center"/>
            <w:hideMark/>
          </w:tcPr>
          <w:p w14:paraId="249A84BD"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w:t>
            </w:r>
          </w:p>
        </w:tc>
        <w:tc>
          <w:tcPr>
            <w:tcW w:w="0" w:type="auto"/>
            <w:tcBorders>
              <w:top w:val="nil"/>
              <w:left w:val="nil"/>
              <w:bottom w:val="nil"/>
              <w:right w:val="nil"/>
            </w:tcBorders>
            <w:shd w:val="clear" w:color="auto" w:fill="auto"/>
            <w:noWrap/>
            <w:vAlign w:val="center"/>
            <w:hideMark/>
          </w:tcPr>
          <w:p w14:paraId="56E30E37"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567 (23.8)</w:t>
            </w:r>
          </w:p>
        </w:tc>
        <w:tc>
          <w:tcPr>
            <w:tcW w:w="0" w:type="auto"/>
            <w:tcBorders>
              <w:top w:val="nil"/>
              <w:left w:val="nil"/>
              <w:bottom w:val="nil"/>
              <w:right w:val="nil"/>
            </w:tcBorders>
            <w:shd w:val="clear" w:color="auto" w:fill="auto"/>
            <w:noWrap/>
            <w:vAlign w:val="center"/>
            <w:hideMark/>
          </w:tcPr>
          <w:p w14:paraId="5FA53FBA"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2702 (24.7)</w:t>
            </w:r>
          </w:p>
        </w:tc>
        <w:tc>
          <w:tcPr>
            <w:tcW w:w="0" w:type="auto"/>
            <w:tcBorders>
              <w:top w:val="nil"/>
              <w:left w:val="nil"/>
              <w:bottom w:val="nil"/>
              <w:right w:val="nil"/>
            </w:tcBorders>
            <w:shd w:val="clear" w:color="auto" w:fill="auto"/>
            <w:noWrap/>
            <w:vAlign w:val="center"/>
            <w:hideMark/>
          </w:tcPr>
          <w:p w14:paraId="618AA40D"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3269 (24.5)</w:t>
            </w:r>
          </w:p>
        </w:tc>
        <w:tc>
          <w:tcPr>
            <w:tcW w:w="0" w:type="auto"/>
            <w:tcBorders>
              <w:top w:val="nil"/>
              <w:left w:val="nil"/>
              <w:bottom w:val="nil"/>
              <w:right w:val="nil"/>
            </w:tcBorders>
            <w:shd w:val="clear" w:color="auto" w:fill="auto"/>
            <w:noWrap/>
            <w:vAlign w:val="center"/>
            <w:hideMark/>
          </w:tcPr>
          <w:p w14:paraId="1EC46CA1"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0.021</w:t>
            </w:r>
          </w:p>
        </w:tc>
      </w:tr>
      <w:tr w:rsidR="0018795C" w:rsidRPr="0018795C" w14:paraId="5E4E0A40" w14:textId="77777777" w:rsidTr="002432E1">
        <w:trPr>
          <w:trHeight w:val="300"/>
          <w:jc w:val="center"/>
        </w:trPr>
        <w:tc>
          <w:tcPr>
            <w:tcW w:w="0" w:type="auto"/>
            <w:tcBorders>
              <w:top w:val="nil"/>
              <w:left w:val="nil"/>
              <w:bottom w:val="nil"/>
              <w:right w:val="nil"/>
            </w:tcBorders>
            <w:shd w:val="clear" w:color="auto" w:fill="auto"/>
            <w:noWrap/>
            <w:vAlign w:val="center"/>
            <w:hideMark/>
          </w:tcPr>
          <w:p w14:paraId="2F074656" w14:textId="77777777" w:rsidR="0018795C" w:rsidRPr="0018795C" w:rsidRDefault="0018795C" w:rsidP="0018795C">
            <w:pPr>
              <w:spacing w:after="0" w:line="240" w:lineRule="auto"/>
              <w:jc w:val="left"/>
              <w:rPr>
                <w:rFonts w:ascii="Calibri" w:eastAsia="Times New Roman" w:hAnsi="Calibri" w:cs="Calibri"/>
                <w:color w:val="000000"/>
                <w:sz w:val="16"/>
                <w:szCs w:val="18"/>
                <w:lang w:val="en-US" w:eastAsia="es-CL"/>
              </w:rPr>
            </w:pPr>
            <w:r w:rsidRPr="0018795C">
              <w:rPr>
                <w:rFonts w:ascii="Calibri" w:eastAsia="Times New Roman" w:hAnsi="Calibri" w:cs="Calibri"/>
                <w:color w:val="000000"/>
                <w:sz w:val="16"/>
                <w:szCs w:val="18"/>
                <w:lang w:val="en-US" w:eastAsia="es-CL"/>
              </w:rPr>
              <w:t>Treatment duration (log-scaled days) (median [IQR])</w:t>
            </w:r>
          </w:p>
        </w:tc>
        <w:tc>
          <w:tcPr>
            <w:tcW w:w="0" w:type="auto"/>
            <w:tcBorders>
              <w:top w:val="nil"/>
              <w:left w:val="nil"/>
              <w:bottom w:val="nil"/>
              <w:right w:val="nil"/>
            </w:tcBorders>
            <w:shd w:val="clear" w:color="auto" w:fill="auto"/>
            <w:noWrap/>
            <w:vAlign w:val="center"/>
            <w:hideMark/>
          </w:tcPr>
          <w:p w14:paraId="45220F35" w14:textId="77777777" w:rsidR="0018795C" w:rsidRPr="0018795C" w:rsidRDefault="0018795C" w:rsidP="0018795C">
            <w:pPr>
              <w:spacing w:after="0" w:line="240" w:lineRule="auto"/>
              <w:jc w:val="left"/>
              <w:rPr>
                <w:rFonts w:ascii="Calibri" w:eastAsia="Times New Roman" w:hAnsi="Calibri" w:cs="Calibri"/>
                <w:color w:val="000000"/>
                <w:sz w:val="16"/>
                <w:szCs w:val="18"/>
                <w:lang w:val="en-US" w:eastAsia="es-CL"/>
              </w:rPr>
            </w:pPr>
          </w:p>
        </w:tc>
        <w:tc>
          <w:tcPr>
            <w:tcW w:w="0" w:type="auto"/>
            <w:tcBorders>
              <w:top w:val="nil"/>
              <w:left w:val="nil"/>
              <w:bottom w:val="nil"/>
              <w:right w:val="nil"/>
            </w:tcBorders>
            <w:shd w:val="clear" w:color="auto" w:fill="auto"/>
            <w:noWrap/>
            <w:vAlign w:val="center"/>
            <w:hideMark/>
          </w:tcPr>
          <w:p w14:paraId="46AE4669"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5.1 [4.5, 5.6]</w:t>
            </w:r>
          </w:p>
        </w:tc>
        <w:tc>
          <w:tcPr>
            <w:tcW w:w="0" w:type="auto"/>
            <w:tcBorders>
              <w:top w:val="nil"/>
              <w:left w:val="nil"/>
              <w:bottom w:val="nil"/>
              <w:right w:val="nil"/>
            </w:tcBorders>
            <w:shd w:val="clear" w:color="auto" w:fill="auto"/>
            <w:noWrap/>
            <w:vAlign w:val="center"/>
            <w:hideMark/>
          </w:tcPr>
          <w:p w14:paraId="26D0020A"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5.1 [4.5, 5.7]</w:t>
            </w:r>
          </w:p>
        </w:tc>
        <w:tc>
          <w:tcPr>
            <w:tcW w:w="0" w:type="auto"/>
            <w:tcBorders>
              <w:top w:val="nil"/>
              <w:left w:val="nil"/>
              <w:bottom w:val="nil"/>
              <w:right w:val="nil"/>
            </w:tcBorders>
            <w:shd w:val="clear" w:color="auto" w:fill="auto"/>
            <w:noWrap/>
            <w:vAlign w:val="center"/>
            <w:hideMark/>
          </w:tcPr>
          <w:p w14:paraId="14EAEF96"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5.11 [4.5, 5.7]</w:t>
            </w:r>
          </w:p>
        </w:tc>
        <w:tc>
          <w:tcPr>
            <w:tcW w:w="0" w:type="auto"/>
            <w:tcBorders>
              <w:top w:val="nil"/>
              <w:left w:val="nil"/>
              <w:bottom w:val="nil"/>
              <w:right w:val="nil"/>
            </w:tcBorders>
            <w:shd w:val="clear" w:color="auto" w:fill="auto"/>
            <w:noWrap/>
            <w:vAlign w:val="center"/>
            <w:hideMark/>
          </w:tcPr>
          <w:p w14:paraId="13F5F894"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0.043</w:t>
            </w:r>
          </w:p>
        </w:tc>
      </w:tr>
      <w:tr w:rsidR="0018795C" w:rsidRPr="0018795C" w14:paraId="4228F6E8" w14:textId="77777777" w:rsidTr="002432E1">
        <w:trPr>
          <w:trHeight w:val="300"/>
          <w:jc w:val="center"/>
        </w:trPr>
        <w:tc>
          <w:tcPr>
            <w:tcW w:w="0" w:type="auto"/>
            <w:tcBorders>
              <w:top w:val="nil"/>
              <w:left w:val="nil"/>
              <w:bottom w:val="nil"/>
              <w:right w:val="nil"/>
            </w:tcBorders>
            <w:shd w:val="clear" w:color="auto" w:fill="auto"/>
            <w:noWrap/>
            <w:vAlign w:val="center"/>
            <w:hideMark/>
          </w:tcPr>
          <w:p w14:paraId="72EC13D6" w14:textId="77777777" w:rsidR="0018795C" w:rsidRPr="0018795C" w:rsidRDefault="0018795C" w:rsidP="0018795C">
            <w:pPr>
              <w:spacing w:after="0" w:line="240" w:lineRule="auto"/>
              <w:jc w:val="left"/>
              <w:rPr>
                <w:rFonts w:ascii="Calibri" w:eastAsia="Times New Roman" w:hAnsi="Calibri" w:cs="Calibri"/>
                <w:color w:val="000000"/>
                <w:sz w:val="16"/>
                <w:szCs w:val="18"/>
                <w:lang w:val="en-US" w:eastAsia="es-CL"/>
              </w:rPr>
            </w:pPr>
            <w:r w:rsidRPr="0018795C">
              <w:rPr>
                <w:rFonts w:ascii="Calibri" w:eastAsia="Times New Roman" w:hAnsi="Calibri" w:cs="Calibri"/>
                <w:color w:val="000000"/>
                <w:sz w:val="16"/>
                <w:szCs w:val="18"/>
                <w:lang w:val="en-US" w:eastAsia="es-CL"/>
              </w:rPr>
              <w:t>Age at admission to treatment (median [IQR])</w:t>
            </w:r>
          </w:p>
        </w:tc>
        <w:tc>
          <w:tcPr>
            <w:tcW w:w="0" w:type="auto"/>
            <w:tcBorders>
              <w:top w:val="nil"/>
              <w:left w:val="nil"/>
              <w:bottom w:val="nil"/>
              <w:right w:val="nil"/>
            </w:tcBorders>
            <w:shd w:val="clear" w:color="auto" w:fill="auto"/>
            <w:noWrap/>
            <w:vAlign w:val="center"/>
            <w:hideMark/>
          </w:tcPr>
          <w:p w14:paraId="65C1E9BB" w14:textId="77777777" w:rsidR="0018795C" w:rsidRPr="0018795C" w:rsidRDefault="0018795C" w:rsidP="0018795C">
            <w:pPr>
              <w:spacing w:after="0" w:line="240" w:lineRule="auto"/>
              <w:jc w:val="left"/>
              <w:rPr>
                <w:rFonts w:ascii="Calibri" w:eastAsia="Times New Roman" w:hAnsi="Calibri" w:cs="Calibri"/>
                <w:color w:val="000000"/>
                <w:sz w:val="16"/>
                <w:szCs w:val="18"/>
                <w:lang w:val="en-US" w:eastAsia="es-CL"/>
              </w:rPr>
            </w:pPr>
          </w:p>
        </w:tc>
        <w:tc>
          <w:tcPr>
            <w:tcW w:w="0" w:type="auto"/>
            <w:tcBorders>
              <w:top w:val="nil"/>
              <w:left w:val="nil"/>
              <w:bottom w:val="nil"/>
              <w:right w:val="nil"/>
            </w:tcBorders>
            <w:shd w:val="clear" w:color="auto" w:fill="auto"/>
            <w:noWrap/>
            <w:vAlign w:val="center"/>
            <w:hideMark/>
          </w:tcPr>
          <w:p w14:paraId="5B30A7D6"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37.1 [29.4, 46.2]</w:t>
            </w:r>
          </w:p>
        </w:tc>
        <w:tc>
          <w:tcPr>
            <w:tcW w:w="0" w:type="auto"/>
            <w:tcBorders>
              <w:top w:val="nil"/>
              <w:left w:val="nil"/>
              <w:bottom w:val="nil"/>
              <w:right w:val="nil"/>
            </w:tcBorders>
            <w:shd w:val="clear" w:color="auto" w:fill="auto"/>
            <w:noWrap/>
            <w:vAlign w:val="center"/>
            <w:hideMark/>
          </w:tcPr>
          <w:p w14:paraId="74A3B513"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31.4 [26.1, 38.1]</w:t>
            </w:r>
          </w:p>
        </w:tc>
        <w:tc>
          <w:tcPr>
            <w:tcW w:w="0" w:type="auto"/>
            <w:tcBorders>
              <w:top w:val="nil"/>
              <w:left w:val="nil"/>
              <w:bottom w:val="nil"/>
              <w:right w:val="nil"/>
            </w:tcBorders>
            <w:shd w:val="clear" w:color="auto" w:fill="auto"/>
            <w:noWrap/>
            <w:vAlign w:val="center"/>
            <w:hideMark/>
          </w:tcPr>
          <w:p w14:paraId="47668F2A"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32.18 [26.5, 39.6]</w:t>
            </w:r>
          </w:p>
        </w:tc>
        <w:tc>
          <w:tcPr>
            <w:tcW w:w="0" w:type="auto"/>
            <w:tcBorders>
              <w:top w:val="nil"/>
              <w:left w:val="nil"/>
              <w:bottom w:val="nil"/>
              <w:right w:val="nil"/>
            </w:tcBorders>
            <w:shd w:val="clear" w:color="auto" w:fill="auto"/>
            <w:noWrap/>
            <w:vAlign w:val="center"/>
            <w:hideMark/>
          </w:tcPr>
          <w:p w14:paraId="448F2270"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0.542</w:t>
            </w:r>
          </w:p>
        </w:tc>
      </w:tr>
      <w:tr w:rsidR="0018795C" w:rsidRPr="0018795C" w14:paraId="5222E465" w14:textId="77777777" w:rsidTr="002432E1">
        <w:trPr>
          <w:trHeight w:val="300"/>
          <w:jc w:val="center"/>
        </w:trPr>
        <w:tc>
          <w:tcPr>
            <w:tcW w:w="0" w:type="auto"/>
            <w:tcBorders>
              <w:top w:val="nil"/>
              <w:left w:val="nil"/>
              <w:bottom w:val="nil"/>
              <w:right w:val="nil"/>
            </w:tcBorders>
            <w:shd w:val="clear" w:color="auto" w:fill="auto"/>
            <w:noWrap/>
            <w:vAlign w:val="center"/>
            <w:hideMark/>
          </w:tcPr>
          <w:p w14:paraId="3895026A"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proofErr w:type="spellStart"/>
            <w:r w:rsidRPr="0018795C">
              <w:rPr>
                <w:rFonts w:ascii="Calibri" w:eastAsia="Times New Roman" w:hAnsi="Calibri" w:cs="Calibri"/>
                <w:color w:val="000000"/>
                <w:sz w:val="16"/>
                <w:szCs w:val="18"/>
                <w:lang w:val="es-CL" w:eastAsia="es-CL"/>
              </w:rPr>
              <w:t>Birth</w:t>
            </w:r>
            <w:proofErr w:type="spellEnd"/>
            <w:r w:rsidRPr="0018795C">
              <w:rPr>
                <w:rFonts w:ascii="Calibri" w:eastAsia="Times New Roman" w:hAnsi="Calibri" w:cs="Calibri"/>
                <w:color w:val="000000"/>
                <w:sz w:val="16"/>
                <w:szCs w:val="18"/>
                <w:lang w:val="es-CL" w:eastAsia="es-CL"/>
              </w:rPr>
              <w:t xml:space="preserve"> </w:t>
            </w:r>
            <w:proofErr w:type="spellStart"/>
            <w:r w:rsidRPr="0018795C">
              <w:rPr>
                <w:rFonts w:ascii="Calibri" w:eastAsia="Times New Roman" w:hAnsi="Calibri" w:cs="Calibri"/>
                <w:color w:val="000000"/>
                <w:sz w:val="16"/>
                <w:szCs w:val="18"/>
                <w:lang w:val="es-CL" w:eastAsia="es-CL"/>
              </w:rPr>
              <w:t>year</w:t>
            </w:r>
            <w:proofErr w:type="spellEnd"/>
            <w:r w:rsidRPr="0018795C">
              <w:rPr>
                <w:rFonts w:ascii="Calibri" w:eastAsia="Times New Roman" w:hAnsi="Calibri" w:cs="Calibri"/>
                <w:color w:val="000000"/>
                <w:sz w:val="16"/>
                <w:szCs w:val="18"/>
                <w:lang w:val="es-CL" w:eastAsia="es-CL"/>
              </w:rPr>
              <w:t xml:space="preserve"> (median [IQR])</w:t>
            </w:r>
          </w:p>
        </w:tc>
        <w:tc>
          <w:tcPr>
            <w:tcW w:w="0" w:type="auto"/>
            <w:tcBorders>
              <w:top w:val="nil"/>
              <w:left w:val="nil"/>
              <w:bottom w:val="nil"/>
              <w:right w:val="nil"/>
            </w:tcBorders>
            <w:shd w:val="clear" w:color="auto" w:fill="auto"/>
            <w:noWrap/>
            <w:vAlign w:val="center"/>
            <w:hideMark/>
          </w:tcPr>
          <w:p w14:paraId="478A7812"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p>
        </w:tc>
        <w:tc>
          <w:tcPr>
            <w:tcW w:w="0" w:type="auto"/>
            <w:tcBorders>
              <w:top w:val="nil"/>
              <w:left w:val="nil"/>
              <w:bottom w:val="nil"/>
              <w:right w:val="nil"/>
            </w:tcBorders>
            <w:shd w:val="clear" w:color="auto" w:fill="auto"/>
            <w:noWrap/>
            <w:vAlign w:val="center"/>
            <w:hideMark/>
          </w:tcPr>
          <w:p w14:paraId="262D2308"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1976.0 [1968.0, 1984.0]</w:t>
            </w:r>
          </w:p>
        </w:tc>
        <w:tc>
          <w:tcPr>
            <w:tcW w:w="0" w:type="auto"/>
            <w:tcBorders>
              <w:top w:val="nil"/>
              <w:left w:val="nil"/>
              <w:bottom w:val="nil"/>
              <w:right w:val="nil"/>
            </w:tcBorders>
            <w:shd w:val="clear" w:color="auto" w:fill="auto"/>
            <w:noWrap/>
            <w:vAlign w:val="center"/>
            <w:hideMark/>
          </w:tcPr>
          <w:p w14:paraId="2CA5B13D"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1981.0 [1974.0, 1987.0]</w:t>
            </w:r>
          </w:p>
        </w:tc>
        <w:tc>
          <w:tcPr>
            <w:tcW w:w="0" w:type="auto"/>
            <w:tcBorders>
              <w:top w:val="nil"/>
              <w:left w:val="nil"/>
              <w:bottom w:val="nil"/>
              <w:right w:val="nil"/>
            </w:tcBorders>
            <w:shd w:val="clear" w:color="auto" w:fill="auto"/>
            <w:noWrap/>
            <w:vAlign w:val="center"/>
            <w:hideMark/>
          </w:tcPr>
          <w:p w14:paraId="6B8D4800"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1981.0 [1973.0, 1986.0]</w:t>
            </w:r>
          </w:p>
        </w:tc>
        <w:tc>
          <w:tcPr>
            <w:tcW w:w="0" w:type="auto"/>
            <w:tcBorders>
              <w:top w:val="nil"/>
              <w:left w:val="nil"/>
              <w:bottom w:val="nil"/>
              <w:right w:val="nil"/>
            </w:tcBorders>
            <w:shd w:val="clear" w:color="auto" w:fill="auto"/>
            <w:noWrap/>
            <w:vAlign w:val="center"/>
            <w:hideMark/>
          </w:tcPr>
          <w:p w14:paraId="261015D9"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0.446</w:t>
            </w:r>
          </w:p>
        </w:tc>
      </w:tr>
      <w:tr w:rsidR="0018795C" w:rsidRPr="0018795C" w14:paraId="0B6B5A82" w14:textId="77777777" w:rsidTr="002432E1">
        <w:trPr>
          <w:trHeight w:val="300"/>
          <w:jc w:val="center"/>
        </w:trPr>
        <w:tc>
          <w:tcPr>
            <w:tcW w:w="0" w:type="auto"/>
            <w:tcBorders>
              <w:top w:val="nil"/>
              <w:left w:val="nil"/>
              <w:bottom w:val="nil"/>
              <w:right w:val="nil"/>
            </w:tcBorders>
            <w:shd w:val="clear" w:color="auto" w:fill="auto"/>
            <w:noWrap/>
            <w:vAlign w:val="center"/>
            <w:hideMark/>
          </w:tcPr>
          <w:p w14:paraId="1FA0EA3C" w14:textId="77777777" w:rsidR="0018795C" w:rsidRPr="0018795C" w:rsidRDefault="0018795C" w:rsidP="0018795C">
            <w:pPr>
              <w:spacing w:after="0" w:line="240" w:lineRule="auto"/>
              <w:jc w:val="left"/>
              <w:rPr>
                <w:rFonts w:ascii="Calibri" w:eastAsia="Times New Roman" w:hAnsi="Calibri" w:cs="Calibri"/>
                <w:color w:val="000000"/>
                <w:sz w:val="16"/>
                <w:szCs w:val="18"/>
                <w:lang w:val="en-US" w:eastAsia="es-CL"/>
              </w:rPr>
            </w:pPr>
            <w:commentRangeStart w:id="84"/>
            <w:r w:rsidRPr="0018795C">
              <w:rPr>
                <w:rFonts w:ascii="Calibri" w:eastAsia="Times New Roman" w:hAnsi="Calibri" w:cs="Calibri"/>
                <w:color w:val="000000"/>
                <w:sz w:val="16"/>
                <w:szCs w:val="18"/>
                <w:lang w:val="en-US" w:eastAsia="es-CL"/>
              </w:rPr>
              <w:t>Primary substance (initial diagnosis</w:t>
            </w:r>
            <w:commentRangeEnd w:id="84"/>
            <w:r>
              <w:rPr>
                <w:rStyle w:val="Refdecomentario"/>
                <w:rFonts w:ascii="Times New Roman" w:eastAsia="Times New Roman" w:hAnsi="Times New Roman" w:cs="Times New Roman"/>
                <w:lang w:val="es-CL" w:eastAsia="es-ES_tradnl"/>
              </w:rPr>
              <w:commentReference w:id="84"/>
            </w:r>
            <w:r w:rsidRPr="0018795C">
              <w:rPr>
                <w:rFonts w:ascii="Calibri" w:eastAsia="Times New Roman" w:hAnsi="Calibri" w:cs="Calibri"/>
                <w:color w:val="000000"/>
                <w:sz w:val="16"/>
                <w:szCs w:val="18"/>
                <w:lang w:val="en-US" w:eastAsia="es-CL"/>
              </w:rPr>
              <w:t>): alcohol (%)</w:t>
            </w:r>
          </w:p>
        </w:tc>
        <w:tc>
          <w:tcPr>
            <w:tcW w:w="0" w:type="auto"/>
            <w:tcBorders>
              <w:top w:val="nil"/>
              <w:left w:val="nil"/>
              <w:bottom w:val="nil"/>
              <w:right w:val="nil"/>
            </w:tcBorders>
            <w:shd w:val="clear" w:color="auto" w:fill="auto"/>
            <w:noWrap/>
            <w:vAlign w:val="center"/>
            <w:hideMark/>
          </w:tcPr>
          <w:p w14:paraId="7B46B6B7"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w:t>
            </w:r>
          </w:p>
        </w:tc>
        <w:tc>
          <w:tcPr>
            <w:tcW w:w="0" w:type="auto"/>
            <w:tcBorders>
              <w:top w:val="nil"/>
              <w:left w:val="nil"/>
              <w:bottom w:val="nil"/>
              <w:right w:val="nil"/>
            </w:tcBorders>
            <w:shd w:val="clear" w:color="auto" w:fill="auto"/>
            <w:noWrap/>
            <w:vAlign w:val="center"/>
            <w:hideMark/>
          </w:tcPr>
          <w:p w14:paraId="62DC9027"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1484 (62.3)</w:t>
            </w:r>
          </w:p>
        </w:tc>
        <w:tc>
          <w:tcPr>
            <w:tcW w:w="0" w:type="auto"/>
            <w:tcBorders>
              <w:top w:val="nil"/>
              <w:left w:val="nil"/>
              <w:bottom w:val="nil"/>
              <w:right w:val="nil"/>
            </w:tcBorders>
            <w:shd w:val="clear" w:color="auto" w:fill="auto"/>
            <w:noWrap/>
            <w:vAlign w:val="center"/>
            <w:hideMark/>
          </w:tcPr>
          <w:p w14:paraId="429303CE"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5440 (49.8)</w:t>
            </w:r>
          </w:p>
        </w:tc>
        <w:tc>
          <w:tcPr>
            <w:tcW w:w="0" w:type="auto"/>
            <w:tcBorders>
              <w:top w:val="nil"/>
              <w:left w:val="nil"/>
              <w:bottom w:val="nil"/>
              <w:right w:val="nil"/>
            </w:tcBorders>
            <w:shd w:val="clear" w:color="auto" w:fill="auto"/>
            <w:noWrap/>
            <w:vAlign w:val="center"/>
            <w:hideMark/>
          </w:tcPr>
          <w:p w14:paraId="1D05D54C"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6924 (52.0)</w:t>
            </w:r>
          </w:p>
        </w:tc>
        <w:tc>
          <w:tcPr>
            <w:tcW w:w="0" w:type="auto"/>
            <w:tcBorders>
              <w:top w:val="nil"/>
              <w:left w:val="nil"/>
              <w:bottom w:val="nil"/>
              <w:right w:val="nil"/>
            </w:tcBorders>
            <w:shd w:val="clear" w:color="auto" w:fill="auto"/>
            <w:noWrap/>
            <w:vAlign w:val="center"/>
            <w:hideMark/>
          </w:tcPr>
          <w:p w14:paraId="03D487D3"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0.254</w:t>
            </w:r>
          </w:p>
        </w:tc>
      </w:tr>
      <w:tr w:rsidR="0018795C" w:rsidRPr="0018795C" w14:paraId="01D75BCF" w14:textId="77777777" w:rsidTr="002432E1">
        <w:trPr>
          <w:trHeight w:val="300"/>
          <w:jc w:val="center"/>
        </w:trPr>
        <w:tc>
          <w:tcPr>
            <w:tcW w:w="0" w:type="auto"/>
            <w:tcBorders>
              <w:top w:val="nil"/>
              <w:left w:val="nil"/>
              <w:bottom w:val="nil"/>
              <w:right w:val="nil"/>
            </w:tcBorders>
            <w:shd w:val="clear" w:color="auto" w:fill="auto"/>
            <w:noWrap/>
            <w:vAlign w:val="center"/>
            <w:hideMark/>
          </w:tcPr>
          <w:p w14:paraId="307BF130" w14:textId="77777777" w:rsidR="0018795C" w:rsidRPr="0018795C" w:rsidRDefault="0018795C" w:rsidP="0018795C">
            <w:pPr>
              <w:spacing w:after="0" w:line="240" w:lineRule="auto"/>
              <w:jc w:val="left"/>
              <w:rPr>
                <w:rFonts w:ascii="Calibri" w:eastAsia="Times New Roman" w:hAnsi="Calibri" w:cs="Calibri"/>
                <w:color w:val="000000"/>
                <w:sz w:val="16"/>
                <w:szCs w:val="18"/>
                <w:lang w:val="en-US" w:eastAsia="es-CL"/>
              </w:rPr>
            </w:pPr>
            <w:r w:rsidRPr="0018795C">
              <w:rPr>
                <w:rFonts w:ascii="Calibri" w:eastAsia="Times New Roman" w:hAnsi="Calibri" w:cs="Calibri"/>
                <w:color w:val="000000"/>
                <w:sz w:val="16"/>
                <w:szCs w:val="18"/>
                <w:lang w:val="en-US" w:eastAsia="es-CL"/>
              </w:rPr>
              <w:t>Primary substance (initial diagnosis): cocaine hydrochloride (%)</w:t>
            </w:r>
          </w:p>
        </w:tc>
        <w:tc>
          <w:tcPr>
            <w:tcW w:w="0" w:type="auto"/>
            <w:tcBorders>
              <w:top w:val="nil"/>
              <w:left w:val="nil"/>
              <w:bottom w:val="nil"/>
              <w:right w:val="nil"/>
            </w:tcBorders>
            <w:shd w:val="clear" w:color="auto" w:fill="auto"/>
            <w:noWrap/>
            <w:vAlign w:val="center"/>
            <w:hideMark/>
          </w:tcPr>
          <w:p w14:paraId="1DE08E9D"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w:t>
            </w:r>
          </w:p>
        </w:tc>
        <w:tc>
          <w:tcPr>
            <w:tcW w:w="0" w:type="auto"/>
            <w:tcBorders>
              <w:top w:val="nil"/>
              <w:left w:val="nil"/>
              <w:bottom w:val="nil"/>
              <w:right w:val="nil"/>
            </w:tcBorders>
            <w:shd w:val="clear" w:color="auto" w:fill="auto"/>
            <w:noWrap/>
            <w:vAlign w:val="center"/>
            <w:hideMark/>
          </w:tcPr>
          <w:p w14:paraId="4ACBDE26"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108 (4.5)</w:t>
            </w:r>
          </w:p>
        </w:tc>
        <w:tc>
          <w:tcPr>
            <w:tcW w:w="0" w:type="auto"/>
            <w:tcBorders>
              <w:top w:val="nil"/>
              <w:left w:val="nil"/>
              <w:bottom w:val="nil"/>
              <w:right w:val="nil"/>
            </w:tcBorders>
            <w:shd w:val="clear" w:color="auto" w:fill="auto"/>
            <w:noWrap/>
            <w:vAlign w:val="center"/>
            <w:hideMark/>
          </w:tcPr>
          <w:p w14:paraId="0A162BBA"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519 (4.7)</w:t>
            </w:r>
          </w:p>
        </w:tc>
        <w:tc>
          <w:tcPr>
            <w:tcW w:w="0" w:type="auto"/>
            <w:tcBorders>
              <w:top w:val="nil"/>
              <w:left w:val="nil"/>
              <w:bottom w:val="nil"/>
              <w:right w:val="nil"/>
            </w:tcBorders>
            <w:shd w:val="clear" w:color="auto" w:fill="auto"/>
            <w:noWrap/>
            <w:vAlign w:val="center"/>
            <w:hideMark/>
          </w:tcPr>
          <w:p w14:paraId="0F9842D5"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627 (4.7)</w:t>
            </w:r>
          </w:p>
        </w:tc>
        <w:tc>
          <w:tcPr>
            <w:tcW w:w="0" w:type="auto"/>
            <w:tcBorders>
              <w:top w:val="nil"/>
              <w:left w:val="nil"/>
              <w:bottom w:val="nil"/>
              <w:right w:val="nil"/>
            </w:tcBorders>
            <w:shd w:val="clear" w:color="auto" w:fill="auto"/>
            <w:noWrap/>
            <w:vAlign w:val="center"/>
            <w:hideMark/>
          </w:tcPr>
          <w:p w14:paraId="5F48AB10"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0.010</w:t>
            </w:r>
          </w:p>
        </w:tc>
      </w:tr>
      <w:tr w:rsidR="0018795C" w:rsidRPr="0018795C" w14:paraId="57DF1575" w14:textId="77777777" w:rsidTr="002432E1">
        <w:trPr>
          <w:trHeight w:val="300"/>
          <w:jc w:val="center"/>
        </w:trPr>
        <w:tc>
          <w:tcPr>
            <w:tcW w:w="0" w:type="auto"/>
            <w:tcBorders>
              <w:top w:val="nil"/>
              <w:left w:val="nil"/>
              <w:bottom w:val="nil"/>
              <w:right w:val="nil"/>
            </w:tcBorders>
            <w:shd w:val="clear" w:color="auto" w:fill="auto"/>
            <w:noWrap/>
            <w:vAlign w:val="center"/>
            <w:hideMark/>
          </w:tcPr>
          <w:p w14:paraId="3DE9C341"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proofErr w:type="spellStart"/>
            <w:r w:rsidRPr="0018795C">
              <w:rPr>
                <w:rFonts w:ascii="Calibri" w:eastAsia="Times New Roman" w:hAnsi="Calibri" w:cs="Calibri"/>
                <w:color w:val="000000"/>
                <w:sz w:val="16"/>
                <w:szCs w:val="18"/>
                <w:lang w:val="es-CL" w:eastAsia="es-CL"/>
              </w:rPr>
              <w:t>Primary</w:t>
            </w:r>
            <w:proofErr w:type="spellEnd"/>
            <w:r w:rsidRPr="0018795C">
              <w:rPr>
                <w:rFonts w:ascii="Calibri" w:eastAsia="Times New Roman" w:hAnsi="Calibri" w:cs="Calibri"/>
                <w:color w:val="000000"/>
                <w:sz w:val="16"/>
                <w:szCs w:val="18"/>
                <w:lang w:val="es-CL" w:eastAsia="es-CL"/>
              </w:rPr>
              <w:t xml:space="preserve"> </w:t>
            </w:r>
            <w:proofErr w:type="spellStart"/>
            <w:r w:rsidRPr="0018795C">
              <w:rPr>
                <w:rFonts w:ascii="Calibri" w:eastAsia="Times New Roman" w:hAnsi="Calibri" w:cs="Calibri"/>
                <w:color w:val="000000"/>
                <w:sz w:val="16"/>
                <w:szCs w:val="18"/>
                <w:lang w:val="es-CL" w:eastAsia="es-CL"/>
              </w:rPr>
              <w:t>substance</w:t>
            </w:r>
            <w:proofErr w:type="spellEnd"/>
            <w:r w:rsidRPr="0018795C">
              <w:rPr>
                <w:rFonts w:ascii="Calibri" w:eastAsia="Times New Roman" w:hAnsi="Calibri" w:cs="Calibri"/>
                <w:color w:val="000000"/>
                <w:sz w:val="16"/>
                <w:szCs w:val="18"/>
                <w:lang w:val="es-CL" w:eastAsia="es-CL"/>
              </w:rPr>
              <w:t xml:space="preserve"> (</w:t>
            </w:r>
            <w:proofErr w:type="spellStart"/>
            <w:r w:rsidRPr="0018795C">
              <w:rPr>
                <w:rFonts w:ascii="Calibri" w:eastAsia="Times New Roman" w:hAnsi="Calibri" w:cs="Calibri"/>
                <w:color w:val="000000"/>
                <w:sz w:val="16"/>
                <w:szCs w:val="18"/>
                <w:lang w:val="es-CL" w:eastAsia="es-CL"/>
              </w:rPr>
              <w:t>initial</w:t>
            </w:r>
            <w:proofErr w:type="spellEnd"/>
            <w:r w:rsidRPr="0018795C">
              <w:rPr>
                <w:rFonts w:ascii="Calibri" w:eastAsia="Times New Roman" w:hAnsi="Calibri" w:cs="Calibri"/>
                <w:color w:val="000000"/>
                <w:sz w:val="16"/>
                <w:szCs w:val="18"/>
                <w:lang w:val="es-CL" w:eastAsia="es-CL"/>
              </w:rPr>
              <w:t xml:space="preserve"> diagnosis): </w:t>
            </w:r>
            <w:proofErr w:type="spellStart"/>
            <w:r w:rsidRPr="0018795C">
              <w:rPr>
                <w:rFonts w:ascii="Calibri" w:eastAsia="Times New Roman" w:hAnsi="Calibri" w:cs="Calibri"/>
                <w:color w:val="000000"/>
                <w:sz w:val="16"/>
                <w:szCs w:val="18"/>
                <w:lang w:val="es-CL" w:eastAsia="es-CL"/>
              </w:rPr>
              <w:t>cocaine</w:t>
            </w:r>
            <w:proofErr w:type="spellEnd"/>
            <w:r w:rsidRPr="0018795C">
              <w:rPr>
                <w:rFonts w:ascii="Calibri" w:eastAsia="Times New Roman" w:hAnsi="Calibri" w:cs="Calibri"/>
                <w:color w:val="000000"/>
                <w:sz w:val="16"/>
                <w:szCs w:val="18"/>
                <w:lang w:val="es-CL" w:eastAsia="es-CL"/>
              </w:rPr>
              <w:t xml:space="preserve"> base paste (%)</w:t>
            </w:r>
          </w:p>
        </w:tc>
        <w:tc>
          <w:tcPr>
            <w:tcW w:w="0" w:type="auto"/>
            <w:tcBorders>
              <w:top w:val="nil"/>
              <w:left w:val="nil"/>
              <w:bottom w:val="nil"/>
              <w:right w:val="nil"/>
            </w:tcBorders>
            <w:shd w:val="clear" w:color="auto" w:fill="auto"/>
            <w:noWrap/>
            <w:vAlign w:val="center"/>
            <w:hideMark/>
          </w:tcPr>
          <w:p w14:paraId="4BF47127"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w:t>
            </w:r>
          </w:p>
        </w:tc>
        <w:tc>
          <w:tcPr>
            <w:tcW w:w="0" w:type="auto"/>
            <w:tcBorders>
              <w:top w:val="nil"/>
              <w:left w:val="nil"/>
              <w:bottom w:val="nil"/>
              <w:right w:val="nil"/>
            </w:tcBorders>
            <w:shd w:val="clear" w:color="auto" w:fill="auto"/>
            <w:noWrap/>
            <w:vAlign w:val="center"/>
            <w:hideMark/>
          </w:tcPr>
          <w:p w14:paraId="7BA5BC28"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251 (10.5)</w:t>
            </w:r>
          </w:p>
        </w:tc>
        <w:tc>
          <w:tcPr>
            <w:tcW w:w="0" w:type="auto"/>
            <w:tcBorders>
              <w:top w:val="nil"/>
              <w:left w:val="nil"/>
              <w:bottom w:val="nil"/>
              <w:right w:val="nil"/>
            </w:tcBorders>
            <w:shd w:val="clear" w:color="auto" w:fill="auto"/>
            <w:noWrap/>
            <w:vAlign w:val="center"/>
            <w:hideMark/>
          </w:tcPr>
          <w:p w14:paraId="20304651"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872 (8.0)</w:t>
            </w:r>
          </w:p>
        </w:tc>
        <w:tc>
          <w:tcPr>
            <w:tcW w:w="0" w:type="auto"/>
            <w:tcBorders>
              <w:top w:val="nil"/>
              <w:left w:val="nil"/>
              <w:bottom w:val="nil"/>
              <w:right w:val="nil"/>
            </w:tcBorders>
            <w:shd w:val="clear" w:color="auto" w:fill="auto"/>
            <w:noWrap/>
            <w:vAlign w:val="center"/>
            <w:hideMark/>
          </w:tcPr>
          <w:p w14:paraId="77064799"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1123 (8.4)</w:t>
            </w:r>
          </w:p>
        </w:tc>
        <w:tc>
          <w:tcPr>
            <w:tcW w:w="0" w:type="auto"/>
            <w:tcBorders>
              <w:top w:val="nil"/>
              <w:left w:val="nil"/>
              <w:bottom w:val="nil"/>
              <w:right w:val="nil"/>
            </w:tcBorders>
            <w:shd w:val="clear" w:color="auto" w:fill="auto"/>
            <w:noWrap/>
            <w:vAlign w:val="center"/>
            <w:hideMark/>
          </w:tcPr>
          <w:p w14:paraId="46F59EEF"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0.088</w:t>
            </w:r>
          </w:p>
        </w:tc>
      </w:tr>
      <w:tr w:rsidR="0018795C" w:rsidRPr="0018795C" w14:paraId="384C3C6E" w14:textId="77777777" w:rsidTr="002432E1">
        <w:trPr>
          <w:trHeight w:val="300"/>
          <w:jc w:val="center"/>
        </w:trPr>
        <w:tc>
          <w:tcPr>
            <w:tcW w:w="0" w:type="auto"/>
            <w:tcBorders>
              <w:top w:val="nil"/>
              <w:left w:val="nil"/>
              <w:bottom w:val="nil"/>
              <w:right w:val="nil"/>
            </w:tcBorders>
            <w:shd w:val="clear" w:color="auto" w:fill="auto"/>
            <w:noWrap/>
            <w:vAlign w:val="center"/>
            <w:hideMark/>
          </w:tcPr>
          <w:p w14:paraId="24471328"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proofErr w:type="spellStart"/>
            <w:r w:rsidRPr="0018795C">
              <w:rPr>
                <w:rFonts w:ascii="Calibri" w:eastAsia="Times New Roman" w:hAnsi="Calibri" w:cs="Calibri"/>
                <w:color w:val="000000"/>
                <w:sz w:val="16"/>
                <w:szCs w:val="18"/>
                <w:lang w:val="es-CL" w:eastAsia="es-CL"/>
              </w:rPr>
              <w:t>Primary</w:t>
            </w:r>
            <w:proofErr w:type="spellEnd"/>
            <w:r w:rsidRPr="0018795C">
              <w:rPr>
                <w:rFonts w:ascii="Calibri" w:eastAsia="Times New Roman" w:hAnsi="Calibri" w:cs="Calibri"/>
                <w:color w:val="000000"/>
                <w:sz w:val="16"/>
                <w:szCs w:val="18"/>
                <w:lang w:val="es-CL" w:eastAsia="es-CL"/>
              </w:rPr>
              <w:t xml:space="preserve"> </w:t>
            </w:r>
            <w:proofErr w:type="spellStart"/>
            <w:r w:rsidRPr="0018795C">
              <w:rPr>
                <w:rFonts w:ascii="Calibri" w:eastAsia="Times New Roman" w:hAnsi="Calibri" w:cs="Calibri"/>
                <w:color w:val="000000"/>
                <w:sz w:val="16"/>
                <w:szCs w:val="18"/>
                <w:lang w:val="es-CL" w:eastAsia="es-CL"/>
              </w:rPr>
              <w:t>substance</w:t>
            </w:r>
            <w:proofErr w:type="spellEnd"/>
            <w:r w:rsidRPr="0018795C">
              <w:rPr>
                <w:rFonts w:ascii="Calibri" w:eastAsia="Times New Roman" w:hAnsi="Calibri" w:cs="Calibri"/>
                <w:color w:val="000000"/>
                <w:sz w:val="16"/>
                <w:szCs w:val="18"/>
                <w:lang w:val="es-CL" w:eastAsia="es-CL"/>
              </w:rPr>
              <w:t xml:space="preserve"> (</w:t>
            </w:r>
            <w:proofErr w:type="spellStart"/>
            <w:r w:rsidRPr="0018795C">
              <w:rPr>
                <w:rFonts w:ascii="Calibri" w:eastAsia="Times New Roman" w:hAnsi="Calibri" w:cs="Calibri"/>
                <w:color w:val="000000"/>
                <w:sz w:val="16"/>
                <w:szCs w:val="18"/>
                <w:lang w:val="es-CL" w:eastAsia="es-CL"/>
              </w:rPr>
              <w:t>initial</w:t>
            </w:r>
            <w:proofErr w:type="spellEnd"/>
            <w:r w:rsidRPr="0018795C">
              <w:rPr>
                <w:rFonts w:ascii="Calibri" w:eastAsia="Times New Roman" w:hAnsi="Calibri" w:cs="Calibri"/>
                <w:color w:val="000000"/>
                <w:sz w:val="16"/>
                <w:szCs w:val="18"/>
                <w:lang w:val="es-CL" w:eastAsia="es-CL"/>
              </w:rPr>
              <w:t xml:space="preserve"> diagnosis): marijuana (%)</w:t>
            </w:r>
          </w:p>
        </w:tc>
        <w:tc>
          <w:tcPr>
            <w:tcW w:w="0" w:type="auto"/>
            <w:tcBorders>
              <w:top w:val="nil"/>
              <w:left w:val="nil"/>
              <w:bottom w:val="nil"/>
              <w:right w:val="nil"/>
            </w:tcBorders>
            <w:shd w:val="clear" w:color="auto" w:fill="auto"/>
            <w:noWrap/>
            <w:vAlign w:val="center"/>
            <w:hideMark/>
          </w:tcPr>
          <w:p w14:paraId="55B69D5A"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w:t>
            </w:r>
          </w:p>
        </w:tc>
        <w:tc>
          <w:tcPr>
            <w:tcW w:w="0" w:type="auto"/>
            <w:tcBorders>
              <w:top w:val="nil"/>
              <w:left w:val="nil"/>
              <w:bottom w:val="nil"/>
              <w:right w:val="nil"/>
            </w:tcBorders>
            <w:shd w:val="clear" w:color="auto" w:fill="auto"/>
            <w:noWrap/>
            <w:vAlign w:val="center"/>
            <w:hideMark/>
          </w:tcPr>
          <w:p w14:paraId="59BF6BE5"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483 (20.3)</w:t>
            </w:r>
          </w:p>
        </w:tc>
        <w:tc>
          <w:tcPr>
            <w:tcW w:w="0" w:type="auto"/>
            <w:tcBorders>
              <w:top w:val="nil"/>
              <w:left w:val="nil"/>
              <w:bottom w:val="nil"/>
              <w:right w:val="nil"/>
            </w:tcBorders>
            <w:shd w:val="clear" w:color="auto" w:fill="auto"/>
            <w:noWrap/>
            <w:vAlign w:val="center"/>
            <w:hideMark/>
          </w:tcPr>
          <w:p w14:paraId="1F9B271B"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3865 (35.3)</w:t>
            </w:r>
          </w:p>
        </w:tc>
        <w:tc>
          <w:tcPr>
            <w:tcW w:w="0" w:type="auto"/>
            <w:tcBorders>
              <w:top w:val="nil"/>
              <w:left w:val="nil"/>
              <w:bottom w:val="nil"/>
              <w:right w:val="nil"/>
            </w:tcBorders>
            <w:shd w:val="clear" w:color="auto" w:fill="auto"/>
            <w:noWrap/>
            <w:vAlign w:val="center"/>
            <w:hideMark/>
          </w:tcPr>
          <w:p w14:paraId="1E37F467"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4348 (32.6)</w:t>
            </w:r>
          </w:p>
        </w:tc>
        <w:tc>
          <w:tcPr>
            <w:tcW w:w="0" w:type="auto"/>
            <w:tcBorders>
              <w:top w:val="nil"/>
              <w:left w:val="nil"/>
              <w:bottom w:val="nil"/>
              <w:right w:val="nil"/>
            </w:tcBorders>
            <w:shd w:val="clear" w:color="auto" w:fill="auto"/>
            <w:noWrap/>
            <w:vAlign w:val="center"/>
            <w:hideMark/>
          </w:tcPr>
          <w:p w14:paraId="63A7D2BB"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0.341</w:t>
            </w:r>
          </w:p>
        </w:tc>
      </w:tr>
      <w:tr w:rsidR="0018795C" w:rsidRPr="0018795C" w14:paraId="1452E681" w14:textId="77777777" w:rsidTr="002432E1">
        <w:trPr>
          <w:trHeight w:val="300"/>
          <w:jc w:val="center"/>
        </w:trPr>
        <w:tc>
          <w:tcPr>
            <w:tcW w:w="0" w:type="auto"/>
            <w:tcBorders>
              <w:top w:val="nil"/>
              <w:left w:val="nil"/>
              <w:bottom w:val="nil"/>
              <w:right w:val="nil"/>
            </w:tcBorders>
            <w:shd w:val="clear" w:color="auto" w:fill="auto"/>
            <w:noWrap/>
            <w:vAlign w:val="center"/>
            <w:hideMark/>
          </w:tcPr>
          <w:p w14:paraId="5FB72266" w14:textId="77777777" w:rsidR="0018795C" w:rsidRPr="0018795C" w:rsidRDefault="0018795C" w:rsidP="0018795C">
            <w:pPr>
              <w:spacing w:after="0" w:line="240" w:lineRule="auto"/>
              <w:jc w:val="left"/>
              <w:rPr>
                <w:rFonts w:ascii="Calibri" w:eastAsia="Times New Roman" w:hAnsi="Calibri" w:cs="Calibri"/>
                <w:color w:val="000000"/>
                <w:sz w:val="16"/>
                <w:szCs w:val="18"/>
                <w:lang w:val="en-US" w:eastAsia="es-CL"/>
              </w:rPr>
            </w:pPr>
            <w:r w:rsidRPr="0018795C">
              <w:rPr>
                <w:rFonts w:ascii="Calibri" w:eastAsia="Times New Roman" w:hAnsi="Calibri" w:cs="Calibri"/>
                <w:color w:val="000000"/>
                <w:sz w:val="16"/>
                <w:szCs w:val="18"/>
                <w:lang w:val="en-US" w:eastAsia="es-CL"/>
              </w:rPr>
              <w:t>Psychiatric comorbidity (ICD-10): In study (%)</w:t>
            </w:r>
          </w:p>
        </w:tc>
        <w:tc>
          <w:tcPr>
            <w:tcW w:w="0" w:type="auto"/>
            <w:tcBorders>
              <w:top w:val="nil"/>
              <w:left w:val="nil"/>
              <w:bottom w:val="nil"/>
              <w:right w:val="nil"/>
            </w:tcBorders>
            <w:shd w:val="clear" w:color="auto" w:fill="auto"/>
            <w:noWrap/>
            <w:vAlign w:val="center"/>
            <w:hideMark/>
          </w:tcPr>
          <w:p w14:paraId="0FAF861D"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w:t>
            </w:r>
          </w:p>
        </w:tc>
        <w:tc>
          <w:tcPr>
            <w:tcW w:w="0" w:type="auto"/>
            <w:tcBorders>
              <w:top w:val="nil"/>
              <w:left w:val="nil"/>
              <w:bottom w:val="nil"/>
              <w:right w:val="nil"/>
            </w:tcBorders>
            <w:shd w:val="clear" w:color="auto" w:fill="auto"/>
            <w:noWrap/>
            <w:vAlign w:val="center"/>
            <w:hideMark/>
          </w:tcPr>
          <w:p w14:paraId="5BB8BEF4"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420 (17.6)</w:t>
            </w:r>
          </w:p>
        </w:tc>
        <w:tc>
          <w:tcPr>
            <w:tcW w:w="0" w:type="auto"/>
            <w:tcBorders>
              <w:top w:val="nil"/>
              <w:left w:val="nil"/>
              <w:bottom w:val="nil"/>
              <w:right w:val="nil"/>
            </w:tcBorders>
            <w:shd w:val="clear" w:color="auto" w:fill="auto"/>
            <w:noWrap/>
            <w:vAlign w:val="center"/>
            <w:hideMark/>
          </w:tcPr>
          <w:p w14:paraId="59828E3A"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2233 (20.4)</w:t>
            </w:r>
          </w:p>
        </w:tc>
        <w:tc>
          <w:tcPr>
            <w:tcW w:w="0" w:type="auto"/>
            <w:tcBorders>
              <w:top w:val="nil"/>
              <w:left w:val="nil"/>
              <w:bottom w:val="nil"/>
              <w:right w:val="nil"/>
            </w:tcBorders>
            <w:shd w:val="clear" w:color="auto" w:fill="auto"/>
            <w:noWrap/>
            <w:vAlign w:val="center"/>
            <w:hideMark/>
          </w:tcPr>
          <w:p w14:paraId="00971D04"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2653 (19.9)</w:t>
            </w:r>
          </w:p>
        </w:tc>
        <w:tc>
          <w:tcPr>
            <w:tcW w:w="0" w:type="auto"/>
            <w:tcBorders>
              <w:top w:val="nil"/>
              <w:left w:val="nil"/>
              <w:bottom w:val="nil"/>
              <w:right w:val="nil"/>
            </w:tcBorders>
            <w:shd w:val="clear" w:color="auto" w:fill="auto"/>
            <w:noWrap/>
            <w:vAlign w:val="center"/>
            <w:hideMark/>
          </w:tcPr>
          <w:p w14:paraId="4040E30B"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0.071</w:t>
            </w:r>
          </w:p>
        </w:tc>
      </w:tr>
      <w:tr w:rsidR="0018795C" w:rsidRPr="0018795C" w14:paraId="77445D8E" w14:textId="77777777" w:rsidTr="002432E1">
        <w:trPr>
          <w:trHeight w:val="300"/>
          <w:jc w:val="center"/>
        </w:trPr>
        <w:tc>
          <w:tcPr>
            <w:tcW w:w="0" w:type="auto"/>
            <w:tcBorders>
              <w:top w:val="nil"/>
              <w:left w:val="nil"/>
              <w:bottom w:val="nil"/>
              <w:right w:val="nil"/>
            </w:tcBorders>
            <w:shd w:val="clear" w:color="auto" w:fill="auto"/>
            <w:noWrap/>
            <w:vAlign w:val="center"/>
            <w:hideMark/>
          </w:tcPr>
          <w:p w14:paraId="4B61A912" w14:textId="2659381F"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proofErr w:type="spellStart"/>
            <w:r w:rsidRPr="0018795C">
              <w:rPr>
                <w:rFonts w:ascii="Calibri" w:eastAsia="Times New Roman" w:hAnsi="Calibri" w:cs="Calibri"/>
                <w:color w:val="000000"/>
                <w:sz w:val="16"/>
                <w:szCs w:val="18"/>
                <w:lang w:val="es-CL" w:eastAsia="es-CL"/>
              </w:rPr>
              <w:t>Psychiatric</w:t>
            </w:r>
            <w:proofErr w:type="spellEnd"/>
            <w:r w:rsidRPr="0018795C">
              <w:rPr>
                <w:rFonts w:ascii="Calibri" w:eastAsia="Times New Roman" w:hAnsi="Calibri" w:cs="Calibri"/>
                <w:color w:val="000000"/>
                <w:sz w:val="16"/>
                <w:szCs w:val="18"/>
                <w:lang w:val="es-CL" w:eastAsia="es-CL"/>
              </w:rPr>
              <w:t xml:space="preserve"> </w:t>
            </w:r>
            <w:proofErr w:type="spellStart"/>
            <w:r w:rsidRPr="0018795C">
              <w:rPr>
                <w:rFonts w:ascii="Calibri" w:eastAsia="Times New Roman" w:hAnsi="Calibri" w:cs="Calibri"/>
                <w:color w:val="000000"/>
                <w:sz w:val="16"/>
                <w:szCs w:val="18"/>
                <w:lang w:val="es-CL" w:eastAsia="es-CL"/>
              </w:rPr>
              <w:t>comorbidity</w:t>
            </w:r>
            <w:proofErr w:type="spellEnd"/>
            <w:r w:rsidRPr="0018795C">
              <w:rPr>
                <w:rFonts w:ascii="Calibri" w:eastAsia="Times New Roman" w:hAnsi="Calibri" w:cs="Calibri"/>
                <w:color w:val="000000"/>
                <w:sz w:val="16"/>
                <w:szCs w:val="18"/>
                <w:lang w:val="es-CL" w:eastAsia="es-CL"/>
              </w:rPr>
              <w:t xml:space="preserve"> (ICD-10): </w:t>
            </w:r>
            <w:r w:rsidR="005F274E" w:rsidRPr="0018795C">
              <w:rPr>
                <w:rFonts w:ascii="Calibri" w:eastAsia="Times New Roman" w:hAnsi="Calibri" w:cs="Calibri"/>
                <w:color w:val="000000"/>
                <w:sz w:val="16"/>
                <w:szCs w:val="18"/>
                <w:lang w:val="es-CL" w:eastAsia="es-CL"/>
              </w:rPr>
              <w:t>Diagnosis</w:t>
            </w:r>
            <w:r w:rsidRPr="0018795C">
              <w:rPr>
                <w:rFonts w:ascii="Calibri" w:eastAsia="Times New Roman" w:hAnsi="Calibri" w:cs="Calibri"/>
                <w:color w:val="000000"/>
                <w:sz w:val="16"/>
                <w:szCs w:val="18"/>
                <w:lang w:val="es-CL" w:eastAsia="es-CL"/>
              </w:rPr>
              <w:t xml:space="preserve"> (%)</w:t>
            </w:r>
          </w:p>
        </w:tc>
        <w:tc>
          <w:tcPr>
            <w:tcW w:w="0" w:type="auto"/>
            <w:tcBorders>
              <w:top w:val="nil"/>
              <w:left w:val="nil"/>
              <w:bottom w:val="nil"/>
              <w:right w:val="nil"/>
            </w:tcBorders>
            <w:shd w:val="clear" w:color="auto" w:fill="auto"/>
            <w:noWrap/>
            <w:vAlign w:val="center"/>
            <w:hideMark/>
          </w:tcPr>
          <w:p w14:paraId="7C9FF8F1"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w:t>
            </w:r>
          </w:p>
        </w:tc>
        <w:tc>
          <w:tcPr>
            <w:tcW w:w="0" w:type="auto"/>
            <w:tcBorders>
              <w:top w:val="nil"/>
              <w:left w:val="nil"/>
              <w:bottom w:val="nil"/>
              <w:right w:val="nil"/>
            </w:tcBorders>
            <w:shd w:val="clear" w:color="auto" w:fill="auto"/>
            <w:noWrap/>
            <w:vAlign w:val="center"/>
            <w:hideMark/>
          </w:tcPr>
          <w:p w14:paraId="201E3ADA"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986 (41.4)</w:t>
            </w:r>
          </w:p>
        </w:tc>
        <w:tc>
          <w:tcPr>
            <w:tcW w:w="0" w:type="auto"/>
            <w:tcBorders>
              <w:top w:val="nil"/>
              <w:left w:val="nil"/>
              <w:bottom w:val="nil"/>
              <w:right w:val="nil"/>
            </w:tcBorders>
            <w:shd w:val="clear" w:color="auto" w:fill="auto"/>
            <w:noWrap/>
            <w:vAlign w:val="center"/>
            <w:hideMark/>
          </w:tcPr>
          <w:p w14:paraId="42C47611"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4850 (44.4)</w:t>
            </w:r>
          </w:p>
        </w:tc>
        <w:tc>
          <w:tcPr>
            <w:tcW w:w="0" w:type="auto"/>
            <w:tcBorders>
              <w:top w:val="nil"/>
              <w:left w:val="nil"/>
              <w:bottom w:val="nil"/>
              <w:right w:val="nil"/>
            </w:tcBorders>
            <w:shd w:val="clear" w:color="auto" w:fill="auto"/>
            <w:noWrap/>
            <w:vAlign w:val="center"/>
            <w:hideMark/>
          </w:tcPr>
          <w:p w14:paraId="05F23ED9"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5836 (43.8)</w:t>
            </w:r>
          </w:p>
        </w:tc>
        <w:tc>
          <w:tcPr>
            <w:tcW w:w="0" w:type="auto"/>
            <w:tcBorders>
              <w:top w:val="nil"/>
              <w:left w:val="nil"/>
              <w:bottom w:val="nil"/>
              <w:right w:val="nil"/>
            </w:tcBorders>
            <w:shd w:val="clear" w:color="auto" w:fill="auto"/>
            <w:noWrap/>
            <w:vAlign w:val="center"/>
            <w:hideMark/>
          </w:tcPr>
          <w:p w14:paraId="3961C80D"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0.060</w:t>
            </w:r>
          </w:p>
        </w:tc>
      </w:tr>
      <w:tr w:rsidR="0018795C" w:rsidRPr="0018795C" w14:paraId="5F2010BB" w14:textId="77777777" w:rsidTr="002432E1">
        <w:trPr>
          <w:trHeight w:val="300"/>
          <w:jc w:val="center"/>
        </w:trPr>
        <w:tc>
          <w:tcPr>
            <w:tcW w:w="0" w:type="auto"/>
            <w:tcBorders>
              <w:top w:val="nil"/>
              <w:left w:val="nil"/>
              <w:bottom w:val="nil"/>
              <w:right w:val="nil"/>
            </w:tcBorders>
            <w:shd w:val="clear" w:color="auto" w:fill="auto"/>
            <w:noWrap/>
            <w:vAlign w:val="center"/>
            <w:hideMark/>
          </w:tcPr>
          <w:p w14:paraId="14C611B1" w14:textId="2E2BFFEC" w:rsidR="0018795C" w:rsidRPr="0018795C" w:rsidRDefault="002D26C3" w:rsidP="0018795C">
            <w:pPr>
              <w:spacing w:after="0" w:line="240" w:lineRule="auto"/>
              <w:jc w:val="left"/>
              <w:rPr>
                <w:rFonts w:ascii="Calibri" w:eastAsia="Times New Roman" w:hAnsi="Calibri" w:cs="Calibri"/>
                <w:color w:val="000000"/>
                <w:sz w:val="16"/>
                <w:szCs w:val="18"/>
                <w:lang w:val="en-US" w:eastAsia="es-CL"/>
              </w:rPr>
            </w:pPr>
            <w:r w:rsidRPr="002D26C3">
              <w:rPr>
                <w:rFonts w:ascii="Calibri" w:eastAsia="Times New Roman" w:hAnsi="Calibri" w:cs="Calibri"/>
                <w:color w:val="000000"/>
                <w:sz w:val="16"/>
                <w:szCs w:val="18"/>
                <w:lang w:val="en-US" w:eastAsia="es-CL"/>
              </w:rPr>
              <w:t>Daily frequence of primary substance use at admission</w:t>
            </w:r>
            <w:r>
              <w:rPr>
                <w:rFonts w:ascii="Calibri" w:eastAsia="Times New Roman" w:hAnsi="Calibri" w:cs="Calibri"/>
                <w:color w:val="000000"/>
                <w:sz w:val="16"/>
                <w:szCs w:val="18"/>
                <w:lang w:val="en-US" w:eastAsia="es-CL"/>
              </w:rPr>
              <w:t xml:space="preserve"> (%)</w:t>
            </w:r>
          </w:p>
        </w:tc>
        <w:tc>
          <w:tcPr>
            <w:tcW w:w="0" w:type="auto"/>
            <w:tcBorders>
              <w:top w:val="nil"/>
              <w:left w:val="nil"/>
              <w:bottom w:val="nil"/>
              <w:right w:val="nil"/>
            </w:tcBorders>
            <w:shd w:val="clear" w:color="auto" w:fill="auto"/>
            <w:noWrap/>
            <w:vAlign w:val="center"/>
            <w:hideMark/>
          </w:tcPr>
          <w:p w14:paraId="0DA16595"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w:t>
            </w:r>
          </w:p>
        </w:tc>
        <w:tc>
          <w:tcPr>
            <w:tcW w:w="0" w:type="auto"/>
            <w:tcBorders>
              <w:top w:val="nil"/>
              <w:left w:val="nil"/>
              <w:bottom w:val="nil"/>
              <w:right w:val="nil"/>
            </w:tcBorders>
            <w:shd w:val="clear" w:color="auto" w:fill="auto"/>
            <w:noWrap/>
            <w:vAlign w:val="center"/>
            <w:hideMark/>
          </w:tcPr>
          <w:p w14:paraId="03C2B40A"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1013 (42.5)</w:t>
            </w:r>
          </w:p>
        </w:tc>
        <w:tc>
          <w:tcPr>
            <w:tcW w:w="0" w:type="auto"/>
            <w:tcBorders>
              <w:top w:val="nil"/>
              <w:left w:val="nil"/>
              <w:bottom w:val="nil"/>
              <w:right w:val="nil"/>
            </w:tcBorders>
            <w:shd w:val="clear" w:color="auto" w:fill="auto"/>
            <w:noWrap/>
            <w:vAlign w:val="center"/>
            <w:hideMark/>
          </w:tcPr>
          <w:p w14:paraId="5F818BDE"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5229 (47.8)</w:t>
            </w:r>
          </w:p>
        </w:tc>
        <w:tc>
          <w:tcPr>
            <w:tcW w:w="0" w:type="auto"/>
            <w:tcBorders>
              <w:top w:val="nil"/>
              <w:left w:val="nil"/>
              <w:bottom w:val="nil"/>
              <w:right w:val="nil"/>
            </w:tcBorders>
            <w:shd w:val="clear" w:color="auto" w:fill="auto"/>
            <w:noWrap/>
            <w:vAlign w:val="center"/>
            <w:hideMark/>
          </w:tcPr>
          <w:p w14:paraId="07DFB23F"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6242 (46.9)</w:t>
            </w:r>
          </w:p>
        </w:tc>
        <w:tc>
          <w:tcPr>
            <w:tcW w:w="0" w:type="auto"/>
            <w:tcBorders>
              <w:top w:val="nil"/>
              <w:left w:val="nil"/>
              <w:bottom w:val="nil"/>
              <w:right w:val="nil"/>
            </w:tcBorders>
            <w:shd w:val="clear" w:color="auto" w:fill="auto"/>
            <w:noWrap/>
            <w:vAlign w:val="center"/>
            <w:hideMark/>
          </w:tcPr>
          <w:p w14:paraId="2BC5D243"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0.107</w:t>
            </w:r>
          </w:p>
        </w:tc>
      </w:tr>
      <w:tr w:rsidR="0018795C" w:rsidRPr="0018795C" w14:paraId="2C508655" w14:textId="77777777" w:rsidTr="002432E1">
        <w:trPr>
          <w:trHeight w:val="300"/>
          <w:jc w:val="center"/>
        </w:trPr>
        <w:tc>
          <w:tcPr>
            <w:tcW w:w="0" w:type="auto"/>
            <w:tcBorders>
              <w:top w:val="nil"/>
              <w:left w:val="nil"/>
              <w:bottom w:val="nil"/>
              <w:right w:val="nil"/>
            </w:tcBorders>
            <w:shd w:val="clear" w:color="auto" w:fill="auto"/>
            <w:noWrap/>
            <w:vAlign w:val="center"/>
            <w:hideMark/>
          </w:tcPr>
          <w:p w14:paraId="6C2EBF35"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proofErr w:type="spellStart"/>
            <w:r w:rsidRPr="0018795C">
              <w:rPr>
                <w:rFonts w:ascii="Calibri" w:eastAsia="Times New Roman" w:hAnsi="Calibri" w:cs="Calibri"/>
                <w:color w:val="000000"/>
                <w:sz w:val="16"/>
                <w:szCs w:val="18"/>
                <w:lang w:val="es-CL" w:eastAsia="es-CL"/>
              </w:rPr>
              <w:t>Occupational</w:t>
            </w:r>
            <w:proofErr w:type="spellEnd"/>
            <w:r w:rsidRPr="0018795C">
              <w:rPr>
                <w:rFonts w:ascii="Calibri" w:eastAsia="Times New Roman" w:hAnsi="Calibri" w:cs="Calibri"/>
                <w:color w:val="000000"/>
                <w:sz w:val="16"/>
                <w:szCs w:val="18"/>
                <w:lang w:val="es-CL" w:eastAsia="es-CL"/>
              </w:rPr>
              <w:t xml:space="preserve"> Status: Inactive (%)</w:t>
            </w:r>
          </w:p>
        </w:tc>
        <w:tc>
          <w:tcPr>
            <w:tcW w:w="0" w:type="auto"/>
            <w:tcBorders>
              <w:top w:val="nil"/>
              <w:left w:val="nil"/>
              <w:bottom w:val="nil"/>
              <w:right w:val="nil"/>
            </w:tcBorders>
            <w:shd w:val="clear" w:color="auto" w:fill="auto"/>
            <w:noWrap/>
            <w:vAlign w:val="center"/>
            <w:hideMark/>
          </w:tcPr>
          <w:p w14:paraId="586A35F6"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w:t>
            </w:r>
          </w:p>
        </w:tc>
        <w:tc>
          <w:tcPr>
            <w:tcW w:w="0" w:type="auto"/>
            <w:tcBorders>
              <w:top w:val="nil"/>
              <w:left w:val="nil"/>
              <w:bottom w:val="nil"/>
              <w:right w:val="nil"/>
            </w:tcBorders>
            <w:shd w:val="clear" w:color="auto" w:fill="auto"/>
            <w:noWrap/>
            <w:vAlign w:val="center"/>
            <w:hideMark/>
          </w:tcPr>
          <w:p w14:paraId="7DA4F2CF"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468 (19.6)</w:t>
            </w:r>
          </w:p>
        </w:tc>
        <w:tc>
          <w:tcPr>
            <w:tcW w:w="0" w:type="auto"/>
            <w:tcBorders>
              <w:top w:val="nil"/>
              <w:left w:val="nil"/>
              <w:bottom w:val="nil"/>
              <w:right w:val="nil"/>
            </w:tcBorders>
            <w:shd w:val="clear" w:color="auto" w:fill="auto"/>
            <w:noWrap/>
            <w:vAlign w:val="center"/>
            <w:hideMark/>
          </w:tcPr>
          <w:p w14:paraId="3C03E43D"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1942 (17.8)</w:t>
            </w:r>
          </w:p>
        </w:tc>
        <w:tc>
          <w:tcPr>
            <w:tcW w:w="0" w:type="auto"/>
            <w:tcBorders>
              <w:top w:val="nil"/>
              <w:left w:val="nil"/>
              <w:bottom w:val="nil"/>
              <w:right w:val="nil"/>
            </w:tcBorders>
            <w:shd w:val="clear" w:color="auto" w:fill="auto"/>
            <w:noWrap/>
            <w:vAlign w:val="center"/>
            <w:hideMark/>
          </w:tcPr>
          <w:p w14:paraId="7C57C782"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2410 (18.1)</w:t>
            </w:r>
          </w:p>
        </w:tc>
        <w:tc>
          <w:tcPr>
            <w:tcW w:w="0" w:type="auto"/>
            <w:tcBorders>
              <w:top w:val="nil"/>
              <w:left w:val="nil"/>
              <w:bottom w:val="nil"/>
              <w:right w:val="nil"/>
            </w:tcBorders>
            <w:shd w:val="clear" w:color="auto" w:fill="auto"/>
            <w:noWrap/>
            <w:vAlign w:val="center"/>
            <w:hideMark/>
          </w:tcPr>
          <w:p w14:paraId="4E8DADC7"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0.048</w:t>
            </w:r>
          </w:p>
        </w:tc>
      </w:tr>
      <w:tr w:rsidR="0018795C" w:rsidRPr="0018795C" w14:paraId="099B7CF9" w14:textId="77777777" w:rsidTr="002432E1">
        <w:trPr>
          <w:trHeight w:val="300"/>
          <w:jc w:val="center"/>
        </w:trPr>
        <w:tc>
          <w:tcPr>
            <w:tcW w:w="0" w:type="auto"/>
            <w:tcBorders>
              <w:top w:val="nil"/>
              <w:left w:val="nil"/>
              <w:bottom w:val="nil"/>
              <w:right w:val="nil"/>
            </w:tcBorders>
            <w:shd w:val="clear" w:color="auto" w:fill="auto"/>
            <w:noWrap/>
            <w:vAlign w:val="center"/>
            <w:hideMark/>
          </w:tcPr>
          <w:p w14:paraId="283E38F5"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proofErr w:type="spellStart"/>
            <w:r w:rsidRPr="0018795C">
              <w:rPr>
                <w:rFonts w:ascii="Calibri" w:eastAsia="Times New Roman" w:hAnsi="Calibri" w:cs="Calibri"/>
                <w:color w:val="000000"/>
                <w:sz w:val="16"/>
                <w:szCs w:val="18"/>
                <w:lang w:val="es-CL" w:eastAsia="es-CL"/>
              </w:rPr>
              <w:t>Occupational</w:t>
            </w:r>
            <w:proofErr w:type="spellEnd"/>
            <w:r w:rsidRPr="0018795C">
              <w:rPr>
                <w:rFonts w:ascii="Calibri" w:eastAsia="Times New Roman" w:hAnsi="Calibri" w:cs="Calibri"/>
                <w:color w:val="000000"/>
                <w:sz w:val="16"/>
                <w:szCs w:val="18"/>
                <w:lang w:val="es-CL" w:eastAsia="es-CL"/>
              </w:rPr>
              <w:t xml:space="preserve"> Status: </w:t>
            </w:r>
            <w:proofErr w:type="spellStart"/>
            <w:r w:rsidRPr="0018795C">
              <w:rPr>
                <w:rFonts w:ascii="Calibri" w:eastAsia="Times New Roman" w:hAnsi="Calibri" w:cs="Calibri"/>
                <w:color w:val="000000"/>
                <w:sz w:val="16"/>
                <w:szCs w:val="18"/>
                <w:lang w:val="es-CL" w:eastAsia="es-CL"/>
              </w:rPr>
              <w:t>Unemployed</w:t>
            </w:r>
            <w:proofErr w:type="spellEnd"/>
            <w:r w:rsidRPr="0018795C">
              <w:rPr>
                <w:rFonts w:ascii="Calibri" w:eastAsia="Times New Roman" w:hAnsi="Calibri" w:cs="Calibri"/>
                <w:color w:val="000000"/>
                <w:sz w:val="16"/>
                <w:szCs w:val="18"/>
                <w:lang w:val="es-CL" w:eastAsia="es-CL"/>
              </w:rPr>
              <w:t xml:space="preserve"> (%)</w:t>
            </w:r>
          </w:p>
        </w:tc>
        <w:tc>
          <w:tcPr>
            <w:tcW w:w="0" w:type="auto"/>
            <w:tcBorders>
              <w:top w:val="nil"/>
              <w:left w:val="nil"/>
              <w:bottom w:val="nil"/>
              <w:right w:val="nil"/>
            </w:tcBorders>
            <w:shd w:val="clear" w:color="auto" w:fill="auto"/>
            <w:noWrap/>
            <w:vAlign w:val="center"/>
            <w:hideMark/>
          </w:tcPr>
          <w:p w14:paraId="761BCCD1"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w:t>
            </w:r>
          </w:p>
        </w:tc>
        <w:tc>
          <w:tcPr>
            <w:tcW w:w="0" w:type="auto"/>
            <w:tcBorders>
              <w:top w:val="nil"/>
              <w:left w:val="nil"/>
              <w:bottom w:val="nil"/>
              <w:right w:val="nil"/>
            </w:tcBorders>
            <w:shd w:val="clear" w:color="auto" w:fill="auto"/>
            <w:noWrap/>
            <w:vAlign w:val="center"/>
            <w:hideMark/>
          </w:tcPr>
          <w:p w14:paraId="238D6883"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764 (32.1)</w:t>
            </w:r>
          </w:p>
        </w:tc>
        <w:tc>
          <w:tcPr>
            <w:tcW w:w="0" w:type="auto"/>
            <w:tcBorders>
              <w:top w:val="nil"/>
              <w:left w:val="nil"/>
              <w:bottom w:val="nil"/>
              <w:right w:val="nil"/>
            </w:tcBorders>
            <w:shd w:val="clear" w:color="auto" w:fill="auto"/>
            <w:noWrap/>
            <w:vAlign w:val="center"/>
            <w:hideMark/>
          </w:tcPr>
          <w:p w14:paraId="02EF235D"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4507 (41.2)</w:t>
            </w:r>
          </w:p>
        </w:tc>
        <w:tc>
          <w:tcPr>
            <w:tcW w:w="0" w:type="auto"/>
            <w:tcBorders>
              <w:top w:val="nil"/>
              <w:left w:val="nil"/>
              <w:bottom w:val="nil"/>
              <w:right w:val="nil"/>
            </w:tcBorders>
            <w:shd w:val="clear" w:color="auto" w:fill="auto"/>
            <w:noWrap/>
            <w:vAlign w:val="center"/>
            <w:hideMark/>
          </w:tcPr>
          <w:p w14:paraId="2B2C5BFC"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5271 (39.6)</w:t>
            </w:r>
          </w:p>
        </w:tc>
        <w:tc>
          <w:tcPr>
            <w:tcW w:w="0" w:type="auto"/>
            <w:tcBorders>
              <w:top w:val="nil"/>
              <w:left w:val="nil"/>
              <w:bottom w:val="nil"/>
              <w:right w:val="nil"/>
            </w:tcBorders>
            <w:shd w:val="clear" w:color="auto" w:fill="auto"/>
            <w:noWrap/>
            <w:vAlign w:val="center"/>
            <w:hideMark/>
          </w:tcPr>
          <w:p w14:paraId="5FD1AB0A"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0.191</w:t>
            </w:r>
          </w:p>
        </w:tc>
      </w:tr>
      <w:tr w:rsidR="0018795C" w:rsidRPr="0018795C" w14:paraId="530AEDB8" w14:textId="77777777" w:rsidTr="002432E1">
        <w:trPr>
          <w:trHeight w:val="300"/>
          <w:jc w:val="center"/>
        </w:trPr>
        <w:tc>
          <w:tcPr>
            <w:tcW w:w="0" w:type="auto"/>
            <w:tcBorders>
              <w:top w:val="nil"/>
              <w:left w:val="nil"/>
              <w:bottom w:val="nil"/>
              <w:right w:val="nil"/>
            </w:tcBorders>
            <w:shd w:val="clear" w:color="auto" w:fill="auto"/>
            <w:noWrap/>
            <w:vAlign w:val="center"/>
            <w:hideMark/>
          </w:tcPr>
          <w:p w14:paraId="2D1603DF" w14:textId="77777777" w:rsidR="0018795C" w:rsidRPr="0018795C" w:rsidRDefault="0018795C" w:rsidP="0018795C">
            <w:pPr>
              <w:spacing w:after="0" w:line="240" w:lineRule="auto"/>
              <w:jc w:val="left"/>
              <w:rPr>
                <w:rFonts w:ascii="Calibri" w:eastAsia="Times New Roman" w:hAnsi="Calibri" w:cs="Calibri"/>
                <w:color w:val="000000"/>
                <w:sz w:val="16"/>
                <w:szCs w:val="18"/>
                <w:lang w:val="en-US" w:eastAsia="es-CL"/>
              </w:rPr>
            </w:pPr>
            <w:r w:rsidRPr="0018795C">
              <w:rPr>
                <w:rFonts w:ascii="Calibri" w:eastAsia="Times New Roman" w:hAnsi="Calibri" w:cs="Calibri"/>
                <w:color w:val="000000"/>
                <w:sz w:val="16"/>
                <w:szCs w:val="18"/>
                <w:lang w:val="en-US" w:eastAsia="es-CL"/>
              </w:rPr>
              <w:t>Primary substance at admission to treatment: cocaine hydrochloride (%)</w:t>
            </w:r>
          </w:p>
        </w:tc>
        <w:tc>
          <w:tcPr>
            <w:tcW w:w="0" w:type="auto"/>
            <w:tcBorders>
              <w:top w:val="nil"/>
              <w:left w:val="nil"/>
              <w:bottom w:val="nil"/>
              <w:right w:val="nil"/>
            </w:tcBorders>
            <w:shd w:val="clear" w:color="auto" w:fill="auto"/>
            <w:noWrap/>
            <w:vAlign w:val="center"/>
            <w:hideMark/>
          </w:tcPr>
          <w:p w14:paraId="409F4A51"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w:t>
            </w:r>
          </w:p>
        </w:tc>
        <w:tc>
          <w:tcPr>
            <w:tcW w:w="0" w:type="auto"/>
            <w:tcBorders>
              <w:top w:val="nil"/>
              <w:left w:val="nil"/>
              <w:bottom w:val="nil"/>
              <w:right w:val="nil"/>
            </w:tcBorders>
            <w:shd w:val="clear" w:color="auto" w:fill="auto"/>
            <w:noWrap/>
            <w:vAlign w:val="center"/>
            <w:hideMark/>
          </w:tcPr>
          <w:p w14:paraId="39F2EA21"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292 (12.3)</w:t>
            </w:r>
          </w:p>
        </w:tc>
        <w:tc>
          <w:tcPr>
            <w:tcW w:w="0" w:type="auto"/>
            <w:tcBorders>
              <w:top w:val="nil"/>
              <w:left w:val="nil"/>
              <w:bottom w:val="nil"/>
              <w:right w:val="nil"/>
            </w:tcBorders>
            <w:shd w:val="clear" w:color="auto" w:fill="auto"/>
            <w:noWrap/>
            <w:vAlign w:val="center"/>
            <w:hideMark/>
          </w:tcPr>
          <w:p w14:paraId="370CD2A0"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2078 (19.0)</w:t>
            </w:r>
          </w:p>
        </w:tc>
        <w:tc>
          <w:tcPr>
            <w:tcW w:w="0" w:type="auto"/>
            <w:tcBorders>
              <w:top w:val="nil"/>
              <w:left w:val="nil"/>
              <w:bottom w:val="nil"/>
              <w:right w:val="nil"/>
            </w:tcBorders>
            <w:shd w:val="clear" w:color="auto" w:fill="auto"/>
            <w:noWrap/>
            <w:vAlign w:val="center"/>
            <w:hideMark/>
          </w:tcPr>
          <w:p w14:paraId="01F9076A"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2370 (17.8)</w:t>
            </w:r>
          </w:p>
        </w:tc>
        <w:tc>
          <w:tcPr>
            <w:tcW w:w="0" w:type="auto"/>
            <w:tcBorders>
              <w:top w:val="nil"/>
              <w:left w:val="nil"/>
              <w:bottom w:val="nil"/>
              <w:right w:val="nil"/>
            </w:tcBorders>
            <w:shd w:val="clear" w:color="auto" w:fill="auto"/>
            <w:noWrap/>
            <w:vAlign w:val="center"/>
            <w:hideMark/>
          </w:tcPr>
          <w:p w14:paraId="499E2554"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0.187</w:t>
            </w:r>
          </w:p>
        </w:tc>
      </w:tr>
      <w:tr w:rsidR="0018795C" w:rsidRPr="0018795C" w14:paraId="40DCA29A" w14:textId="77777777" w:rsidTr="002432E1">
        <w:trPr>
          <w:trHeight w:val="300"/>
          <w:jc w:val="center"/>
        </w:trPr>
        <w:tc>
          <w:tcPr>
            <w:tcW w:w="0" w:type="auto"/>
            <w:tcBorders>
              <w:top w:val="nil"/>
              <w:left w:val="nil"/>
              <w:bottom w:val="nil"/>
              <w:right w:val="nil"/>
            </w:tcBorders>
            <w:shd w:val="clear" w:color="auto" w:fill="auto"/>
            <w:noWrap/>
            <w:vAlign w:val="center"/>
            <w:hideMark/>
          </w:tcPr>
          <w:p w14:paraId="654E9365" w14:textId="77777777" w:rsidR="0018795C" w:rsidRPr="0018795C" w:rsidRDefault="0018795C" w:rsidP="0018795C">
            <w:pPr>
              <w:spacing w:after="0" w:line="240" w:lineRule="auto"/>
              <w:jc w:val="left"/>
              <w:rPr>
                <w:rFonts w:ascii="Calibri" w:eastAsia="Times New Roman" w:hAnsi="Calibri" w:cs="Calibri"/>
                <w:color w:val="000000"/>
                <w:sz w:val="16"/>
                <w:szCs w:val="18"/>
                <w:lang w:val="en-US" w:eastAsia="es-CL"/>
              </w:rPr>
            </w:pPr>
            <w:r w:rsidRPr="0018795C">
              <w:rPr>
                <w:rFonts w:ascii="Calibri" w:eastAsia="Times New Roman" w:hAnsi="Calibri" w:cs="Calibri"/>
                <w:color w:val="000000"/>
                <w:sz w:val="16"/>
                <w:szCs w:val="18"/>
                <w:lang w:val="en-US" w:eastAsia="es-CL"/>
              </w:rPr>
              <w:t>Primary substance at admission to treatment: cocaine base paste (%)</w:t>
            </w:r>
          </w:p>
        </w:tc>
        <w:tc>
          <w:tcPr>
            <w:tcW w:w="0" w:type="auto"/>
            <w:tcBorders>
              <w:top w:val="nil"/>
              <w:left w:val="nil"/>
              <w:bottom w:val="nil"/>
              <w:right w:val="nil"/>
            </w:tcBorders>
            <w:shd w:val="clear" w:color="auto" w:fill="auto"/>
            <w:noWrap/>
            <w:vAlign w:val="center"/>
            <w:hideMark/>
          </w:tcPr>
          <w:p w14:paraId="12796495"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w:t>
            </w:r>
          </w:p>
        </w:tc>
        <w:tc>
          <w:tcPr>
            <w:tcW w:w="0" w:type="auto"/>
            <w:tcBorders>
              <w:top w:val="nil"/>
              <w:left w:val="nil"/>
              <w:bottom w:val="nil"/>
              <w:right w:val="nil"/>
            </w:tcBorders>
            <w:shd w:val="clear" w:color="auto" w:fill="auto"/>
            <w:noWrap/>
            <w:vAlign w:val="center"/>
            <w:hideMark/>
          </w:tcPr>
          <w:p w14:paraId="56146844"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902 (37.9)</w:t>
            </w:r>
          </w:p>
        </w:tc>
        <w:tc>
          <w:tcPr>
            <w:tcW w:w="0" w:type="auto"/>
            <w:tcBorders>
              <w:top w:val="nil"/>
              <w:left w:val="nil"/>
              <w:bottom w:val="nil"/>
              <w:right w:val="nil"/>
            </w:tcBorders>
            <w:shd w:val="clear" w:color="auto" w:fill="auto"/>
            <w:noWrap/>
            <w:vAlign w:val="center"/>
            <w:hideMark/>
          </w:tcPr>
          <w:p w14:paraId="67F0E51F"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5996 (54.8)</w:t>
            </w:r>
          </w:p>
        </w:tc>
        <w:tc>
          <w:tcPr>
            <w:tcW w:w="0" w:type="auto"/>
            <w:tcBorders>
              <w:top w:val="nil"/>
              <w:left w:val="nil"/>
              <w:bottom w:val="nil"/>
              <w:right w:val="nil"/>
            </w:tcBorders>
            <w:shd w:val="clear" w:color="auto" w:fill="auto"/>
            <w:noWrap/>
            <w:vAlign w:val="center"/>
            <w:hideMark/>
          </w:tcPr>
          <w:p w14:paraId="1F92D019"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6898 (51.8)</w:t>
            </w:r>
          </w:p>
        </w:tc>
        <w:tc>
          <w:tcPr>
            <w:tcW w:w="0" w:type="auto"/>
            <w:tcBorders>
              <w:top w:val="nil"/>
              <w:left w:val="nil"/>
              <w:bottom w:val="nil"/>
              <w:right w:val="nil"/>
            </w:tcBorders>
            <w:shd w:val="clear" w:color="auto" w:fill="auto"/>
            <w:noWrap/>
            <w:vAlign w:val="center"/>
            <w:hideMark/>
          </w:tcPr>
          <w:p w14:paraId="5E460FE5"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0.346</w:t>
            </w:r>
          </w:p>
        </w:tc>
      </w:tr>
      <w:tr w:rsidR="0018795C" w:rsidRPr="0018795C" w14:paraId="001D8F22" w14:textId="77777777" w:rsidTr="002432E1">
        <w:trPr>
          <w:trHeight w:val="300"/>
          <w:jc w:val="center"/>
        </w:trPr>
        <w:tc>
          <w:tcPr>
            <w:tcW w:w="0" w:type="auto"/>
            <w:tcBorders>
              <w:top w:val="nil"/>
              <w:left w:val="nil"/>
              <w:bottom w:val="nil"/>
              <w:right w:val="nil"/>
            </w:tcBorders>
            <w:shd w:val="clear" w:color="auto" w:fill="auto"/>
            <w:noWrap/>
            <w:vAlign w:val="center"/>
            <w:hideMark/>
          </w:tcPr>
          <w:p w14:paraId="6B56C2B0" w14:textId="77777777" w:rsidR="0018795C" w:rsidRPr="0018795C" w:rsidRDefault="0018795C" w:rsidP="0018795C">
            <w:pPr>
              <w:spacing w:after="0" w:line="240" w:lineRule="auto"/>
              <w:jc w:val="left"/>
              <w:rPr>
                <w:rFonts w:ascii="Calibri" w:eastAsia="Times New Roman" w:hAnsi="Calibri" w:cs="Calibri"/>
                <w:color w:val="000000"/>
                <w:sz w:val="16"/>
                <w:szCs w:val="18"/>
                <w:lang w:val="en-US" w:eastAsia="es-CL"/>
              </w:rPr>
            </w:pPr>
            <w:r w:rsidRPr="0018795C">
              <w:rPr>
                <w:rFonts w:ascii="Calibri" w:eastAsia="Times New Roman" w:hAnsi="Calibri" w:cs="Calibri"/>
                <w:color w:val="000000"/>
                <w:sz w:val="16"/>
                <w:szCs w:val="18"/>
                <w:lang w:val="en-US" w:eastAsia="es-CL"/>
              </w:rPr>
              <w:t>Primary substance at admission to treatment: marijuana (%)</w:t>
            </w:r>
          </w:p>
        </w:tc>
        <w:tc>
          <w:tcPr>
            <w:tcW w:w="0" w:type="auto"/>
            <w:tcBorders>
              <w:top w:val="nil"/>
              <w:left w:val="nil"/>
              <w:bottom w:val="nil"/>
              <w:right w:val="nil"/>
            </w:tcBorders>
            <w:shd w:val="clear" w:color="auto" w:fill="auto"/>
            <w:noWrap/>
            <w:vAlign w:val="center"/>
            <w:hideMark/>
          </w:tcPr>
          <w:p w14:paraId="7A77C47B"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w:t>
            </w:r>
          </w:p>
        </w:tc>
        <w:tc>
          <w:tcPr>
            <w:tcW w:w="0" w:type="auto"/>
            <w:tcBorders>
              <w:top w:val="nil"/>
              <w:left w:val="nil"/>
              <w:bottom w:val="nil"/>
              <w:right w:val="nil"/>
            </w:tcBorders>
            <w:shd w:val="clear" w:color="auto" w:fill="auto"/>
            <w:noWrap/>
            <w:vAlign w:val="center"/>
            <w:hideMark/>
          </w:tcPr>
          <w:p w14:paraId="5FB9AE46"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64 (2.7)</w:t>
            </w:r>
          </w:p>
        </w:tc>
        <w:tc>
          <w:tcPr>
            <w:tcW w:w="0" w:type="auto"/>
            <w:tcBorders>
              <w:top w:val="nil"/>
              <w:left w:val="nil"/>
              <w:bottom w:val="nil"/>
              <w:right w:val="nil"/>
            </w:tcBorders>
            <w:shd w:val="clear" w:color="auto" w:fill="auto"/>
            <w:noWrap/>
            <w:vAlign w:val="center"/>
            <w:hideMark/>
          </w:tcPr>
          <w:p w14:paraId="715F9C8D"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653 (6.0)</w:t>
            </w:r>
          </w:p>
        </w:tc>
        <w:tc>
          <w:tcPr>
            <w:tcW w:w="0" w:type="auto"/>
            <w:tcBorders>
              <w:top w:val="nil"/>
              <w:left w:val="nil"/>
              <w:bottom w:val="nil"/>
              <w:right w:val="nil"/>
            </w:tcBorders>
            <w:shd w:val="clear" w:color="auto" w:fill="auto"/>
            <w:noWrap/>
            <w:vAlign w:val="center"/>
            <w:hideMark/>
          </w:tcPr>
          <w:p w14:paraId="7C05C75A"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717 (5.4)</w:t>
            </w:r>
          </w:p>
        </w:tc>
        <w:tc>
          <w:tcPr>
            <w:tcW w:w="0" w:type="auto"/>
            <w:tcBorders>
              <w:top w:val="nil"/>
              <w:left w:val="nil"/>
              <w:bottom w:val="nil"/>
              <w:right w:val="nil"/>
            </w:tcBorders>
            <w:shd w:val="clear" w:color="auto" w:fill="auto"/>
            <w:noWrap/>
            <w:vAlign w:val="center"/>
            <w:hideMark/>
          </w:tcPr>
          <w:p w14:paraId="04BDCAE6"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0.162</w:t>
            </w:r>
          </w:p>
        </w:tc>
      </w:tr>
      <w:tr w:rsidR="0018795C" w:rsidRPr="0018795C" w14:paraId="2DACE1EB" w14:textId="77777777" w:rsidTr="002432E1">
        <w:trPr>
          <w:trHeight w:val="300"/>
          <w:jc w:val="center"/>
        </w:trPr>
        <w:tc>
          <w:tcPr>
            <w:tcW w:w="0" w:type="auto"/>
            <w:tcBorders>
              <w:top w:val="nil"/>
              <w:left w:val="nil"/>
              <w:bottom w:val="nil"/>
              <w:right w:val="nil"/>
            </w:tcBorders>
            <w:shd w:val="clear" w:color="auto" w:fill="auto"/>
            <w:noWrap/>
            <w:vAlign w:val="center"/>
            <w:hideMark/>
          </w:tcPr>
          <w:p w14:paraId="0908B9F6" w14:textId="77777777" w:rsidR="0018795C" w:rsidRPr="0018795C" w:rsidRDefault="0018795C" w:rsidP="0018795C">
            <w:pPr>
              <w:spacing w:after="0" w:line="240" w:lineRule="auto"/>
              <w:jc w:val="left"/>
              <w:rPr>
                <w:rFonts w:ascii="Calibri" w:eastAsia="Times New Roman" w:hAnsi="Calibri" w:cs="Calibri"/>
                <w:color w:val="000000"/>
                <w:sz w:val="16"/>
                <w:szCs w:val="18"/>
                <w:lang w:val="en-US" w:eastAsia="es-CL"/>
              </w:rPr>
            </w:pPr>
            <w:r w:rsidRPr="0018795C">
              <w:rPr>
                <w:rFonts w:ascii="Calibri" w:eastAsia="Times New Roman" w:hAnsi="Calibri" w:cs="Calibri"/>
                <w:color w:val="000000"/>
                <w:sz w:val="16"/>
                <w:szCs w:val="18"/>
                <w:lang w:val="en-US" w:eastAsia="es-CL"/>
              </w:rPr>
              <w:t>Primary substance at admission to treatment: alcohol (%)</w:t>
            </w:r>
          </w:p>
        </w:tc>
        <w:tc>
          <w:tcPr>
            <w:tcW w:w="0" w:type="auto"/>
            <w:tcBorders>
              <w:top w:val="nil"/>
              <w:left w:val="nil"/>
              <w:bottom w:val="nil"/>
              <w:right w:val="nil"/>
            </w:tcBorders>
            <w:shd w:val="clear" w:color="auto" w:fill="auto"/>
            <w:noWrap/>
            <w:vAlign w:val="center"/>
            <w:hideMark/>
          </w:tcPr>
          <w:p w14:paraId="2ED2C519"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w:t>
            </w:r>
          </w:p>
        </w:tc>
        <w:tc>
          <w:tcPr>
            <w:tcW w:w="0" w:type="auto"/>
            <w:tcBorders>
              <w:top w:val="nil"/>
              <w:left w:val="nil"/>
              <w:bottom w:val="nil"/>
              <w:right w:val="nil"/>
            </w:tcBorders>
            <w:shd w:val="clear" w:color="auto" w:fill="auto"/>
            <w:noWrap/>
            <w:vAlign w:val="center"/>
            <w:hideMark/>
          </w:tcPr>
          <w:p w14:paraId="66E010CF"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1082 (45.4)</w:t>
            </w:r>
          </w:p>
        </w:tc>
        <w:tc>
          <w:tcPr>
            <w:tcW w:w="0" w:type="auto"/>
            <w:tcBorders>
              <w:top w:val="nil"/>
              <w:left w:val="nil"/>
              <w:bottom w:val="nil"/>
              <w:right w:val="nil"/>
            </w:tcBorders>
            <w:shd w:val="clear" w:color="auto" w:fill="auto"/>
            <w:noWrap/>
            <w:vAlign w:val="center"/>
            <w:hideMark/>
          </w:tcPr>
          <w:p w14:paraId="3CF1C3C2"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2062 (18.9)</w:t>
            </w:r>
          </w:p>
        </w:tc>
        <w:tc>
          <w:tcPr>
            <w:tcW w:w="0" w:type="auto"/>
            <w:tcBorders>
              <w:top w:val="nil"/>
              <w:left w:val="nil"/>
              <w:bottom w:val="nil"/>
              <w:right w:val="nil"/>
            </w:tcBorders>
            <w:shd w:val="clear" w:color="auto" w:fill="auto"/>
            <w:noWrap/>
            <w:vAlign w:val="center"/>
            <w:hideMark/>
          </w:tcPr>
          <w:p w14:paraId="21EFB083"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3144 (23.6)</w:t>
            </w:r>
          </w:p>
        </w:tc>
        <w:tc>
          <w:tcPr>
            <w:tcW w:w="0" w:type="auto"/>
            <w:tcBorders>
              <w:top w:val="nil"/>
              <w:left w:val="nil"/>
              <w:bottom w:val="nil"/>
              <w:right w:val="nil"/>
            </w:tcBorders>
            <w:shd w:val="clear" w:color="auto" w:fill="auto"/>
            <w:noWrap/>
            <w:vAlign w:val="center"/>
            <w:hideMark/>
          </w:tcPr>
          <w:p w14:paraId="03534C90"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0.593</w:t>
            </w:r>
          </w:p>
        </w:tc>
      </w:tr>
      <w:tr w:rsidR="0018795C" w:rsidRPr="0018795C" w14:paraId="371D2C95" w14:textId="77777777" w:rsidTr="002432E1">
        <w:trPr>
          <w:trHeight w:val="300"/>
          <w:jc w:val="center"/>
        </w:trPr>
        <w:tc>
          <w:tcPr>
            <w:tcW w:w="0" w:type="auto"/>
            <w:tcBorders>
              <w:top w:val="nil"/>
              <w:left w:val="nil"/>
              <w:bottom w:val="nil"/>
              <w:right w:val="nil"/>
            </w:tcBorders>
            <w:shd w:val="clear" w:color="auto" w:fill="auto"/>
            <w:noWrap/>
            <w:vAlign w:val="center"/>
            <w:hideMark/>
          </w:tcPr>
          <w:p w14:paraId="5C63B14A"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proofErr w:type="spellStart"/>
            <w:r w:rsidRPr="0018795C">
              <w:rPr>
                <w:rFonts w:ascii="Calibri" w:eastAsia="Times New Roman" w:hAnsi="Calibri" w:cs="Calibri"/>
                <w:color w:val="000000"/>
                <w:sz w:val="16"/>
                <w:szCs w:val="18"/>
                <w:lang w:val="es-CL" w:eastAsia="es-CL"/>
              </w:rPr>
              <w:t>Treatment</w:t>
            </w:r>
            <w:proofErr w:type="spellEnd"/>
            <w:r w:rsidRPr="0018795C">
              <w:rPr>
                <w:rFonts w:ascii="Calibri" w:eastAsia="Times New Roman" w:hAnsi="Calibri" w:cs="Calibri"/>
                <w:color w:val="000000"/>
                <w:sz w:val="16"/>
                <w:szCs w:val="18"/>
                <w:lang w:val="es-CL" w:eastAsia="es-CL"/>
              </w:rPr>
              <w:t xml:space="preserve"> </w:t>
            </w:r>
            <w:proofErr w:type="spellStart"/>
            <w:r w:rsidRPr="0018795C">
              <w:rPr>
                <w:rFonts w:ascii="Calibri" w:eastAsia="Times New Roman" w:hAnsi="Calibri" w:cs="Calibri"/>
                <w:color w:val="000000"/>
                <w:sz w:val="16"/>
                <w:szCs w:val="18"/>
                <w:lang w:val="es-CL" w:eastAsia="es-CL"/>
              </w:rPr>
              <w:t>setting</w:t>
            </w:r>
            <w:proofErr w:type="spellEnd"/>
            <w:r w:rsidRPr="0018795C">
              <w:rPr>
                <w:rFonts w:ascii="Calibri" w:eastAsia="Times New Roman" w:hAnsi="Calibri" w:cs="Calibri"/>
                <w:color w:val="000000"/>
                <w:sz w:val="16"/>
                <w:szCs w:val="18"/>
                <w:lang w:val="es-CL" w:eastAsia="es-CL"/>
              </w:rPr>
              <w:t xml:space="preserve"> (%)</w:t>
            </w:r>
          </w:p>
        </w:tc>
        <w:tc>
          <w:tcPr>
            <w:tcW w:w="0" w:type="auto"/>
            <w:tcBorders>
              <w:top w:val="nil"/>
              <w:left w:val="nil"/>
              <w:bottom w:val="nil"/>
              <w:right w:val="nil"/>
            </w:tcBorders>
            <w:shd w:val="clear" w:color="auto" w:fill="auto"/>
            <w:noWrap/>
            <w:vAlign w:val="center"/>
            <w:hideMark/>
          </w:tcPr>
          <w:p w14:paraId="77954835"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 xml:space="preserve">Basic </w:t>
            </w:r>
            <w:proofErr w:type="spellStart"/>
            <w:r w:rsidRPr="0018795C">
              <w:rPr>
                <w:rFonts w:ascii="Calibri" w:eastAsia="Times New Roman" w:hAnsi="Calibri" w:cs="Calibri"/>
                <w:color w:val="000000"/>
                <w:sz w:val="16"/>
                <w:szCs w:val="18"/>
                <w:lang w:val="es-CL" w:eastAsia="es-CL"/>
              </w:rPr>
              <w:t>ambulatory</w:t>
            </w:r>
            <w:proofErr w:type="spellEnd"/>
          </w:p>
        </w:tc>
        <w:tc>
          <w:tcPr>
            <w:tcW w:w="0" w:type="auto"/>
            <w:tcBorders>
              <w:top w:val="nil"/>
              <w:left w:val="nil"/>
              <w:bottom w:val="nil"/>
              <w:right w:val="nil"/>
            </w:tcBorders>
            <w:shd w:val="clear" w:color="auto" w:fill="auto"/>
            <w:noWrap/>
            <w:vAlign w:val="center"/>
            <w:hideMark/>
          </w:tcPr>
          <w:p w14:paraId="350021C6"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1040 (43.6)</w:t>
            </w:r>
          </w:p>
        </w:tc>
        <w:tc>
          <w:tcPr>
            <w:tcW w:w="0" w:type="auto"/>
            <w:tcBorders>
              <w:top w:val="nil"/>
              <w:left w:val="nil"/>
              <w:bottom w:val="nil"/>
              <w:right w:val="nil"/>
            </w:tcBorders>
            <w:shd w:val="clear" w:color="auto" w:fill="auto"/>
            <w:noWrap/>
            <w:vAlign w:val="center"/>
            <w:hideMark/>
          </w:tcPr>
          <w:p w14:paraId="611C80F8"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3320 (30.4)</w:t>
            </w:r>
          </w:p>
        </w:tc>
        <w:tc>
          <w:tcPr>
            <w:tcW w:w="0" w:type="auto"/>
            <w:tcBorders>
              <w:top w:val="nil"/>
              <w:left w:val="nil"/>
              <w:bottom w:val="nil"/>
              <w:right w:val="nil"/>
            </w:tcBorders>
            <w:shd w:val="clear" w:color="auto" w:fill="auto"/>
            <w:noWrap/>
            <w:vAlign w:val="center"/>
            <w:hideMark/>
          </w:tcPr>
          <w:p w14:paraId="1D8C9458"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4360 (32.7)</w:t>
            </w:r>
          </w:p>
        </w:tc>
        <w:tc>
          <w:tcPr>
            <w:tcW w:w="0" w:type="auto"/>
            <w:tcBorders>
              <w:top w:val="nil"/>
              <w:left w:val="nil"/>
              <w:bottom w:val="nil"/>
              <w:right w:val="nil"/>
            </w:tcBorders>
            <w:shd w:val="clear" w:color="auto" w:fill="auto"/>
            <w:noWrap/>
            <w:vAlign w:val="center"/>
            <w:hideMark/>
          </w:tcPr>
          <w:p w14:paraId="3523BD2D"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0.298</w:t>
            </w:r>
          </w:p>
        </w:tc>
      </w:tr>
      <w:tr w:rsidR="0018795C" w:rsidRPr="0018795C" w14:paraId="19DF433B" w14:textId="77777777" w:rsidTr="002432E1">
        <w:trPr>
          <w:trHeight w:val="300"/>
          <w:jc w:val="center"/>
        </w:trPr>
        <w:tc>
          <w:tcPr>
            <w:tcW w:w="0" w:type="auto"/>
            <w:tcBorders>
              <w:top w:val="nil"/>
              <w:left w:val="nil"/>
              <w:bottom w:val="nil"/>
              <w:right w:val="nil"/>
            </w:tcBorders>
            <w:shd w:val="clear" w:color="auto" w:fill="auto"/>
            <w:noWrap/>
            <w:vAlign w:val="center"/>
            <w:hideMark/>
          </w:tcPr>
          <w:p w14:paraId="754423AC"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p>
        </w:tc>
        <w:tc>
          <w:tcPr>
            <w:tcW w:w="0" w:type="auto"/>
            <w:tcBorders>
              <w:top w:val="nil"/>
              <w:left w:val="nil"/>
              <w:bottom w:val="nil"/>
              <w:right w:val="nil"/>
            </w:tcBorders>
            <w:shd w:val="clear" w:color="auto" w:fill="auto"/>
            <w:noWrap/>
            <w:vAlign w:val="center"/>
            <w:hideMark/>
          </w:tcPr>
          <w:p w14:paraId="52196BA1"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 xml:space="preserve">GP intensive </w:t>
            </w:r>
            <w:proofErr w:type="spellStart"/>
            <w:r w:rsidRPr="0018795C">
              <w:rPr>
                <w:rFonts w:ascii="Calibri" w:eastAsia="Times New Roman" w:hAnsi="Calibri" w:cs="Calibri"/>
                <w:color w:val="000000"/>
                <w:sz w:val="16"/>
                <w:szCs w:val="18"/>
                <w:lang w:val="es-CL" w:eastAsia="es-CL"/>
              </w:rPr>
              <w:t>ambulatory</w:t>
            </w:r>
            <w:proofErr w:type="spellEnd"/>
          </w:p>
        </w:tc>
        <w:tc>
          <w:tcPr>
            <w:tcW w:w="0" w:type="auto"/>
            <w:tcBorders>
              <w:top w:val="nil"/>
              <w:left w:val="nil"/>
              <w:bottom w:val="nil"/>
              <w:right w:val="nil"/>
            </w:tcBorders>
            <w:shd w:val="clear" w:color="auto" w:fill="auto"/>
            <w:noWrap/>
            <w:vAlign w:val="center"/>
            <w:hideMark/>
          </w:tcPr>
          <w:p w14:paraId="3442D9EE"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786 (33.0)</w:t>
            </w:r>
          </w:p>
        </w:tc>
        <w:tc>
          <w:tcPr>
            <w:tcW w:w="0" w:type="auto"/>
            <w:tcBorders>
              <w:top w:val="nil"/>
              <w:left w:val="nil"/>
              <w:bottom w:val="nil"/>
              <w:right w:val="nil"/>
            </w:tcBorders>
            <w:shd w:val="clear" w:color="auto" w:fill="auto"/>
            <w:noWrap/>
            <w:vAlign w:val="center"/>
            <w:hideMark/>
          </w:tcPr>
          <w:p w14:paraId="03AF3C28"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4212 (38.5)</w:t>
            </w:r>
          </w:p>
        </w:tc>
        <w:tc>
          <w:tcPr>
            <w:tcW w:w="0" w:type="auto"/>
            <w:tcBorders>
              <w:top w:val="nil"/>
              <w:left w:val="nil"/>
              <w:bottom w:val="nil"/>
              <w:right w:val="nil"/>
            </w:tcBorders>
            <w:shd w:val="clear" w:color="auto" w:fill="auto"/>
            <w:noWrap/>
            <w:vAlign w:val="center"/>
            <w:hideMark/>
          </w:tcPr>
          <w:p w14:paraId="74A382F3"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4998 (37.5)</w:t>
            </w:r>
          </w:p>
        </w:tc>
        <w:tc>
          <w:tcPr>
            <w:tcW w:w="0" w:type="auto"/>
            <w:tcBorders>
              <w:top w:val="nil"/>
              <w:left w:val="nil"/>
              <w:bottom w:val="nil"/>
              <w:right w:val="nil"/>
            </w:tcBorders>
            <w:shd w:val="clear" w:color="auto" w:fill="auto"/>
            <w:noWrap/>
            <w:vAlign w:val="center"/>
            <w:hideMark/>
          </w:tcPr>
          <w:p w14:paraId="3FE39BDD"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p>
        </w:tc>
      </w:tr>
      <w:tr w:rsidR="0018795C" w:rsidRPr="0018795C" w14:paraId="5104C307" w14:textId="77777777" w:rsidTr="002432E1">
        <w:trPr>
          <w:trHeight w:val="300"/>
          <w:jc w:val="center"/>
        </w:trPr>
        <w:tc>
          <w:tcPr>
            <w:tcW w:w="0" w:type="auto"/>
            <w:tcBorders>
              <w:top w:val="nil"/>
              <w:left w:val="nil"/>
              <w:bottom w:val="nil"/>
              <w:right w:val="nil"/>
            </w:tcBorders>
            <w:shd w:val="clear" w:color="auto" w:fill="auto"/>
            <w:noWrap/>
            <w:vAlign w:val="center"/>
            <w:hideMark/>
          </w:tcPr>
          <w:p w14:paraId="2522EF06" w14:textId="77777777" w:rsidR="0018795C" w:rsidRPr="0018795C" w:rsidRDefault="0018795C" w:rsidP="0018795C">
            <w:pPr>
              <w:spacing w:after="0" w:line="240" w:lineRule="auto"/>
              <w:jc w:val="left"/>
              <w:rPr>
                <w:rFonts w:ascii="Times New Roman" w:eastAsia="Times New Roman" w:hAnsi="Times New Roman" w:cs="Times New Roman"/>
                <w:sz w:val="16"/>
                <w:szCs w:val="18"/>
                <w:lang w:val="es-CL" w:eastAsia="es-CL"/>
              </w:rPr>
            </w:pPr>
          </w:p>
        </w:tc>
        <w:tc>
          <w:tcPr>
            <w:tcW w:w="0" w:type="auto"/>
            <w:tcBorders>
              <w:top w:val="nil"/>
              <w:left w:val="nil"/>
              <w:bottom w:val="nil"/>
              <w:right w:val="nil"/>
            </w:tcBorders>
            <w:shd w:val="clear" w:color="auto" w:fill="auto"/>
            <w:noWrap/>
            <w:vAlign w:val="center"/>
            <w:hideMark/>
          </w:tcPr>
          <w:p w14:paraId="483882AF"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 xml:space="preserve">GP </w:t>
            </w:r>
            <w:proofErr w:type="spellStart"/>
            <w:r w:rsidRPr="0018795C">
              <w:rPr>
                <w:rFonts w:ascii="Calibri" w:eastAsia="Times New Roman" w:hAnsi="Calibri" w:cs="Calibri"/>
                <w:color w:val="000000"/>
                <w:sz w:val="16"/>
                <w:szCs w:val="18"/>
                <w:lang w:val="es-CL" w:eastAsia="es-CL"/>
              </w:rPr>
              <w:t>residential</w:t>
            </w:r>
            <w:proofErr w:type="spellEnd"/>
          </w:p>
        </w:tc>
        <w:tc>
          <w:tcPr>
            <w:tcW w:w="0" w:type="auto"/>
            <w:tcBorders>
              <w:top w:val="nil"/>
              <w:left w:val="nil"/>
              <w:bottom w:val="nil"/>
              <w:right w:val="nil"/>
            </w:tcBorders>
            <w:shd w:val="clear" w:color="auto" w:fill="auto"/>
            <w:noWrap/>
            <w:vAlign w:val="center"/>
            <w:hideMark/>
          </w:tcPr>
          <w:p w14:paraId="3AFA54AF"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272 (11.4)</w:t>
            </w:r>
          </w:p>
        </w:tc>
        <w:tc>
          <w:tcPr>
            <w:tcW w:w="0" w:type="auto"/>
            <w:tcBorders>
              <w:top w:val="nil"/>
              <w:left w:val="nil"/>
              <w:bottom w:val="nil"/>
              <w:right w:val="nil"/>
            </w:tcBorders>
            <w:shd w:val="clear" w:color="auto" w:fill="auto"/>
            <w:noWrap/>
            <w:vAlign w:val="center"/>
            <w:hideMark/>
          </w:tcPr>
          <w:p w14:paraId="308F80A3"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1906 (17.4)</w:t>
            </w:r>
          </w:p>
        </w:tc>
        <w:tc>
          <w:tcPr>
            <w:tcW w:w="0" w:type="auto"/>
            <w:tcBorders>
              <w:top w:val="nil"/>
              <w:left w:val="nil"/>
              <w:bottom w:val="nil"/>
              <w:right w:val="nil"/>
            </w:tcBorders>
            <w:shd w:val="clear" w:color="auto" w:fill="auto"/>
            <w:noWrap/>
            <w:vAlign w:val="center"/>
            <w:hideMark/>
          </w:tcPr>
          <w:p w14:paraId="0C46B680"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2178 (16.4)</w:t>
            </w:r>
          </w:p>
        </w:tc>
        <w:tc>
          <w:tcPr>
            <w:tcW w:w="0" w:type="auto"/>
            <w:tcBorders>
              <w:top w:val="nil"/>
              <w:left w:val="nil"/>
              <w:bottom w:val="nil"/>
              <w:right w:val="nil"/>
            </w:tcBorders>
            <w:shd w:val="clear" w:color="auto" w:fill="auto"/>
            <w:noWrap/>
            <w:vAlign w:val="center"/>
            <w:hideMark/>
          </w:tcPr>
          <w:p w14:paraId="0FD3F258"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p>
        </w:tc>
      </w:tr>
      <w:tr w:rsidR="0018795C" w:rsidRPr="0018795C" w14:paraId="34385172" w14:textId="77777777" w:rsidTr="002432E1">
        <w:trPr>
          <w:trHeight w:val="300"/>
          <w:jc w:val="center"/>
        </w:trPr>
        <w:tc>
          <w:tcPr>
            <w:tcW w:w="0" w:type="auto"/>
            <w:tcBorders>
              <w:top w:val="nil"/>
              <w:left w:val="nil"/>
              <w:right w:val="nil"/>
            </w:tcBorders>
            <w:shd w:val="clear" w:color="auto" w:fill="auto"/>
            <w:noWrap/>
            <w:vAlign w:val="center"/>
            <w:hideMark/>
          </w:tcPr>
          <w:p w14:paraId="3EBAD210" w14:textId="77777777" w:rsidR="0018795C" w:rsidRPr="0018795C" w:rsidRDefault="0018795C" w:rsidP="0018795C">
            <w:pPr>
              <w:spacing w:after="0" w:line="240" w:lineRule="auto"/>
              <w:jc w:val="left"/>
              <w:rPr>
                <w:rFonts w:ascii="Times New Roman" w:eastAsia="Times New Roman" w:hAnsi="Times New Roman" w:cs="Times New Roman"/>
                <w:sz w:val="16"/>
                <w:szCs w:val="18"/>
                <w:lang w:val="es-CL" w:eastAsia="es-CL"/>
              </w:rPr>
            </w:pPr>
          </w:p>
        </w:tc>
        <w:tc>
          <w:tcPr>
            <w:tcW w:w="0" w:type="auto"/>
            <w:tcBorders>
              <w:top w:val="nil"/>
              <w:left w:val="nil"/>
              <w:right w:val="nil"/>
            </w:tcBorders>
            <w:shd w:val="clear" w:color="auto" w:fill="auto"/>
            <w:noWrap/>
            <w:vAlign w:val="center"/>
            <w:hideMark/>
          </w:tcPr>
          <w:p w14:paraId="20198695"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 xml:space="preserve">WO intensive </w:t>
            </w:r>
            <w:proofErr w:type="spellStart"/>
            <w:r w:rsidRPr="0018795C">
              <w:rPr>
                <w:rFonts w:ascii="Calibri" w:eastAsia="Times New Roman" w:hAnsi="Calibri" w:cs="Calibri"/>
                <w:color w:val="000000"/>
                <w:sz w:val="16"/>
                <w:szCs w:val="18"/>
                <w:lang w:val="es-CL" w:eastAsia="es-CL"/>
              </w:rPr>
              <w:t>ambulatory</w:t>
            </w:r>
            <w:proofErr w:type="spellEnd"/>
          </w:p>
        </w:tc>
        <w:tc>
          <w:tcPr>
            <w:tcW w:w="0" w:type="auto"/>
            <w:tcBorders>
              <w:top w:val="nil"/>
              <w:left w:val="nil"/>
              <w:right w:val="nil"/>
            </w:tcBorders>
            <w:shd w:val="clear" w:color="auto" w:fill="auto"/>
            <w:noWrap/>
            <w:vAlign w:val="center"/>
            <w:hideMark/>
          </w:tcPr>
          <w:p w14:paraId="0E4CC2A5"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138 (5.8)</w:t>
            </w:r>
          </w:p>
        </w:tc>
        <w:tc>
          <w:tcPr>
            <w:tcW w:w="0" w:type="auto"/>
            <w:tcBorders>
              <w:top w:val="nil"/>
              <w:left w:val="nil"/>
              <w:right w:val="nil"/>
            </w:tcBorders>
            <w:shd w:val="clear" w:color="auto" w:fill="auto"/>
            <w:noWrap/>
            <w:vAlign w:val="center"/>
            <w:hideMark/>
          </w:tcPr>
          <w:p w14:paraId="31D3F67B"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607 (5.6)</w:t>
            </w:r>
          </w:p>
        </w:tc>
        <w:tc>
          <w:tcPr>
            <w:tcW w:w="0" w:type="auto"/>
            <w:tcBorders>
              <w:top w:val="nil"/>
              <w:left w:val="nil"/>
              <w:right w:val="nil"/>
            </w:tcBorders>
            <w:shd w:val="clear" w:color="auto" w:fill="auto"/>
            <w:noWrap/>
            <w:vAlign w:val="center"/>
            <w:hideMark/>
          </w:tcPr>
          <w:p w14:paraId="2BA38B8D"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745 (5.6)</w:t>
            </w:r>
          </w:p>
        </w:tc>
        <w:tc>
          <w:tcPr>
            <w:tcW w:w="0" w:type="auto"/>
            <w:tcBorders>
              <w:top w:val="nil"/>
              <w:left w:val="nil"/>
              <w:right w:val="nil"/>
            </w:tcBorders>
            <w:shd w:val="clear" w:color="auto" w:fill="auto"/>
            <w:noWrap/>
            <w:vAlign w:val="center"/>
            <w:hideMark/>
          </w:tcPr>
          <w:p w14:paraId="3C2D62E9"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p>
        </w:tc>
      </w:tr>
      <w:tr w:rsidR="0018795C" w:rsidRPr="0018795C" w14:paraId="23B18054" w14:textId="77777777" w:rsidTr="002432E1">
        <w:trPr>
          <w:trHeight w:val="300"/>
          <w:jc w:val="center"/>
        </w:trPr>
        <w:tc>
          <w:tcPr>
            <w:tcW w:w="0" w:type="auto"/>
            <w:tcBorders>
              <w:top w:val="nil"/>
              <w:left w:val="nil"/>
              <w:bottom w:val="single" w:sz="4" w:space="0" w:color="auto"/>
              <w:right w:val="nil"/>
            </w:tcBorders>
            <w:shd w:val="clear" w:color="auto" w:fill="auto"/>
            <w:noWrap/>
            <w:vAlign w:val="center"/>
            <w:hideMark/>
          </w:tcPr>
          <w:p w14:paraId="6F996338" w14:textId="77777777" w:rsidR="0018795C" w:rsidRPr="0018795C" w:rsidRDefault="0018795C" w:rsidP="0018795C">
            <w:pPr>
              <w:spacing w:after="0" w:line="240" w:lineRule="auto"/>
              <w:jc w:val="left"/>
              <w:rPr>
                <w:rFonts w:ascii="Times New Roman" w:eastAsia="Times New Roman" w:hAnsi="Times New Roman" w:cs="Times New Roman"/>
                <w:sz w:val="16"/>
                <w:szCs w:val="18"/>
                <w:lang w:val="es-CL" w:eastAsia="es-CL"/>
              </w:rPr>
            </w:pPr>
          </w:p>
        </w:tc>
        <w:tc>
          <w:tcPr>
            <w:tcW w:w="0" w:type="auto"/>
            <w:tcBorders>
              <w:top w:val="nil"/>
              <w:left w:val="nil"/>
              <w:bottom w:val="single" w:sz="4" w:space="0" w:color="auto"/>
              <w:right w:val="nil"/>
            </w:tcBorders>
            <w:shd w:val="clear" w:color="auto" w:fill="auto"/>
            <w:noWrap/>
            <w:vAlign w:val="center"/>
            <w:hideMark/>
          </w:tcPr>
          <w:p w14:paraId="6A804F41"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 xml:space="preserve">WO </w:t>
            </w:r>
            <w:proofErr w:type="spellStart"/>
            <w:r w:rsidRPr="0018795C">
              <w:rPr>
                <w:rFonts w:ascii="Calibri" w:eastAsia="Times New Roman" w:hAnsi="Calibri" w:cs="Calibri"/>
                <w:color w:val="000000"/>
                <w:sz w:val="16"/>
                <w:szCs w:val="18"/>
                <w:lang w:val="es-CL" w:eastAsia="es-CL"/>
              </w:rPr>
              <w:t>residential</w:t>
            </w:r>
            <w:proofErr w:type="spellEnd"/>
          </w:p>
        </w:tc>
        <w:tc>
          <w:tcPr>
            <w:tcW w:w="0" w:type="auto"/>
            <w:tcBorders>
              <w:top w:val="nil"/>
              <w:left w:val="nil"/>
              <w:bottom w:val="single" w:sz="4" w:space="0" w:color="auto"/>
              <w:right w:val="nil"/>
            </w:tcBorders>
            <w:shd w:val="clear" w:color="auto" w:fill="auto"/>
            <w:noWrap/>
            <w:vAlign w:val="center"/>
            <w:hideMark/>
          </w:tcPr>
          <w:p w14:paraId="576D70D1"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147 (6.2)</w:t>
            </w:r>
          </w:p>
        </w:tc>
        <w:tc>
          <w:tcPr>
            <w:tcW w:w="0" w:type="auto"/>
            <w:tcBorders>
              <w:top w:val="nil"/>
              <w:left w:val="nil"/>
              <w:bottom w:val="single" w:sz="4" w:space="0" w:color="auto"/>
              <w:right w:val="nil"/>
            </w:tcBorders>
            <w:shd w:val="clear" w:color="auto" w:fill="auto"/>
            <w:noWrap/>
            <w:vAlign w:val="center"/>
            <w:hideMark/>
          </w:tcPr>
          <w:p w14:paraId="1C8DD39A"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889 (8.1)</w:t>
            </w:r>
          </w:p>
        </w:tc>
        <w:tc>
          <w:tcPr>
            <w:tcW w:w="0" w:type="auto"/>
            <w:tcBorders>
              <w:top w:val="nil"/>
              <w:left w:val="nil"/>
              <w:bottom w:val="single" w:sz="4" w:space="0" w:color="auto"/>
              <w:right w:val="nil"/>
            </w:tcBorders>
            <w:shd w:val="clear" w:color="auto" w:fill="auto"/>
            <w:noWrap/>
            <w:vAlign w:val="center"/>
            <w:hideMark/>
          </w:tcPr>
          <w:p w14:paraId="07FB6DFA"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1036 (7.8)</w:t>
            </w:r>
          </w:p>
        </w:tc>
        <w:tc>
          <w:tcPr>
            <w:tcW w:w="0" w:type="auto"/>
            <w:tcBorders>
              <w:top w:val="nil"/>
              <w:left w:val="nil"/>
              <w:bottom w:val="single" w:sz="4" w:space="0" w:color="auto"/>
              <w:right w:val="nil"/>
            </w:tcBorders>
            <w:shd w:val="clear" w:color="auto" w:fill="auto"/>
            <w:noWrap/>
            <w:vAlign w:val="center"/>
            <w:hideMark/>
          </w:tcPr>
          <w:p w14:paraId="53B6B7AE"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p>
        </w:tc>
      </w:tr>
    </w:tbl>
    <w:p w14:paraId="566AFEBA" w14:textId="17E3B4A5" w:rsidR="00D57309" w:rsidRPr="0075223D" w:rsidRDefault="00B22120" w:rsidP="007E65FE">
      <w:pPr>
        <w:jc w:val="left"/>
        <w:rPr>
          <w:shd w:val="clear" w:color="auto" w:fill="FFFFFF"/>
        </w:rPr>
      </w:pPr>
      <w:r w:rsidRPr="0075223D">
        <w:rPr>
          <w:shd w:val="clear" w:color="auto" w:fill="FFFFFF"/>
        </w:rPr>
        <w:t xml:space="preserve">Note. </w:t>
      </w:r>
      <w:r w:rsidR="008B7475" w:rsidRPr="0075223D">
        <w:rPr>
          <w:shd w:val="clear" w:color="auto" w:fill="FFFFFF"/>
        </w:rPr>
        <w:t xml:space="preserve">n= frequency of patients; </w:t>
      </w:r>
      <w:r w:rsidRPr="0075223D">
        <w:rPr>
          <w:shd w:val="clear" w:color="auto" w:fill="FFFFFF"/>
        </w:rPr>
        <w:t>descriptive statistics of baseline</w:t>
      </w:r>
      <w:r w:rsidR="008B7475" w:rsidRPr="0075223D">
        <w:rPr>
          <w:shd w:val="clear" w:color="auto" w:fill="FFFFFF"/>
        </w:rPr>
        <w:t xml:space="preserve"> characteristics used the</w:t>
      </w:r>
      <w:r w:rsidRPr="0075223D">
        <w:rPr>
          <w:shd w:val="clear" w:color="auto" w:fill="FFFFFF"/>
        </w:rPr>
        <w:t xml:space="preserve"> median (Q2) and percentiles 25 and 75 in brackets</w:t>
      </w:r>
      <w:r w:rsidR="008B7475" w:rsidRPr="0075223D">
        <w:rPr>
          <w:shd w:val="clear" w:color="auto" w:fill="FFFFFF"/>
        </w:rPr>
        <w:t xml:space="preserve"> for continuous variables</w:t>
      </w:r>
      <w:r w:rsidRPr="0075223D">
        <w:rPr>
          <w:shd w:val="clear" w:color="auto" w:fill="FFFFFF"/>
        </w:rPr>
        <w:t xml:space="preserve">. Furthermore, categorical variables </w:t>
      </w:r>
      <w:r w:rsidR="008B7475" w:rsidRPr="0075223D">
        <w:rPr>
          <w:shd w:val="clear" w:color="auto" w:fill="FFFFFF"/>
        </w:rPr>
        <w:t xml:space="preserve">are represented </w:t>
      </w:r>
      <w:r w:rsidRPr="0075223D">
        <w:rPr>
          <w:shd w:val="clear" w:color="auto" w:fill="FFFFFF"/>
        </w:rPr>
        <w:t>in frequencies and percentages (%) in parenthesis.</w:t>
      </w:r>
    </w:p>
    <w:p w14:paraId="2EF58E5B" w14:textId="31F264C6" w:rsidR="00F22E14" w:rsidRPr="0075223D" w:rsidRDefault="00D57309" w:rsidP="0018795C">
      <w:pPr>
        <w:jc w:val="left"/>
        <w:rPr>
          <w:color w:val="3A3A3A"/>
          <w:shd w:val="clear" w:color="auto" w:fill="FFFFFF"/>
        </w:rPr>
      </w:pPr>
      <w:r w:rsidRPr="0075223D">
        <w:rPr>
          <w:color w:val="3A3A3A"/>
          <w:shd w:val="clear" w:color="auto" w:fill="FFFFFF"/>
        </w:rPr>
        <w:br w:type="page"/>
      </w:r>
    </w:p>
    <w:p w14:paraId="010B9772" w14:textId="565C3956" w:rsidR="00A51E4D" w:rsidRPr="0075223D" w:rsidRDefault="00A51E4D">
      <w:pPr>
        <w:jc w:val="left"/>
        <w:rPr>
          <w:shd w:val="clear" w:color="auto" w:fill="FFFFFF"/>
        </w:rPr>
      </w:pPr>
      <w:r w:rsidRPr="0075223D">
        <w:rPr>
          <w:shd w:val="clear" w:color="auto" w:fill="FFFFFF"/>
        </w:rPr>
        <w:lastRenderedPageBreak/>
        <w:t>Figure 1</w:t>
      </w:r>
      <w:r w:rsidR="006841D2" w:rsidRPr="0075223D">
        <w:rPr>
          <w:shd w:val="clear" w:color="auto" w:fill="FFFFFF"/>
        </w:rPr>
        <w:t>a</w:t>
      </w:r>
      <w:r w:rsidRPr="0075223D">
        <w:rPr>
          <w:shd w:val="clear" w:color="auto" w:fill="FFFFFF"/>
        </w:rPr>
        <w:t xml:space="preserve">. Causal diagram </w:t>
      </w:r>
      <w:r w:rsidR="002B77B2" w:rsidRPr="0075223D">
        <w:rPr>
          <w:shd w:val="clear" w:color="auto" w:fill="FFFFFF"/>
        </w:rPr>
        <w:t xml:space="preserve">as </w:t>
      </w:r>
      <w:r w:rsidR="00103A32" w:rsidRPr="0075223D">
        <w:rPr>
          <w:shd w:val="clear" w:color="auto" w:fill="FFFFFF"/>
        </w:rPr>
        <w:t xml:space="preserve">a </w:t>
      </w:r>
      <w:r w:rsidR="002B77B2" w:rsidRPr="0075223D">
        <w:rPr>
          <w:shd w:val="clear" w:color="auto" w:fill="FFFFFF"/>
        </w:rPr>
        <w:t xml:space="preserve">conceptual </w:t>
      </w:r>
      <w:r w:rsidRPr="0075223D">
        <w:rPr>
          <w:shd w:val="clear" w:color="auto" w:fill="FFFFFF"/>
        </w:rPr>
        <w:t>reference</w:t>
      </w:r>
    </w:p>
    <w:p w14:paraId="5DCCD529" w14:textId="77777777" w:rsidR="00A51E4D" w:rsidRPr="0075223D" w:rsidRDefault="00A51E4D" w:rsidP="00A51E4D">
      <w:pPr>
        <w:jc w:val="center"/>
        <w:rPr>
          <w:shd w:val="clear" w:color="auto" w:fill="FFFFFF"/>
        </w:rPr>
      </w:pPr>
      <w:r w:rsidRPr="0075223D">
        <w:rPr>
          <w:rFonts w:ascii="Times New Roman" w:eastAsia="Times New Roman" w:hAnsi="Times New Roman" w:cs="Times New Roman"/>
          <w:noProof/>
          <w:sz w:val="24"/>
          <w:szCs w:val="24"/>
          <w:lang w:val="es-CL" w:eastAsia="es-CL"/>
        </w:rPr>
        <w:drawing>
          <wp:inline distT="0" distB="0" distL="0" distR="0" wp14:anchorId="6853E9DF" wp14:editId="76400B4E">
            <wp:extent cx="6479540" cy="2991916"/>
            <wp:effectExtent l="0" t="0" r="0" b="0"/>
            <wp:docPr id="1700709843"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709843" name="Imagen 4" descr="Diagrama&#10;&#10;Descripción generada automáticamente"/>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7650"/>
                    <a:stretch/>
                  </pic:blipFill>
                  <pic:spPr bwMode="auto">
                    <a:xfrm>
                      <a:off x="0" y="0"/>
                      <a:ext cx="6479540" cy="2991916"/>
                    </a:xfrm>
                    <a:prstGeom prst="rect">
                      <a:avLst/>
                    </a:prstGeom>
                    <a:noFill/>
                    <a:ln>
                      <a:noFill/>
                    </a:ln>
                    <a:extLst>
                      <a:ext uri="{53640926-AAD7-44D8-BBD7-CCE9431645EC}">
                        <a14:shadowObscured xmlns:a14="http://schemas.microsoft.com/office/drawing/2010/main"/>
                      </a:ext>
                    </a:extLst>
                  </pic:spPr>
                </pic:pic>
              </a:graphicData>
            </a:graphic>
          </wp:inline>
        </w:drawing>
      </w:r>
    </w:p>
    <w:p w14:paraId="3120C740" w14:textId="1078EE95" w:rsidR="00FE12E7" w:rsidRPr="0075223D" w:rsidRDefault="00A51E4D" w:rsidP="00A51E4D">
      <w:pPr>
        <w:jc w:val="left"/>
        <w:rPr>
          <w:shd w:val="clear" w:color="auto" w:fill="FFFFFF"/>
        </w:rPr>
      </w:pPr>
      <w:r w:rsidRPr="0075223D">
        <w:rPr>
          <w:shd w:val="clear" w:color="auto" w:fill="FFFFFF"/>
        </w:rPr>
        <w:t xml:space="preserve">Note: A= Reporting PSU at admission; Y= </w:t>
      </w:r>
      <w:r w:rsidR="00F21E8C" w:rsidRPr="0075223D">
        <w:rPr>
          <w:shd w:val="clear" w:color="auto" w:fill="FFFFFF"/>
        </w:rPr>
        <w:t>Time to t</w:t>
      </w:r>
      <w:r w:rsidRPr="0075223D">
        <w:rPr>
          <w:shd w:val="clear" w:color="auto" w:fill="FFFFFF"/>
        </w:rPr>
        <w:t>reatment completion status</w:t>
      </w:r>
      <w:r w:rsidR="00F21E8C" w:rsidRPr="0075223D">
        <w:rPr>
          <w:shd w:val="clear" w:color="auto" w:fill="FFFFFF"/>
        </w:rPr>
        <w:t xml:space="preserve"> from admission</w:t>
      </w:r>
      <w:r w:rsidRPr="0075223D">
        <w:rPr>
          <w:shd w:val="clear" w:color="auto" w:fill="FFFFFF"/>
        </w:rPr>
        <w:t>; L0=Baseline confounders; {L1,</w:t>
      </w:r>
      <w:r w:rsidR="00E9072C" w:rsidRPr="0075223D">
        <w:rPr>
          <w:shd w:val="clear" w:color="auto" w:fill="FFFFFF"/>
        </w:rPr>
        <w:t xml:space="preserve"> </w:t>
      </w:r>
      <w:r w:rsidRPr="0075223D">
        <w:rPr>
          <w:shd w:val="clear" w:color="auto" w:fill="FFFFFF"/>
        </w:rPr>
        <w:t xml:space="preserve">L2, ..., </w:t>
      </w:r>
      <w:r w:rsidR="00E9072C" w:rsidRPr="0075223D">
        <w:rPr>
          <w:shd w:val="clear" w:color="auto" w:fill="FFFFFF"/>
        </w:rPr>
        <w:t>Lt} =</w:t>
      </w:r>
      <w:r w:rsidRPr="0075223D">
        <w:rPr>
          <w:shd w:val="clear" w:color="auto" w:fill="FFFFFF"/>
        </w:rPr>
        <w:t xml:space="preserve"> time-dependent biopsychosocial; U= Unobserved confounders</w:t>
      </w:r>
      <w:r w:rsidR="00F21E8C" w:rsidRPr="0075223D">
        <w:rPr>
          <w:shd w:val="clear" w:color="auto" w:fill="FFFFFF"/>
        </w:rPr>
        <w:t>; t= individual treatments from 2010</w:t>
      </w:r>
      <w:r w:rsidRPr="0075223D">
        <w:rPr>
          <w:shd w:val="clear" w:color="auto" w:fill="FFFFFF"/>
        </w:rPr>
        <w:t>)</w:t>
      </w:r>
    </w:p>
    <w:p w14:paraId="0686FED3" w14:textId="03EAA685" w:rsidR="00812040" w:rsidRPr="0075223D" w:rsidRDefault="00812040">
      <w:pPr>
        <w:jc w:val="left"/>
        <w:rPr>
          <w:shd w:val="clear" w:color="auto" w:fill="FFFFFF"/>
        </w:rPr>
      </w:pPr>
      <w:r w:rsidRPr="0075223D">
        <w:rPr>
          <w:shd w:val="clear" w:color="auto" w:fill="FFFFFF"/>
        </w:rPr>
        <w:br w:type="page"/>
      </w:r>
    </w:p>
    <w:p w14:paraId="75C4C6CA" w14:textId="73315EBE" w:rsidR="00812040" w:rsidRPr="0075223D" w:rsidRDefault="00812040" w:rsidP="00812040">
      <w:pPr>
        <w:jc w:val="left"/>
        <w:rPr>
          <w:shd w:val="clear" w:color="auto" w:fill="FFFFFF"/>
        </w:rPr>
      </w:pPr>
      <w:r w:rsidRPr="0075223D">
        <w:rPr>
          <w:shd w:val="clear" w:color="auto" w:fill="FFFFFF"/>
        </w:rPr>
        <w:lastRenderedPageBreak/>
        <w:t xml:space="preserve">Figure 1b. Causal diagram hypothesized </w:t>
      </w:r>
      <w:r w:rsidR="00A259E3" w:rsidRPr="0075223D">
        <w:rPr>
          <w:shd w:val="clear" w:color="auto" w:fill="FFFFFF"/>
        </w:rPr>
        <w:t>as</w:t>
      </w:r>
      <w:r w:rsidRPr="0075223D">
        <w:rPr>
          <w:shd w:val="clear" w:color="auto" w:fill="FFFFFF"/>
        </w:rPr>
        <w:t xml:space="preserve"> the </w:t>
      </w:r>
      <w:r w:rsidR="00A259E3" w:rsidRPr="0075223D">
        <w:rPr>
          <w:shd w:val="clear" w:color="auto" w:fill="FFFFFF"/>
        </w:rPr>
        <w:t xml:space="preserve">observation </w:t>
      </w:r>
      <w:r w:rsidRPr="0075223D">
        <w:rPr>
          <w:shd w:val="clear" w:color="auto" w:fill="FFFFFF"/>
        </w:rPr>
        <w:t xml:space="preserve">process </w:t>
      </w:r>
    </w:p>
    <w:p w14:paraId="5F39A7BB" w14:textId="77777777" w:rsidR="00812040" w:rsidRPr="0075223D" w:rsidRDefault="00FE12E7" w:rsidP="00EC117A">
      <w:pPr>
        <w:jc w:val="center"/>
        <w:rPr>
          <w:shd w:val="clear" w:color="auto" w:fill="FFFFFF"/>
        </w:rPr>
      </w:pPr>
      <w:r w:rsidRPr="0075223D">
        <w:rPr>
          <w:noProof/>
        </w:rPr>
        <w:drawing>
          <wp:inline distT="0" distB="0" distL="0" distR="0" wp14:anchorId="04FAF7A9" wp14:editId="2AFBCE63">
            <wp:extent cx="4695190" cy="2733675"/>
            <wp:effectExtent l="0" t="0" r="0" b="9525"/>
            <wp:docPr id="169531063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310637" name="Imagen 1" descr="Diagrama&#10;&#10;Descripción generada automáticamente"/>
                    <pic:cNvPicPr>
                      <a:picLocks noChangeAspect="1" noChangeArrowheads="1"/>
                    </pic:cNvPicPr>
                  </pic:nvPicPr>
                  <pic:blipFill rotWithShape="1">
                    <a:blip r:embed="rId17">
                      <a:extLst>
                        <a:ext uri="{28A0092B-C50C-407E-A947-70E740481C1C}">
                          <a14:useLocalDpi xmlns:a14="http://schemas.microsoft.com/office/drawing/2010/main" val="0"/>
                        </a:ext>
                      </a:extLst>
                    </a:blip>
                    <a:srcRect t="66783"/>
                    <a:stretch/>
                  </pic:blipFill>
                  <pic:spPr bwMode="auto">
                    <a:xfrm>
                      <a:off x="0" y="0"/>
                      <a:ext cx="4695190" cy="2733675"/>
                    </a:xfrm>
                    <a:prstGeom prst="rect">
                      <a:avLst/>
                    </a:prstGeom>
                    <a:noFill/>
                    <a:ln>
                      <a:noFill/>
                    </a:ln>
                    <a:extLst>
                      <a:ext uri="{53640926-AAD7-44D8-BBD7-CCE9431645EC}">
                        <a14:shadowObscured xmlns:a14="http://schemas.microsoft.com/office/drawing/2010/main"/>
                      </a:ext>
                    </a:extLst>
                  </pic:spPr>
                </pic:pic>
              </a:graphicData>
            </a:graphic>
          </wp:inline>
        </w:drawing>
      </w:r>
    </w:p>
    <w:p w14:paraId="0A27EBFE" w14:textId="77777777" w:rsidR="00EC117A" w:rsidRPr="0075223D" w:rsidRDefault="00812040" w:rsidP="00812040">
      <w:pPr>
        <w:jc w:val="left"/>
        <w:rPr>
          <w:shd w:val="clear" w:color="auto" w:fill="FFFFFF"/>
        </w:rPr>
      </w:pPr>
      <w:r w:rsidRPr="0075223D">
        <w:rPr>
          <w:shd w:val="clear" w:color="auto" w:fill="FFFFFF"/>
        </w:rPr>
        <w:t>Note. All the backdoors of the month of assessment (admission to treatment), may pass through observed outcomes, history of evolution or baseline covariates to impact on outcomes. If we assume that is a proportional intensity model holds, we can search evidence in the data that previous variables are associated with outcomes.</w:t>
      </w:r>
    </w:p>
    <w:p w14:paraId="5FF9488B" w14:textId="38951AE2" w:rsidR="00A51E4D" w:rsidRPr="0075223D" w:rsidRDefault="00EC117A" w:rsidP="00812040">
      <w:pPr>
        <w:jc w:val="left"/>
        <w:rPr>
          <w:shd w:val="clear" w:color="auto" w:fill="FFFFFF"/>
        </w:rPr>
      </w:pPr>
      <w:r w:rsidRPr="0075223D">
        <w:rPr>
          <w:shd w:val="clear" w:color="auto" w:fill="FFFFFF"/>
        </w:rPr>
        <w:t xml:space="preserve">Source: </w:t>
      </w:r>
      <w:proofErr w:type="spellStart"/>
      <w:r w:rsidRPr="0075223D">
        <w:rPr>
          <w:shd w:val="clear" w:color="auto" w:fill="FFFFFF"/>
        </w:rPr>
        <w:t>Pullenayegum</w:t>
      </w:r>
      <w:proofErr w:type="spellEnd"/>
      <w:r w:rsidRPr="0075223D">
        <w:rPr>
          <w:shd w:val="clear" w:color="auto" w:fill="FFFFFF"/>
        </w:rPr>
        <w:t>, E. M., &amp; Scharfstein, D. O. (2022). Randomized Trials With Repeatedly Measured Outcomes: Handling Irregular and Potentially Informative Assessment Times. Epidemiologic Reviews, 44(1), 121-137. https://doi.org/10.1093/epirev/mxac010</w:t>
      </w:r>
      <w:r w:rsidR="00A51E4D" w:rsidRPr="0075223D">
        <w:rPr>
          <w:shd w:val="clear" w:color="auto" w:fill="FFFFFF"/>
        </w:rPr>
        <w:br w:type="page"/>
      </w:r>
    </w:p>
    <w:p w14:paraId="0880AC0A" w14:textId="1AEC4884" w:rsidR="0098434D" w:rsidRDefault="004240DF" w:rsidP="00F560AF">
      <w:pPr>
        <w:spacing w:after="0" w:line="240" w:lineRule="auto"/>
        <w:ind w:left="720"/>
        <w:jc w:val="left"/>
        <w:rPr>
          <w:shd w:val="clear" w:color="auto" w:fill="FFFFFF"/>
        </w:rPr>
      </w:pPr>
      <w:r w:rsidRPr="0075223D">
        <w:rPr>
          <w:shd w:val="clear" w:color="auto" w:fill="FFFFFF"/>
        </w:rPr>
        <w:lastRenderedPageBreak/>
        <w:t xml:space="preserve">Figure </w:t>
      </w:r>
      <w:r w:rsidR="00815BAF">
        <w:rPr>
          <w:shd w:val="clear" w:color="auto" w:fill="FFFFFF"/>
        </w:rPr>
        <w:t>2</w:t>
      </w:r>
      <w:r w:rsidRPr="0075223D">
        <w:rPr>
          <w:shd w:val="clear" w:color="auto" w:fill="FFFFFF"/>
        </w:rPr>
        <w:t>. Mean proportions of patients with 0,1, and &gt;1 admissions per bin as bin width varies from 1 to 50% of the gap between readmissions.</w:t>
      </w:r>
    </w:p>
    <w:p w14:paraId="3803268E" w14:textId="06267328" w:rsidR="00577EBC" w:rsidRPr="00577EBC" w:rsidRDefault="00577EBC" w:rsidP="00F560AF">
      <w:pPr>
        <w:spacing w:after="0" w:line="240" w:lineRule="auto"/>
        <w:jc w:val="center"/>
        <w:rPr>
          <w:rFonts w:ascii="Times New Roman" w:eastAsia="Times New Roman" w:hAnsi="Times New Roman" w:cs="Times New Roman"/>
          <w:sz w:val="24"/>
          <w:szCs w:val="24"/>
          <w:lang w:val="es-CL" w:eastAsia="es-CL"/>
        </w:rPr>
      </w:pPr>
      <w:r w:rsidRPr="00577EBC">
        <w:rPr>
          <w:rFonts w:ascii="Times New Roman" w:eastAsia="Times New Roman" w:hAnsi="Times New Roman" w:cs="Times New Roman"/>
          <w:noProof/>
          <w:sz w:val="24"/>
          <w:szCs w:val="24"/>
          <w:lang w:val="es-CL" w:eastAsia="es-CL"/>
        </w:rPr>
        <w:drawing>
          <wp:inline distT="0" distB="0" distL="0" distR="0" wp14:anchorId="455A65E0" wp14:editId="5A9BCC74">
            <wp:extent cx="7786601" cy="5040000"/>
            <wp:effectExtent l="0" t="0" r="5080" b="8255"/>
            <wp:docPr id="190058123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786601" cy="5040000"/>
                    </a:xfrm>
                    <a:prstGeom prst="rect">
                      <a:avLst/>
                    </a:prstGeom>
                    <a:noFill/>
                    <a:ln>
                      <a:noFill/>
                    </a:ln>
                  </pic:spPr>
                </pic:pic>
              </a:graphicData>
            </a:graphic>
          </wp:inline>
        </w:drawing>
      </w:r>
    </w:p>
    <w:p w14:paraId="381D2031" w14:textId="107DCC2A" w:rsidR="009E1ACA" w:rsidRDefault="004240DF" w:rsidP="00F560AF">
      <w:pPr>
        <w:spacing w:after="0" w:line="240" w:lineRule="auto"/>
        <w:ind w:left="720"/>
        <w:jc w:val="left"/>
        <w:rPr>
          <w:shd w:val="clear" w:color="auto" w:fill="FFFFFF"/>
        </w:rPr>
      </w:pPr>
      <w:r w:rsidRPr="0075223D">
        <w:rPr>
          <w:shd w:val="clear" w:color="auto" w:fill="FFFFFF"/>
        </w:rPr>
        <w:t>Note. Modified= Time in months from the first admission, and formatted to avoid overlapping between treatments, complete cases; Modified (imputation)= Time in months from the first admission, and formatted to avoid overlapping between treatments, imputed missing values; Original calendar= Formatted in calendar date, no further format.</w:t>
      </w:r>
      <w:r w:rsidR="009E1ACA" w:rsidRPr="0075223D">
        <w:rPr>
          <w:shd w:val="clear" w:color="auto" w:fill="FFFFFF"/>
        </w:rPr>
        <w:br w:type="page"/>
      </w:r>
    </w:p>
    <w:p w14:paraId="53F6E937" w14:textId="37B426C7" w:rsidR="006D1784" w:rsidRPr="007D1943" w:rsidRDefault="006D1784" w:rsidP="00F560AF">
      <w:pPr>
        <w:spacing w:after="0" w:line="240" w:lineRule="auto"/>
        <w:ind w:left="720"/>
        <w:jc w:val="left"/>
        <w:rPr>
          <w:b/>
          <w:bCs/>
          <w:shd w:val="clear" w:color="auto" w:fill="FFFFFF"/>
        </w:rPr>
      </w:pPr>
      <w:r w:rsidRPr="007D1943">
        <w:rPr>
          <w:b/>
          <w:bCs/>
          <w:shd w:val="clear" w:color="auto" w:fill="FFFFFF"/>
        </w:rPr>
        <w:lastRenderedPageBreak/>
        <w:t>Table 2. Incidence rates</w:t>
      </w:r>
      <w:r w:rsidR="00A630A2" w:rsidRPr="007D1943">
        <w:rPr>
          <w:b/>
          <w:bCs/>
          <w:shd w:val="clear" w:color="auto" w:fill="FFFFFF"/>
        </w:rPr>
        <w:t xml:space="preserve"> (per 1.000 person days)</w:t>
      </w:r>
      <w:r w:rsidRPr="007D1943">
        <w:rPr>
          <w:b/>
          <w:bCs/>
          <w:shd w:val="clear" w:color="auto" w:fill="FFFFFF"/>
        </w:rPr>
        <w:t xml:space="preserve"> </w:t>
      </w:r>
    </w:p>
    <w:tbl>
      <w:tblPr>
        <w:tblW w:w="13182" w:type="dxa"/>
        <w:tblCellMar>
          <w:left w:w="0" w:type="dxa"/>
          <w:right w:w="0" w:type="dxa"/>
        </w:tblCellMar>
        <w:tblLook w:val="04A0" w:firstRow="1" w:lastRow="0" w:firstColumn="1" w:lastColumn="0" w:noHBand="0" w:noVBand="1"/>
      </w:tblPr>
      <w:tblGrid>
        <w:gridCol w:w="6383"/>
        <w:gridCol w:w="1981"/>
        <w:gridCol w:w="1590"/>
        <w:gridCol w:w="1022"/>
        <w:gridCol w:w="2206"/>
      </w:tblGrid>
      <w:tr w:rsidR="006D1784" w14:paraId="00C2D76C" w14:textId="77777777" w:rsidTr="006D1784">
        <w:trPr>
          <w:trHeight w:val="300"/>
        </w:trPr>
        <w:tc>
          <w:tcPr>
            <w:tcW w:w="6383" w:type="dxa"/>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center"/>
            <w:hideMark/>
          </w:tcPr>
          <w:p w14:paraId="0CD37EFA" w14:textId="77777777" w:rsidR="006D1784" w:rsidRPr="006D1784" w:rsidRDefault="006D1784" w:rsidP="006D1784">
            <w:pPr>
              <w:jc w:val="center"/>
              <w:rPr>
                <w:rFonts w:cs="Calibri"/>
                <w:b/>
                <w:bCs/>
                <w:color w:val="000000"/>
                <w:sz w:val="18"/>
                <w:szCs w:val="18"/>
              </w:rPr>
            </w:pPr>
            <w:r w:rsidRPr="006D1784">
              <w:rPr>
                <w:rFonts w:cs="Calibri"/>
                <w:b/>
                <w:bCs/>
                <w:color w:val="000000"/>
                <w:sz w:val="18"/>
                <w:szCs w:val="18"/>
              </w:rPr>
              <w:t>type</w:t>
            </w:r>
          </w:p>
        </w:tc>
        <w:tc>
          <w:tcPr>
            <w:tcW w:w="1981" w:type="dxa"/>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center"/>
            <w:hideMark/>
          </w:tcPr>
          <w:p w14:paraId="28BAE7E8" w14:textId="77777777" w:rsidR="006D1784" w:rsidRPr="006D1784" w:rsidRDefault="006D1784" w:rsidP="006D1784">
            <w:pPr>
              <w:jc w:val="center"/>
              <w:rPr>
                <w:rFonts w:cs="Calibri"/>
                <w:b/>
                <w:bCs/>
                <w:color w:val="000000"/>
                <w:sz w:val="18"/>
                <w:szCs w:val="18"/>
              </w:rPr>
            </w:pPr>
            <w:r w:rsidRPr="006D1784">
              <w:rPr>
                <w:rFonts w:cs="Calibri"/>
                <w:b/>
                <w:bCs/>
                <w:color w:val="000000"/>
                <w:sz w:val="18"/>
                <w:szCs w:val="18"/>
              </w:rPr>
              <w:t>Polysubstance use</w:t>
            </w:r>
          </w:p>
        </w:tc>
        <w:tc>
          <w:tcPr>
            <w:tcW w:w="1590" w:type="dxa"/>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center"/>
            <w:hideMark/>
          </w:tcPr>
          <w:p w14:paraId="255F73C5" w14:textId="77777777" w:rsidR="006D1784" w:rsidRPr="006D1784" w:rsidRDefault="006D1784" w:rsidP="006D1784">
            <w:pPr>
              <w:jc w:val="center"/>
              <w:rPr>
                <w:rFonts w:cs="Calibri"/>
                <w:b/>
                <w:bCs/>
                <w:color w:val="000000"/>
                <w:sz w:val="18"/>
                <w:szCs w:val="18"/>
              </w:rPr>
            </w:pPr>
            <w:r w:rsidRPr="006D1784">
              <w:rPr>
                <w:rFonts w:cs="Calibri"/>
                <w:b/>
                <w:bCs/>
                <w:color w:val="000000"/>
                <w:sz w:val="18"/>
                <w:szCs w:val="18"/>
              </w:rPr>
              <w:t>Follow-up time</w:t>
            </w:r>
          </w:p>
        </w:tc>
        <w:tc>
          <w:tcPr>
            <w:tcW w:w="1022" w:type="dxa"/>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center"/>
            <w:hideMark/>
          </w:tcPr>
          <w:p w14:paraId="59E900CA" w14:textId="77777777" w:rsidR="006D1784" w:rsidRPr="006D1784" w:rsidRDefault="006D1784" w:rsidP="006D1784">
            <w:pPr>
              <w:jc w:val="center"/>
              <w:rPr>
                <w:rFonts w:cs="Calibri"/>
                <w:b/>
                <w:bCs/>
                <w:color w:val="000000"/>
                <w:sz w:val="18"/>
                <w:szCs w:val="18"/>
              </w:rPr>
            </w:pPr>
            <w:r w:rsidRPr="006D1784">
              <w:rPr>
                <w:rFonts w:cs="Calibri"/>
                <w:b/>
                <w:bCs/>
                <w:color w:val="000000"/>
                <w:sz w:val="18"/>
                <w:szCs w:val="18"/>
              </w:rPr>
              <w:t>Events</w:t>
            </w:r>
          </w:p>
        </w:tc>
        <w:tc>
          <w:tcPr>
            <w:tcW w:w="2206" w:type="dxa"/>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center"/>
            <w:hideMark/>
          </w:tcPr>
          <w:p w14:paraId="5AD03660" w14:textId="6DA4F44F" w:rsidR="006D1784" w:rsidRPr="006D1784" w:rsidRDefault="006D1784" w:rsidP="006D1784">
            <w:pPr>
              <w:jc w:val="center"/>
              <w:rPr>
                <w:rFonts w:cs="Calibri"/>
                <w:b/>
                <w:bCs/>
                <w:color w:val="000000"/>
                <w:sz w:val="18"/>
                <w:szCs w:val="18"/>
              </w:rPr>
            </w:pPr>
            <w:r w:rsidRPr="006D1784">
              <w:rPr>
                <w:rFonts w:cs="Calibri"/>
                <w:b/>
                <w:bCs/>
                <w:color w:val="000000"/>
                <w:sz w:val="18"/>
                <w:szCs w:val="18"/>
              </w:rPr>
              <w:t>IR (95% CI)</w:t>
            </w:r>
          </w:p>
        </w:tc>
      </w:tr>
      <w:tr w:rsidR="006D1784" w14:paraId="56ACFC58" w14:textId="77777777" w:rsidTr="006D1784">
        <w:trPr>
          <w:trHeight w:val="300"/>
        </w:trPr>
        <w:tc>
          <w:tcPr>
            <w:tcW w:w="6383" w:type="dxa"/>
            <w:tcBorders>
              <w:top w:val="single" w:sz="4" w:space="0" w:color="auto"/>
              <w:left w:val="nil"/>
              <w:bottom w:val="nil"/>
              <w:right w:val="nil"/>
            </w:tcBorders>
            <w:shd w:val="clear" w:color="auto" w:fill="auto"/>
            <w:noWrap/>
            <w:tcMar>
              <w:top w:w="15" w:type="dxa"/>
              <w:left w:w="15" w:type="dxa"/>
              <w:bottom w:w="0" w:type="dxa"/>
              <w:right w:w="15" w:type="dxa"/>
            </w:tcMar>
            <w:vAlign w:val="center"/>
            <w:hideMark/>
          </w:tcPr>
          <w:p w14:paraId="4DCEF5D8" w14:textId="77777777" w:rsidR="006D1784" w:rsidRPr="006D1784" w:rsidRDefault="006D1784" w:rsidP="006D1784">
            <w:pPr>
              <w:jc w:val="left"/>
              <w:rPr>
                <w:rFonts w:cs="Calibri"/>
                <w:color w:val="000000"/>
                <w:sz w:val="18"/>
                <w:szCs w:val="18"/>
              </w:rPr>
            </w:pPr>
            <w:r w:rsidRPr="006D1784">
              <w:rPr>
                <w:rFonts w:cs="Calibri"/>
                <w:color w:val="000000"/>
                <w:sz w:val="18"/>
                <w:szCs w:val="18"/>
              </w:rPr>
              <w:t>PSU at admission and at least one dropout from the first admission</w:t>
            </w:r>
          </w:p>
        </w:tc>
        <w:tc>
          <w:tcPr>
            <w:tcW w:w="1981" w:type="dxa"/>
            <w:tcBorders>
              <w:top w:val="single" w:sz="4" w:space="0" w:color="auto"/>
              <w:left w:val="nil"/>
              <w:bottom w:val="nil"/>
              <w:right w:val="nil"/>
            </w:tcBorders>
            <w:shd w:val="clear" w:color="auto" w:fill="auto"/>
            <w:noWrap/>
            <w:tcMar>
              <w:top w:w="15" w:type="dxa"/>
              <w:left w:w="15" w:type="dxa"/>
              <w:bottom w:w="0" w:type="dxa"/>
              <w:right w:w="15" w:type="dxa"/>
            </w:tcMar>
            <w:vAlign w:val="center"/>
            <w:hideMark/>
          </w:tcPr>
          <w:p w14:paraId="17BA2E5F" w14:textId="7D588045" w:rsidR="006D1784" w:rsidRPr="006D1784" w:rsidRDefault="006D1784" w:rsidP="006D1784">
            <w:pPr>
              <w:jc w:val="left"/>
              <w:rPr>
                <w:rFonts w:cs="Calibri"/>
                <w:color w:val="000000"/>
                <w:sz w:val="18"/>
                <w:szCs w:val="18"/>
              </w:rPr>
            </w:pPr>
            <w:r w:rsidRPr="006D1784">
              <w:rPr>
                <w:rFonts w:cs="Calibri"/>
                <w:color w:val="000000"/>
                <w:sz w:val="18"/>
                <w:szCs w:val="18"/>
              </w:rPr>
              <w:t>Not reported</w:t>
            </w:r>
          </w:p>
        </w:tc>
        <w:tc>
          <w:tcPr>
            <w:tcW w:w="1590" w:type="dxa"/>
            <w:tcBorders>
              <w:top w:val="single" w:sz="4" w:space="0" w:color="auto"/>
              <w:left w:val="nil"/>
              <w:bottom w:val="nil"/>
              <w:right w:val="nil"/>
            </w:tcBorders>
            <w:shd w:val="clear" w:color="auto" w:fill="auto"/>
            <w:noWrap/>
            <w:tcMar>
              <w:top w:w="15" w:type="dxa"/>
              <w:left w:w="15" w:type="dxa"/>
              <w:bottom w:w="0" w:type="dxa"/>
              <w:right w:w="15" w:type="dxa"/>
            </w:tcMar>
            <w:vAlign w:val="center"/>
            <w:hideMark/>
          </w:tcPr>
          <w:p w14:paraId="5C91BBB7" w14:textId="4C2867D5" w:rsidR="006D1784" w:rsidRPr="006D1784" w:rsidRDefault="006D1784" w:rsidP="006D1784">
            <w:pPr>
              <w:jc w:val="right"/>
              <w:rPr>
                <w:rFonts w:cs="Calibri"/>
                <w:color w:val="000000"/>
                <w:sz w:val="18"/>
                <w:szCs w:val="18"/>
              </w:rPr>
            </w:pPr>
            <w:r w:rsidRPr="006D1784">
              <w:rPr>
                <w:rFonts w:cs="Calibri"/>
                <w:color w:val="000000"/>
                <w:sz w:val="18"/>
                <w:szCs w:val="18"/>
              </w:rPr>
              <w:t>161</w:t>
            </w:r>
            <w:r w:rsidR="00B659EB">
              <w:rPr>
                <w:rFonts w:cs="Calibri"/>
                <w:color w:val="000000"/>
                <w:sz w:val="18"/>
                <w:szCs w:val="18"/>
              </w:rPr>
              <w:t>,</w:t>
            </w:r>
            <w:r w:rsidRPr="006D1784">
              <w:rPr>
                <w:rFonts w:cs="Calibri"/>
                <w:color w:val="000000"/>
                <w:sz w:val="18"/>
                <w:szCs w:val="18"/>
              </w:rPr>
              <w:t>852</w:t>
            </w:r>
            <w:r w:rsidR="00B659EB">
              <w:rPr>
                <w:rFonts w:cs="Calibri"/>
                <w:color w:val="000000"/>
                <w:sz w:val="18"/>
                <w:szCs w:val="18"/>
              </w:rPr>
              <w:t>.</w:t>
            </w:r>
            <w:r w:rsidRPr="006D1784">
              <w:rPr>
                <w:rFonts w:cs="Calibri"/>
                <w:color w:val="000000"/>
                <w:sz w:val="18"/>
                <w:szCs w:val="18"/>
              </w:rPr>
              <w:t>3</w:t>
            </w:r>
            <w:r w:rsidR="00B659EB">
              <w:rPr>
                <w:rFonts w:cs="Calibri"/>
                <w:color w:val="000000"/>
                <w:sz w:val="18"/>
                <w:szCs w:val="18"/>
              </w:rPr>
              <w:t>0</w:t>
            </w:r>
          </w:p>
        </w:tc>
        <w:tc>
          <w:tcPr>
            <w:tcW w:w="1022" w:type="dxa"/>
            <w:tcBorders>
              <w:top w:val="single" w:sz="4" w:space="0" w:color="auto"/>
              <w:left w:val="nil"/>
              <w:bottom w:val="nil"/>
              <w:right w:val="nil"/>
            </w:tcBorders>
            <w:shd w:val="clear" w:color="auto" w:fill="auto"/>
            <w:noWrap/>
            <w:tcMar>
              <w:top w:w="15" w:type="dxa"/>
              <w:left w:w="15" w:type="dxa"/>
              <w:bottom w:w="0" w:type="dxa"/>
              <w:right w:w="15" w:type="dxa"/>
            </w:tcMar>
            <w:vAlign w:val="center"/>
            <w:hideMark/>
          </w:tcPr>
          <w:p w14:paraId="5DDB4713" w14:textId="7B44698B" w:rsidR="006D1784" w:rsidRPr="006D1784" w:rsidRDefault="006D1784" w:rsidP="006D1784">
            <w:pPr>
              <w:jc w:val="right"/>
              <w:rPr>
                <w:rFonts w:cs="Calibri"/>
                <w:color w:val="000000"/>
                <w:sz w:val="18"/>
                <w:szCs w:val="18"/>
              </w:rPr>
            </w:pPr>
            <w:r w:rsidRPr="006D1784">
              <w:rPr>
                <w:rFonts w:cs="Calibri"/>
                <w:color w:val="000000"/>
                <w:sz w:val="18"/>
                <w:szCs w:val="18"/>
              </w:rPr>
              <w:t>2</w:t>
            </w:r>
            <w:r w:rsidR="00B659EB">
              <w:rPr>
                <w:rFonts w:cs="Calibri"/>
                <w:color w:val="000000"/>
                <w:sz w:val="18"/>
                <w:szCs w:val="18"/>
              </w:rPr>
              <w:t>,</w:t>
            </w:r>
            <w:r w:rsidRPr="006D1784">
              <w:rPr>
                <w:rFonts w:cs="Calibri"/>
                <w:color w:val="000000"/>
                <w:sz w:val="18"/>
                <w:szCs w:val="18"/>
              </w:rPr>
              <w:t>135</w:t>
            </w:r>
          </w:p>
        </w:tc>
        <w:tc>
          <w:tcPr>
            <w:tcW w:w="2206" w:type="dxa"/>
            <w:tcBorders>
              <w:top w:val="single" w:sz="4" w:space="0" w:color="auto"/>
              <w:left w:val="nil"/>
              <w:bottom w:val="nil"/>
              <w:right w:val="nil"/>
            </w:tcBorders>
            <w:shd w:val="clear" w:color="auto" w:fill="auto"/>
            <w:noWrap/>
            <w:tcMar>
              <w:top w:w="15" w:type="dxa"/>
              <w:left w:w="15" w:type="dxa"/>
              <w:bottom w:w="0" w:type="dxa"/>
              <w:right w:w="15" w:type="dxa"/>
            </w:tcMar>
            <w:vAlign w:val="center"/>
            <w:hideMark/>
          </w:tcPr>
          <w:p w14:paraId="40429DD0" w14:textId="77777777" w:rsidR="006D1784" w:rsidRPr="006D1784" w:rsidRDefault="006D1784" w:rsidP="006D1784">
            <w:pPr>
              <w:jc w:val="right"/>
              <w:rPr>
                <w:rFonts w:cs="Calibri"/>
                <w:color w:val="000000"/>
                <w:sz w:val="18"/>
                <w:szCs w:val="18"/>
              </w:rPr>
            </w:pPr>
            <w:r w:rsidRPr="006D1784">
              <w:rPr>
                <w:rFonts w:cs="Calibri"/>
                <w:color w:val="000000"/>
                <w:sz w:val="18"/>
                <w:szCs w:val="18"/>
              </w:rPr>
              <w:t>13.19 (12.64, 13.76)</w:t>
            </w:r>
          </w:p>
        </w:tc>
      </w:tr>
      <w:tr w:rsidR="006D1784" w14:paraId="6F673B27" w14:textId="77777777" w:rsidTr="006D1784">
        <w:trPr>
          <w:trHeight w:val="300"/>
        </w:trPr>
        <w:tc>
          <w:tcPr>
            <w:tcW w:w="6383" w:type="dxa"/>
            <w:tcBorders>
              <w:top w:val="nil"/>
              <w:left w:val="nil"/>
              <w:bottom w:val="nil"/>
              <w:right w:val="nil"/>
            </w:tcBorders>
            <w:shd w:val="clear" w:color="auto" w:fill="auto"/>
            <w:noWrap/>
            <w:tcMar>
              <w:top w:w="15" w:type="dxa"/>
              <w:left w:w="15" w:type="dxa"/>
              <w:bottom w:w="0" w:type="dxa"/>
              <w:right w:w="15" w:type="dxa"/>
            </w:tcMar>
            <w:vAlign w:val="center"/>
            <w:hideMark/>
          </w:tcPr>
          <w:p w14:paraId="45599642" w14:textId="77777777" w:rsidR="006D1784" w:rsidRPr="006D1784" w:rsidRDefault="006D1784" w:rsidP="006D1784">
            <w:pPr>
              <w:jc w:val="left"/>
              <w:rPr>
                <w:rFonts w:cs="Calibri"/>
                <w:color w:val="000000"/>
                <w:sz w:val="18"/>
                <w:szCs w:val="18"/>
              </w:rPr>
            </w:pPr>
          </w:p>
        </w:tc>
        <w:tc>
          <w:tcPr>
            <w:tcW w:w="1981" w:type="dxa"/>
            <w:tcBorders>
              <w:top w:val="nil"/>
              <w:left w:val="nil"/>
              <w:bottom w:val="nil"/>
              <w:right w:val="nil"/>
            </w:tcBorders>
            <w:shd w:val="clear" w:color="auto" w:fill="auto"/>
            <w:noWrap/>
            <w:tcMar>
              <w:top w:w="15" w:type="dxa"/>
              <w:left w:w="15" w:type="dxa"/>
              <w:bottom w:w="0" w:type="dxa"/>
              <w:right w:w="15" w:type="dxa"/>
            </w:tcMar>
            <w:vAlign w:val="center"/>
            <w:hideMark/>
          </w:tcPr>
          <w:p w14:paraId="18E63719" w14:textId="4D5E350F" w:rsidR="006D1784" w:rsidRPr="006D1784" w:rsidRDefault="006D1784" w:rsidP="006D1784">
            <w:pPr>
              <w:jc w:val="left"/>
              <w:rPr>
                <w:rFonts w:cs="Calibri"/>
                <w:color w:val="000000"/>
                <w:sz w:val="18"/>
                <w:szCs w:val="18"/>
              </w:rPr>
            </w:pPr>
            <w:r w:rsidRPr="006D1784">
              <w:rPr>
                <w:rFonts w:cs="Calibri"/>
                <w:color w:val="000000"/>
                <w:sz w:val="18"/>
                <w:szCs w:val="18"/>
              </w:rPr>
              <w:t>Reported</w:t>
            </w:r>
          </w:p>
        </w:tc>
        <w:tc>
          <w:tcPr>
            <w:tcW w:w="1590" w:type="dxa"/>
            <w:tcBorders>
              <w:top w:val="nil"/>
              <w:left w:val="nil"/>
              <w:bottom w:val="nil"/>
              <w:right w:val="nil"/>
            </w:tcBorders>
            <w:shd w:val="clear" w:color="auto" w:fill="auto"/>
            <w:noWrap/>
            <w:tcMar>
              <w:top w:w="15" w:type="dxa"/>
              <w:left w:w="15" w:type="dxa"/>
              <w:bottom w:w="0" w:type="dxa"/>
              <w:right w:w="15" w:type="dxa"/>
            </w:tcMar>
            <w:vAlign w:val="center"/>
            <w:hideMark/>
          </w:tcPr>
          <w:p w14:paraId="52DC7ABF" w14:textId="077933B2" w:rsidR="006D1784" w:rsidRPr="006D1784" w:rsidRDefault="006D1784" w:rsidP="006D1784">
            <w:pPr>
              <w:jc w:val="right"/>
              <w:rPr>
                <w:rFonts w:cs="Calibri"/>
                <w:color w:val="000000"/>
                <w:sz w:val="18"/>
                <w:szCs w:val="18"/>
              </w:rPr>
            </w:pPr>
            <w:r w:rsidRPr="006D1784">
              <w:rPr>
                <w:rFonts w:cs="Calibri"/>
                <w:color w:val="000000"/>
                <w:sz w:val="18"/>
                <w:szCs w:val="18"/>
              </w:rPr>
              <w:t>872</w:t>
            </w:r>
            <w:r w:rsidR="00B659EB">
              <w:rPr>
                <w:rFonts w:cs="Calibri"/>
                <w:color w:val="000000"/>
                <w:sz w:val="18"/>
                <w:szCs w:val="18"/>
              </w:rPr>
              <w:t>,</w:t>
            </w:r>
            <w:r w:rsidRPr="006D1784">
              <w:rPr>
                <w:rFonts w:cs="Calibri"/>
                <w:color w:val="000000"/>
                <w:sz w:val="18"/>
                <w:szCs w:val="18"/>
              </w:rPr>
              <w:t>863</w:t>
            </w:r>
            <w:r w:rsidR="00B659EB">
              <w:rPr>
                <w:rFonts w:cs="Calibri"/>
                <w:color w:val="000000"/>
                <w:sz w:val="18"/>
                <w:szCs w:val="18"/>
              </w:rPr>
              <w:t>.</w:t>
            </w:r>
            <w:r w:rsidRPr="006D1784">
              <w:rPr>
                <w:rFonts w:cs="Calibri"/>
                <w:color w:val="000000"/>
                <w:sz w:val="18"/>
                <w:szCs w:val="18"/>
              </w:rPr>
              <w:t>25</w:t>
            </w:r>
          </w:p>
        </w:tc>
        <w:tc>
          <w:tcPr>
            <w:tcW w:w="1022" w:type="dxa"/>
            <w:tcBorders>
              <w:top w:val="nil"/>
              <w:left w:val="nil"/>
              <w:bottom w:val="nil"/>
              <w:right w:val="nil"/>
            </w:tcBorders>
            <w:shd w:val="clear" w:color="auto" w:fill="auto"/>
            <w:noWrap/>
            <w:tcMar>
              <w:top w:w="15" w:type="dxa"/>
              <w:left w:w="15" w:type="dxa"/>
              <w:bottom w:w="0" w:type="dxa"/>
              <w:right w:w="15" w:type="dxa"/>
            </w:tcMar>
            <w:vAlign w:val="center"/>
            <w:hideMark/>
          </w:tcPr>
          <w:p w14:paraId="6F5DC1DB" w14:textId="74D7B138" w:rsidR="006D1784" w:rsidRPr="006D1784" w:rsidRDefault="006D1784" w:rsidP="006D1784">
            <w:pPr>
              <w:jc w:val="right"/>
              <w:rPr>
                <w:rFonts w:cs="Calibri"/>
                <w:color w:val="000000"/>
                <w:sz w:val="18"/>
                <w:szCs w:val="18"/>
              </w:rPr>
            </w:pPr>
            <w:r w:rsidRPr="006D1784">
              <w:rPr>
                <w:rFonts w:cs="Calibri"/>
                <w:color w:val="000000"/>
                <w:sz w:val="18"/>
                <w:szCs w:val="18"/>
              </w:rPr>
              <w:t>10</w:t>
            </w:r>
            <w:r w:rsidR="00B659EB">
              <w:rPr>
                <w:rFonts w:cs="Calibri"/>
                <w:color w:val="000000"/>
                <w:sz w:val="18"/>
                <w:szCs w:val="18"/>
              </w:rPr>
              <w:t>,</w:t>
            </w:r>
            <w:r w:rsidRPr="006D1784">
              <w:rPr>
                <w:rFonts w:cs="Calibri"/>
                <w:color w:val="000000"/>
                <w:sz w:val="18"/>
                <w:szCs w:val="18"/>
              </w:rPr>
              <w:t>085</w:t>
            </w:r>
          </w:p>
        </w:tc>
        <w:tc>
          <w:tcPr>
            <w:tcW w:w="2206" w:type="dxa"/>
            <w:tcBorders>
              <w:top w:val="nil"/>
              <w:left w:val="nil"/>
              <w:bottom w:val="nil"/>
              <w:right w:val="nil"/>
            </w:tcBorders>
            <w:shd w:val="clear" w:color="auto" w:fill="auto"/>
            <w:noWrap/>
            <w:tcMar>
              <w:top w:w="15" w:type="dxa"/>
              <w:left w:w="15" w:type="dxa"/>
              <w:bottom w:w="0" w:type="dxa"/>
              <w:right w:w="15" w:type="dxa"/>
            </w:tcMar>
            <w:vAlign w:val="center"/>
            <w:hideMark/>
          </w:tcPr>
          <w:p w14:paraId="7AE2F1E8" w14:textId="77777777" w:rsidR="006D1784" w:rsidRPr="006D1784" w:rsidRDefault="006D1784" w:rsidP="006D1784">
            <w:pPr>
              <w:jc w:val="right"/>
              <w:rPr>
                <w:rFonts w:cs="Calibri"/>
                <w:color w:val="000000"/>
                <w:sz w:val="18"/>
                <w:szCs w:val="18"/>
              </w:rPr>
            </w:pPr>
            <w:r w:rsidRPr="006D1784">
              <w:rPr>
                <w:rFonts w:cs="Calibri"/>
                <w:color w:val="000000"/>
                <w:sz w:val="18"/>
                <w:szCs w:val="18"/>
              </w:rPr>
              <w:t>11.55 (11.33, 11.78)</w:t>
            </w:r>
          </w:p>
        </w:tc>
      </w:tr>
      <w:tr w:rsidR="006D1784" w14:paraId="2D6A29C1" w14:textId="77777777" w:rsidTr="006D1784">
        <w:trPr>
          <w:trHeight w:val="300"/>
        </w:trPr>
        <w:tc>
          <w:tcPr>
            <w:tcW w:w="6383" w:type="dxa"/>
            <w:tcBorders>
              <w:top w:val="nil"/>
              <w:left w:val="nil"/>
              <w:bottom w:val="nil"/>
              <w:right w:val="nil"/>
            </w:tcBorders>
            <w:shd w:val="clear" w:color="auto" w:fill="auto"/>
            <w:noWrap/>
            <w:tcMar>
              <w:top w:w="15" w:type="dxa"/>
              <w:left w:w="15" w:type="dxa"/>
              <w:bottom w:w="0" w:type="dxa"/>
              <w:right w:w="15" w:type="dxa"/>
            </w:tcMar>
            <w:vAlign w:val="center"/>
            <w:hideMark/>
          </w:tcPr>
          <w:p w14:paraId="66553A55" w14:textId="77777777" w:rsidR="006D1784" w:rsidRPr="006D1784" w:rsidRDefault="006D1784" w:rsidP="006D1784">
            <w:pPr>
              <w:jc w:val="left"/>
              <w:rPr>
                <w:rFonts w:cs="Calibri"/>
                <w:color w:val="000000"/>
                <w:sz w:val="18"/>
                <w:szCs w:val="18"/>
              </w:rPr>
            </w:pPr>
            <w:r w:rsidRPr="006D1784">
              <w:rPr>
                <w:rFonts w:cs="Calibri"/>
                <w:color w:val="000000"/>
                <w:sz w:val="18"/>
                <w:szCs w:val="18"/>
              </w:rPr>
              <w:t>PSU at admission and first dropout</w:t>
            </w:r>
          </w:p>
        </w:tc>
        <w:tc>
          <w:tcPr>
            <w:tcW w:w="1981" w:type="dxa"/>
            <w:tcBorders>
              <w:top w:val="nil"/>
              <w:left w:val="nil"/>
              <w:bottom w:val="nil"/>
              <w:right w:val="nil"/>
            </w:tcBorders>
            <w:shd w:val="clear" w:color="auto" w:fill="auto"/>
            <w:noWrap/>
            <w:tcMar>
              <w:top w:w="15" w:type="dxa"/>
              <w:left w:w="15" w:type="dxa"/>
              <w:bottom w:w="0" w:type="dxa"/>
              <w:right w:w="15" w:type="dxa"/>
            </w:tcMar>
            <w:vAlign w:val="center"/>
            <w:hideMark/>
          </w:tcPr>
          <w:p w14:paraId="6EABAFC2" w14:textId="49D53C15" w:rsidR="006D1784" w:rsidRPr="006D1784" w:rsidRDefault="006D1784" w:rsidP="006D1784">
            <w:pPr>
              <w:jc w:val="left"/>
              <w:rPr>
                <w:rFonts w:cs="Calibri"/>
                <w:color w:val="000000"/>
                <w:sz w:val="18"/>
                <w:szCs w:val="18"/>
              </w:rPr>
            </w:pPr>
            <w:r w:rsidRPr="006D1784">
              <w:rPr>
                <w:rFonts w:cs="Calibri"/>
                <w:color w:val="000000"/>
                <w:sz w:val="18"/>
                <w:szCs w:val="18"/>
              </w:rPr>
              <w:t>Not reported</w:t>
            </w:r>
          </w:p>
        </w:tc>
        <w:tc>
          <w:tcPr>
            <w:tcW w:w="1590" w:type="dxa"/>
            <w:tcBorders>
              <w:top w:val="nil"/>
              <w:left w:val="nil"/>
              <w:bottom w:val="nil"/>
              <w:right w:val="nil"/>
            </w:tcBorders>
            <w:shd w:val="clear" w:color="auto" w:fill="auto"/>
            <w:noWrap/>
            <w:tcMar>
              <w:top w:w="15" w:type="dxa"/>
              <w:left w:w="15" w:type="dxa"/>
              <w:bottom w:w="0" w:type="dxa"/>
              <w:right w:w="15" w:type="dxa"/>
            </w:tcMar>
            <w:vAlign w:val="center"/>
            <w:hideMark/>
          </w:tcPr>
          <w:p w14:paraId="4B82A05C" w14:textId="09B94FD7" w:rsidR="006D1784" w:rsidRPr="006D1784" w:rsidRDefault="006D1784" w:rsidP="006D1784">
            <w:pPr>
              <w:jc w:val="right"/>
              <w:rPr>
                <w:rFonts w:cs="Calibri"/>
                <w:color w:val="000000"/>
                <w:sz w:val="18"/>
                <w:szCs w:val="18"/>
              </w:rPr>
            </w:pPr>
            <w:r w:rsidRPr="006D1784">
              <w:rPr>
                <w:rFonts w:cs="Calibri"/>
                <w:color w:val="000000"/>
                <w:sz w:val="18"/>
                <w:szCs w:val="18"/>
              </w:rPr>
              <w:t>161</w:t>
            </w:r>
            <w:r w:rsidR="00B659EB">
              <w:rPr>
                <w:rFonts w:cs="Calibri"/>
                <w:color w:val="000000"/>
                <w:sz w:val="18"/>
                <w:szCs w:val="18"/>
              </w:rPr>
              <w:t>,</w:t>
            </w:r>
            <w:r w:rsidRPr="006D1784">
              <w:rPr>
                <w:rFonts w:cs="Calibri"/>
                <w:color w:val="000000"/>
                <w:sz w:val="18"/>
                <w:szCs w:val="18"/>
              </w:rPr>
              <w:t>852</w:t>
            </w:r>
            <w:r w:rsidR="00B659EB">
              <w:rPr>
                <w:rFonts w:cs="Calibri"/>
                <w:color w:val="000000"/>
                <w:sz w:val="18"/>
                <w:szCs w:val="18"/>
              </w:rPr>
              <w:t>.</w:t>
            </w:r>
            <w:r w:rsidRPr="006D1784">
              <w:rPr>
                <w:rFonts w:cs="Calibri"/>
                <w:color w:val="000000"/>
                <w:sz w:val="18"/>
                <w:szCs w:val="18"/>
              </w:rPr>
              <w:t>3</w:t>
            </w:r>
            <w:r w:rsidR="00B659EB">
              <w:rPr>
                <w:rFonts w:cs="Calibri"/>
                <w:color w:val="000000"/>
                <w:sz w:val="18"/>
                <w:szCs w:val="18"/>
              </w:rPr>
              <w:t>0</w:t>
            </w:r>
          </w:p>
        </w:tc>
        <w:tc>
          <w:tcPr>
            <w:tcW w:w="1022" w:type="dxa"/>
            <w:tcBorders>
              <w:top w:val="nil"/>
              <w:left w:val="nil"/>
              <w:bottom w:val="nil"/>
              <w:right w:val="nil"/>
            </w:tcBorders>
            <w:shd w:val="clear" w:color="auto" w:fill="auto"/>
            <w:noWrap/>
            <w:tcMar>
              <w:top w:w="15" w:type="dxa"/>
              <w:left w:w="15" w:type="dxa"/>
              <w:bottom w:w="0" w:type="dxa"/>
              <w:right w:w="15" w:type="dxa"/>
            </w:tcMar>
            <w:vAlign w:val="center"/>
            <w:hideMark/>
          </w:tcPr>
          <w:p w14:paraId="6D4EBF10" w14:textId="11B6B11A" w:rsidR="006D1784" w:rsidRPr="006D1784" w:rsidRDefault="006D1784" w:rsidP="006D1784">
            <w:pPr>
              <w:jc w:val="right"/>
              <w:rPr>
                <w:rFonts w:cs="Calibri"/>
                <w:color w:val="000000"/>
                <w:sz w:val="18"/>
                <w:szCs w:val="18"/>
              </w:rPr>
            </w:pPr>
            <w:r w:rsidRPr="006D1784">
              <w:rPr>
                <w:rFonts w:cs="Calibri"/>
                <w:color w:val="000000"/>
                <w:sz w:val="18"/>
                <w:szCs w:val="18"/>
              </w:rPr>
              <w:t>1</w:t>
            </w:r>
            <w:r w:rsidR="00B659EB">
              <w:rPr>
                <w:rFonts w:cs="Calibri"/>
                <w:color w:val="000000"/>
                <w:sz w:val="18"/>
                <w:szCs w:val="18"/>
              </w:rPr>
              <w:t>,</w:t>
            </w:r>
            <w:r w:rsidRPr="006D1784">
              <w:rPr>
                <w:rFonts w:cs="Calibri"/>
                <w:color w:val="000000"/>
                <w:sz w:val="18"/>
                <w:szCs w:val="18"/>
              </w:rPr>
              <w:t>833</w:t>
            </w:r>
          </w:p>
        </w:tc>
        <w:tc>
          <w:tcPr>
            <w:tcW w:w="2206" w:type="dxa"/>
            <w:tcBorders>
              <w:top w:val="nil"/>
              <w:left w:val="nil"/>
              <w:bottom w:val="nil"/>
              <w:right w:val="nil"/>
            </w:tcBorders>
            <w:shd w:val="clear" w:color="auto" w:fill="auto"/>
            <w:noWrap/>
            <w:tcMar>
              <w:top w:w="15" w:type="dxa"/>
              <w:left w:w="15" w:type="dxa"/>
              <w:bottom w:w="0" w:type="dxa"/>
              <w:right w:w="15" w:type="dxa"/>
            </w:tcMar>
            <w:vAlign w:val="center"/>
            <w:hideMark/>
          </w:tcPr>
          <w:p w14:paraId="0104BA42" w14:textId="77777777" w:rsidR="006D1784" w:rsidRPr="006D1784" w:rsidRDefault="006D1784" w:rsidP="006D1784">
            <w:pPr>
              <w:jc w:val="right"/>
              <w:rPr>
                <w:rFonts w:cs="Calibri"/>
                <w:color w:val="000000"/>
                <w:sz w:val="18"/>
                <w:szCs w:val="18"/>
              </w:rPr>
            </w:pPr>
            <w:r w:rsidRPr="006D1784">
              <w:rPr>
                <w:rFonts w:cs="Calibri"/>
                <w:color w:val="000000"/>
                <w:sz w:val="18"/>
                <w:szCs w:val="18"/>
              </w:rPr>
              <w:t>11.33 (10.81, 11.86)</w:t>
            </w:r>
          </w:p>
        </w:tc>
      </w:tr>
      <w:tr w:rsidR="006D1784" w14:paraId="7D8DA095" w14:textId="77777777" w:rsidTr="006D1784">
        <w:trPr>
          <w:trHeight w:val="300"/>
        </w:trPr>
        <w:tc>
          <w:tcPr>
            <w:tcW w:w="6383" w:type="dxa"/>
            <w:tcBorders>
              <w:top w:val="nil"/>
              <w:left w:val="nil"/>
              <w:bottom w:val="nil"/>
              <w:right w:val="nil"/>
            </w:tcBorders>
            <w:shd w:val="clear" w:color="auto" w:fill="auto"/>
            <w:noWrap/>
            <w:tcMar>
              <w:top w:w="15" w:type="dxa"/>
              <w:left w:w="15" w:type="dxa"/>
              <w:bottom w:w="0" w:type="dxa"/>
              <w:right w:w="15" w:type="dxa"/>
            </w:tcMar>
            <w:vAlign w:val="center"/>
            <w:hideMark/>
          </w:tcPr>
          <w:p w14:paraId="5CD0984B" w14:textId="77777777" w:rsidR="006D1784" w:rsidRPr="006D1784" w:rsidRDefault="006D1784" w:rsidP="006D1784">
            <w:pPr>
              <w:jc w:val="left"/>
              <w:rPr>
                <w:rFonts w:cs="Calibri"/>
                <w:color w:val="000000"/>
                <w:sz w:val="18"/>
                <w:szCs w:val="18"/>
              </w:rPr>
            </w:pPr>
          </w:p>
        </w:tc>
        <w:tc>
          <w:tcPr>
            <w:tcW w:w="1981" w:type="dxa"/>
            <w:tcBorders>
              <w:top w:val="nil"/>
              <w:left w:val="nil"/>
              <w:bottom w:val="nil"/>
              <w:right w:val="nil"/>
            </w:tcBorders>
            <w:shd w:val="clear" w:color="auto" w:fill="auto"/>
            <w:noWrap/>
            <w:tcMar>
              <w:top w:w="15" w:type="dxa"/>
              <w:left w:w="15" w:type="dxa"/>
              <w:bottom w:w="0" w:type="dxa"/>
              <w:right w:w="15" w:type="dxa"/>
            </w:tcMar>
            <w:vAlign w:val="center"/>
            <w:hideMark/>
          </w:tcPr>
          <w:p w14:paraId="496F7004" w14:textId="7B35789B" w:rsidR="006D1784" w:rsidRPr="006D1784" w:rsidRDefault="006D1784" w:rsidP="006D1784">
            <w:pPr>
              <w:jc w:val="left"/>
              <w:rPr>
                <w:rFonts w:cs="Calibri"/>
                <w:color w:val="000000"/>
                <w:sz w:val="18"/>
                <w:szCs w:val="18"/>
              </w:rPr>
            </w:pPr>
            <w:r w:rsidRPr="006D1784">
              <w:rPr>
                <w:rFonts w:cs="Calibri"/>
                <w:color w:val="000000"/>
                <w:sz w:val="18"/>
                <w:szCs w:val="18"/>
              </w:rPr>
              <w:t>Reported</w:t>
            </w:r>
          </w:p>
        </w:tc>
        <w:tc>
          <w:tcPr>
            <w:tcW w:w="1590" w:type="dxa"/>
            <w:tcBorders>
              <w:top w:val="nil"/>
              <w:left w:val="nil"/>
              <w:bottom w:val="nil"/>
              <w:right w:val="nil"/>
            </w:tcBorders>
            <w:shd w:val="clear" w:color="auto" w:fill="auto"/>
            <w:noWrap/>
            <w:tcMar>
              <w:top w:w="15" w:type="dxa"/>
              <w:left w:w="15" w:type="dxa"/>
              <w:bottom w:w="0" w:type="dxa"/>
              <w:right w:w="15" w:type="dxa"/>
            </w:tcMar>
            <w:vAlign w:val="center"/>
            <w:hideMark/>
          </w:tcPr>
          <w:p w14:paraId="532927DD" w14:textId="3308745D" w:rsidR="006D1784" w:rsidRPr="006D1784" w:rsidRDefault="006D1784" w:rsidP="006D1784">
            <w:pPr>
              <w:jc w:val="right"/>
              <w:rPr>
                <w:rFonts w:cs="Calibri"/>
                <w:color w:val="000000"/>
                <w:sz w:val="18"/>
                <w:szCs w:val="18"/>
              </w:rPr>
            </w:pPr>
            <w:r w:rsidRPr="006D1784">
              <w:rPr>
                <w:rFonts w:cs="Calibri"/>
                <w:color w:val="000000"/>
                <w:sz w:val="18"/>
                <w:szCs w:val="18"/>
              </w:rPr>
              <w:t>872</w:t>
            </w:r>
            <w:r w:rsidR="00B659EB">
              <w:rPr>
                <w:rFonts w:cs="Calibri"/>
                <w:color w:val="000000"/>
                <w:sz w:val="18"/>
                <w:szCs w:val="18"/>
              </w:rPr>
              <w:t>,</w:t>
            </w:r>
            <w:r w:rsidRPr="006D1784">
              <w:rPr>
                <w:rFonts w:cs="Calibri"/>
                <w:color w:val="000000"/>
                <w:sz w:val="18"/>
                <w:szCs w:val="18"/>
              </w:rPr>
              <w:t>863</w:t>
            </w:r>
            <w:r w:rsidR="00B659EB">
              <w:rPr>
                <w:rFonts w:cs="Calibri"/>
                <w:color w:val="000000"/>
                <w:sz w:val="18"/>
                <w:szCs w:val="18"/>
              </w:rPr>
              <w:t>.</w:t>
            </w:r>
            <w:r w:rsidRPr="006D1784">
              <w:rPr>
                <w:rFonts w:cs="Calibri"/>
                <w:color w:val="000000"/>
                <w:sz w:val="18"/>
                <w:szCs w:val="18"/>
              </w:rPr>
              <w:t>25</w:t>
            </w:r>
          </w:p>
        </w:tc>
        <w:tc>
          <w:tcPr>
            <w:tcW w:w="1022" w:type="dxa"/>
            <w:tcBorders>
              <w:top w:val="nil"/>
              <w:left w:val="nil"/>
              <w:bottom w:val="nil"/>
              <w:right w:val="nil"/>
            </w:tcBorders>
            <w:shd w:val="clear" w:color="auto" w:fill="auto"/>
            <w:noWrap/>
            <w:tcMar>
              <w:top w:w="15" w:type="dxa"/>
              <w:left w:w="15" w:type="dxa"/>
              <w:bottom w:w="0" w:type="dxa"/>
              <w:right w:w="15" w:type="dxa"/>
            </w:tcMar>
            <w:vAlign w:val="center"/>
            <w:hideMark/>
          </w:tcPr>
          <w:p w14:paraId="6CEB1E07" w14:textId="28B4DA62" w:rsidR="006D1784" w:rsidRPr="006D1784" w:rsidRDefault="006D1784" w:rsidP="006D1784">
            <w:pPr>
              <w:jc w:val="right"/>
              <w:rPr>
                <w:rFonts w:cs="Calibri"/>
                <w:color w:val="000000"/>
                <w:sz w:val="18"/>
                <w:szCs w:val="18"/>
              </w:rPr>
            </w:pPr>
            <w:r w:rsidRPr="006D1784">
              <w:rPr>
                <w:rFonts w:cs="Calibri"/>
                <w:color w:val="000000"/>
                <w:sz w:val="18"/>
                <w:szCs w:val="18"/>
              </w:rPr>
              <w:t>8</w:t>
            </w:r>
            <w:r w:rsidR="00B659EB">
              <w:rPr>
                <w:rFonts w:cs="Calibri"/>
                <w:color w:val="000000"/>
                <w:sz w:val="18"/>
                <w:szCs w:val="18"/>
              </w:rPr>
              <w:t>,</w:t>
            </w:r>
            <w:r w:rsidRPr="006D1784">
              <w:rPr>
                <w:rFonts w:cs="Calibri"/>
                <w:color w:val="000000"/>
                <w:sz w:val="18"/>
                <w:szCs w:val="18"/>
              </w:rPr>
              <w:t>615</w:t>
            </w:r>
          </w:p>
        </w:tc>
        <w:tc>
          <w:tcPr>
            <w:tcW w:w="2206" w:type="dxa"/>
            <w:tcBorders>
              <w:top w:val="nil"/>
              <w:left w:val="nil"/>
              <w:bottom w:val="nil"/>
              <w:right w:val="nil"/>
            </w:tcBorders>
            <w:shd w:val="clear" w:color="auto" w:fill="auto"/>
            <w:noWrap/>
            <w:tcMar>
              <w:top w:w="15" w:type="dxa"/>
              <w:left w:w="15" w:type="dxa"/>
              <w:bottom w:w="0" w:type="dxa"/>
              <w:right w:w="15" w:type="dxa"/>
            </w:tcMar>
            <w:vAlign w:val="center"/>
            <w:hideMark/>
          </w:tcPr>
          <w:p w14:paraId="12EBDD18" w14:textId="77777777" w:rsidR="006D1784" w:rsidRPr="006D1784" w:rsidRDefault="006D1784" w:rsidP="006D1784">
            <w:pPr>
              <w:jc w:val="right"/>
              <w:rPr>
                <w:rFonts w:cs="Calibri"/>
                <w:color w:val="000000"/>
                <w:sz w:val="18"/>
                <w:szCs w:val="18"/>
              </w:rPr>
            </w:pPr>
            <w:r w:rsidRPr="006D1784">
              <w:rPr>
                <w:rFonts w:cs="Calibri"/>
                <w:color w:val="000000"/>
                <w:sz w:val="18"/>
                <w:szCs w:val="18"/>
              </w:rPr>
              <w:t>9.87 (9.66, 10.08)</w:t>
            </w:r>
          </w:p>
        </w:tc>
      </w:tr>
      <w:tr w:rsidR="006D1784" w14:paraId="746D0057" w14:textId="77777777" w:rsidTr="006D1784">
        <w:trPr>
          <w:trHeight w:val="300"/>
        </w:trPr>
        <w:tc>
          <w:tcPr>
            <w:tcW w:w="6383" w:type="dxa"/>
            <w:tcBorders>
              <w:top w:val="nil"/>
              <w:left w:val="nil"/>
              <w:bottom w:val="nil"/>
              <w:right w:val="nil"/>
            </w:tcBorders>
            <w:shd w:val="clear" w:color="auto" w:fill="auto"/>
            <w:noWrap/>
            <w:tcMar>
              <w:top w:w="15" w:type="dxa"/>
              <w:left w:w="15" w:type="dxa"/>
              <w:bottom w:w="0" w:type="dxa"/>
              <w:right w:w="15" w:type="dxa"/>
            </w:tcMar>
            <w:vAlign w:val="center"/>
            <w:hideMark/>
          </w:tcPr>
          <w:p w14:paraId="3D565D2E" w14:textId="77777777" w:rsidR="006D1784" w:rsidRPr="006D1784" w:rsidRDefault="006D1784" w:rsidP="006D1784">
            <w:pPr>
              <w:jc w:val="left"/>
              <w:rPr>
                <w:rFonts w:cs="Calibri"/>
                <w:color w:val="000000"/>
                <w:sz w:val="18"/>
                <w:szCs w:val="18"/>
              </w:rPr>
            </w:pPr>
            <w:r w:rsidRPr="006D1784">
              <w:rPr>
                <w:rFonts w:cs="Calibri"/>
                <w:color w:val="000000"/>
                <w:sz w:val="18"/>
                <w:szCs w:val="18"/>
              </w:rPr>
              <w:t>At least one treatment reporting PSU and at least one dropout from the first admission</w:t>
            </w:r>
          </w:p>
        </w:tc>
        <w:tc>
          <w:tcPr>
            <w:tcW w:w="1981" w:type="dxa"/>
            <w:tcBorders>
              <w:top w:val="nil"/>
              <w:left w:val="nil"/>
              <w:bottom w:val="nil"/>
              <w:right w:val="nil"/>
            </w:tcBorders>
            <w:shd w:val="clear" w:color="auto" w:fill="auto"/>
            <w:noWrap/>
            <w:tcMar>
              <w:top w:w="15" w:type="dxa"/>
              <w:left w:w="15" w:type="dxa"/>
              <w:bottom w:w="0" w:type="dxa"/>
              <w:right w:w="15" w:type="dxa"/>
            </w:tcMar>
            <w:vAlign w:val="center"/>
            <w:hideMark/>
          </w:tcPr>
          <w:p w14:paraId="35417AAA" w14:textId="47ACAF12" w:rsidR="006D1784" w:rsidRPr="006D1784" w:rsidRDefault="006D1784" w:rsidP="006D1784">
            <w:pPr>
              <w:jc w:val="left"/>
              <w:rPr>
                <w:rFonts w:cs="Calibri"/>
                <w:color w:val="000000"/>
                <w:sz w:val="18"/>
                <w:szCs w:val="18"/>
              </w:rPr>
            </w:pPr>
            <w:r w:rsidRPr="006D1784">
              <w:rPr>
                <w:rFonts w:cs="Calibri"/>
                <w:color w:val="000000"/>
                <w:sz w:val="18"/>
                <w:szCs w:val="18"/>
              </w:rPr>
              <w:t>Not reported</w:t>
            </w:r>
          </w:p>
        </w:tc>
        <w:tc>
          <w:tcPr>
            <w:tcW w:w="1590" w:type="dxa"/>
            <w:tcBorders>
              <w:top w:val="nil"/>
              <w:left w:val="nil"/>
              <w:bottom w:val="nil"/>
              <w:right w:val="nil"/>
            </w:tcBorders>
            <w:shd w:val="clear" w:color="auto" w:fill="auto"/>
            <w:noWrap/>
            <w:tcMar>
              <w:top w:w="15" w:type="dxa"/>
              <w:left w:w="15" w:type="dxa"/>
              <w:bottom w:w="0" w:type="dxa"/>
              <w:right w:w="15" w:type="dxa"/>
            </w:tcMar>
            <w:vAlign w:val="center"/>
            <w:hideMark/>
          </w:tcPr>
          <w:p w14:paraId="2C0B9424" w14:textId="209384C4" w:rsidR="006D1784" w:rsidRPr="006D1784" w:rsidRDefault="006D1784" w:rsidP="006D1784">
            <w:pPr>
              <w:jc w:val="right"/>
              <w:rPr>
                <w:rFonts w:cs="Calibri"/>
                <w:color w:val="000000"/>
                <w:sz w:val="18"/>
                <w:szCs w:val="18"/>
              </w:rPr>
            </w:pPr>
            <w:r w:rsidRPr="006D1784">
              <w:rPr>
                <w:rFonts w:cs="Calibri"/>
                <w:color w:val="000000"/>
                <w:sz w:val="18"/>
                <w:szCs w:val="18"/>
              </w:rPr>
              <w:t>78</w:t>
            </w:r>
            <w:r w:rsidR="00B659EB">
              <w:rPr>
                <w:rFonts w:cs="Calibri"/>
                <w:color w:val="000000"/>
                <w:sz w:val="18"/>
                <w:szCs w:val="18"/>
              </w:rPr>
              <w:t>,</w:t>
            </w:r>
            <w:r w:rsidRPr="006D1784">
              <w:rPr>
                <w:rFonts w:cs="Calibri"/>
                <w:color w:val="000000"/>
                <w:sz w:val="18"/>
                <w:szCs w:val="18"/>
              </w:rPr>
              <w:t>926</w:t>
            </w:r>
            <w:r w:rsidR="00B659EB">
              <w:rPr>
                <w:rFonts w:cs="Calibri"/>
                <w:color w:val="000000"/>
                <w:sz w:val="18"/>
                <w:szCs w:val="18"/>
              </w:rPr>
              <w:t>.</w:t>
            </w:r>
            <w:r w:rsidRPr="006D1784">
              <w:rPr>
                <w:rFonts w:cs="Calibri"/>
                <w:color w:val="000000"/>
                <w:sz w:val="18"/>
                <w:szCs w:val="18"/>
              </w:rPr>
              <w:t>85</w:t>
            </w:r>
          </w:p>
        </w:tc>
        <w:tc>
          <w:tcPr>
            <w:tcW w:w="1022" w:type="dxa"/>
            <w:tcBorders>
              <w:top w:val="nil"/>
              <w:left w:val="nil"/>
              <w:bottom w:val="nil"/>
              <w:right w:val="nil"/>
            </w:tcBorders>
            <w:shd w:val="clear" w:color="auto" w:fill="auto"/>
            <w:noWrap/>
            <w:tcMar>
              <w:top w:w="15" w:type="dxa"/>
              <w:left w:w="15" w:type="dxa"/>
              <w:bottom w:w="0" w:type="dxa"/>
              <w:right w:w="15" w:type="dxa"/>
            </w:tcMar>
            <w:vAlign w:val="center"/>
            <w:hideMark/>
          </w:tcPr>
          <w:p w14:paraId="533EEE63" w14:textId="3D2AB453" w:rsidR="006D1784" w:rsidRPr="006D1784" w:rsidRDefault="006D1784" w:rsidP="006D1784">
            <w:pPr>
              <w:jc w:val="right"/>
              <w:rPr>
                <w:rFonts w:cs="Calibri"/>
                <w:color w:val="000000"/>
                <w:sz w:val="18"/>
                <w:szCs w:val="18"/>
              </w:rPr>
            </w:pPr>
            <w:r w:rsidRPr="006D1784">
              <w:rPr>
                <w:rFonts w:cs="Calibri"/>
                <w:color w:val="000000"/>
                <w:sz w:val="18"/>
                <w:szCs w:val="18"/>
              </w:rPr>
              <w:t>1</w:t>
            </w:r>
            <w:r w:rsidR="00B659EB">
              <w:rPr>
                <w:rFonts w:cs="Calibri"/>
                <w:color w:val="000000"/>
                <w:sz w:val="18"/>
                <w:szCs w:val="18"/>
              </w:rPr>
              <w:t>,</w:t>
            </w:r>
            <w:r w:rsidRPr="006D1784">
              <w:rPr>
                <w:rFonts w:cs="Calibri"/>
                <w:color w:val="000000"/>
                <w:sz w:val="18"/>
                <w:szCs w:val="18"/>
              </w:rPr>
              <w:t>099</w:t>
            </w:r>
          </w:p>
        </w:tc>
        <w:tc>
          <w:tcPr>
            <w:tcW w:w="2206" w:type="dxa"/>
            <w:tcBorders>
              <w:top w:val="nil"/>
              <w:left w:val="nil"/>
              <w:bottom w:val="nil"/>
              <w:right w:val="nil"/>
            </w:tcBorders>
            <w:shd w:val="clear" w:color="auto" w:fill="auto"/>
            <w:noWrap/>
            <w:tcMar>
              <w:top w:w="15" w:type="dxa"/>
              <w:left w:w="15" w:type="dxa"/>
              <w:bottom w:w="0" w:type="dxa"/>
              <w:right w:w="15" w:type="dxa"/>
            </w:tcMar>
            <w:vAlign w:val="center"/>
            <w:hideMark/>
          </w:tcPr>
          <w:p w14:paraId="304C267B" w14:textId="77777777" w:rsidR="006D1784" w:rsidRPr="006D1784" w:rsidRDefault="006D1784" w:rsidP="006D1784">
            <w:pPr>
              <w:jc w:val="right"/>
              <w:rPr>
                <w:rFonts w:cs="Calibri"/>
                <w:color w:val="000000"/>
                <w:sz w:val="18"/>
                <w:szCs w:val="18"/>
              </w:rPr>
            </w:pPr>
            <w:r w:rsidRPr="006D1784">
              <w:rPr>
                <w:rFonts w:cs="Calibri"/>
                <w:color w:val="000000"/>
                <w:sz w:val="18"/>
                <w:szCs w:val="18"/>
              </w:rPr>
              <w:t>13.92 (13.11, 14.77)</w:t>
            </w:r>
          </w:p>
        </w:tc>
      </w:tr>
      <w:tr w:rsidR="006D1784" w14:paraId="65A89C59" w14:textId="77777777" w:rsidTr="006D1784">
        <w:trPr>
          <w:trHeight w:val="300"/>
        </w:trPr>
        <w:tc>
          <w:tcPr>
            <w:tcW w:w="6383" w:type="dxa"/>
            <w:tcBorders>
              <w:top w:val="nil"/>
              <w:left w:val="nil"/>
              <w:bottom w:val="nil"/>
              <w:right w:val="nil"/>
            </w:tcBorders>
            <w:shd w:val="clear" w:color="auto" w:fill="auto"/>
            <w:noWrap/>
            <w:tcMar>
              <w:top w:w="15" w:type="dxa"/>
              <w:left w:w="15" w:type="dxa"/>
              <w:bottom w:w="0" w:type="dxa"/>
              <w:right w:w="15" w:type="dxa"/>
            </w:tcMar>
            <w:vAlign w:val="center"/>
            <w:hideMark/>
          </w:tcPr>
          <w:p w14:paraId="14B30AA3" w14:textId="77777777" w:rsidR="006D1784" w:rsidRPr="006D1784" w:rsidRDefault="006D1784" w:rsidP="006D1784">
            <w:pPr>
              <w:jc w:val="left"/>
              <w:rPr>
                <w:rFonts w:cs="Calibri"/>
                <w:color w:val="000000"/>
                <w:sz w:val="18"/>
                <w:szCs w:val="18"/>
              </w:rPr>
            </w:pPr>
          </w:p>
        </w:tc>
        <w:tc>
          <w:tcPr>
            <w:tcW w:w="1981" w:type="dxa"/>
            <w:tcBorders>
              <w:top w:val="nil"/>
              <w:left w:val="nil"/>
              <w:bottom w:val="nil"/>
              <w:right w:val="nil"/>
            </w:tcBorders>
            <w:shd w:val="clear" w:color="auto" w:fill="auto"/>
            <w:noWrap/>
            <w:tcMar>
              <w:top w:w="15" w:type="dxa"/>
              <w:left w:w="15" w:type="dxa"/>
              <w:bottom w:w="0" w:type="dxa"/>
              <w:right w:w="15" w:type="dxa"/>
            </w:tcMar>
            <w:vAlign w:val="center"/>
            <w:hideMark/>
          </w:tcPr>
          <w:p w14:paraId="33ABBA99" w14:textId="12042CEA" w:rsidR="006D1784" w:rsidRPr="006D1784" w:rsidRDefault="006D1784" w:rsidP="006D1784">
            <w:pPr>
              <w:jc w:val="left"/>
              <w:rPr>
                <w:rFonts w:cs="Calibri"/>
                <w:color w:val="000000"/>
                <w:sz w:val="18"/>
                <w:szCs w:val="18"/>
              </w:rPr>
            </w:pPr>
            <w:r w:rsidRPr="006D1784">
              <w:rPr>
                <w:rFonts w:cs="Calibri"/>
                <w:color w:val="000000"/>
                <w:sz w:val="18"/>
                <w:szCs w:val="18"/>
              </w:rPr>
              <w:t>Reported</w:t>
            </w:r>
          </w:p>
        </w:tc>
        <w:tc>
          <w:tcPr>
            <w:tcW w:w="1590" w:type="dxa"/>
            <w:tcBorders>
              <w:top w:val="nil"/>
              <w:left w:val="nil"/>
              <w:bottom w:val="nil"/>
              <w:right w:val="nil"/>
            </w:tcBorders>
            <w:shd w:val="clear" w:color="auto" w:fill="auto"/>
            <w:noWrap/>
            <w:tcMar>
              <w:top w:w="15" w:type="dxa"/>
              <w:left w:w="15" w:type="dxa"/>
              <w:bottom w:w="0" w:type="dxa"/>
              <w:right w:w="15" w:type="dxa"/>
            </w:tcMar>
            <w:vAlign w:val="center"/>
            <w:hideMark/>
          </w:tcPr>
          <w:p w14:paraId="5E225FF0" w14:textId="42E37DE1" w:rsidR="006D1784" w:rsidRPr="006D1784" w:rsidRDefault="006D1784" w:rsidP="006D1784">
            <w:pPr>
              <w:jc w:val="right"/>
              <w:rPr>
                <w:rFonts w:cs="Calibri"/>
                <w:color w:val="000000"/>
                <w:sz w:val="18"/>
                <w:szCs w:val="18"/>
              </w:rPr>
            </w:pPr>
            <w:r w:rsidRPr="006D1784">
              <w:rPr>
                <w:rFonts w:cs="Calibri"/>
                <w:color w:val="000000"/>
                <w:sz w:val="18"/>
                <w:szCs w:val="18"/>
              </w:rPr>
              <w:t>955</w:t>
            </w:r>
            <w:r w:rsidR="00B659EB">
              <w:rPr>
                <w:rFonts w:cs="Calibri"/>
                <w:color w:val="000000"/>
                <w:sz w:val="18"/>
                <w:szCs w:val="18"/>
              </w:rPr>
              <w:t>,</w:t>
            </w:r>
            <w:r w:rsidRPr="006D1784">
              <w:rPr>
                <w:rFonts w:cs="Calibri"/>
                <w:color w:val="000000"/>
                <w:sz w:val="18"/>
                <w:szCs w:val="18"/>
              </w:rPr>
              <w:t>788</w:t>
            </w:r>
            <w:r w:rsidR="00B659EB">
              <w:rPr>
                <w:rFonts w:cs="Calibri"/>
                <w:color w:val="000000"/>
                <w:sz w:val="18"/>
                <w:szCs w:val="18"/>
              </w:rPr>
              <w:t>.</w:t>
            </w:r>
            <w:r w:rsidRPr="006D1784">
              <w:rPr>
                <w:rFonts w:cs="Calibri"/>
                <w:color w:val="000000"/>
                <w:sz w:val="18"/>
                <w:szCs w:val="18"/>
              </w:rPr>
              <w:t>69</w:t>
            </w:r>
          </w:p>
        </w:tc>
        <w:tc>
          <w:tcPr>
            <w:tcW w:w="1022" w:type="dxa"/>
            <w:tcBorders>
              <w:top w:val="nil"/>
              <w:left w:val="nil"/>
              <w:bottom w:val="nil"/>
              <w:right w:val="nil"/>
            </w:tcBorders>
            <w:shd w:val="clear" w:color="auto" w:fill="auto"/>
            <w:noWrap/>
            <w:tcMar>
              <w:top w:w="15" w:type="dxa"/>
              <w:left w:w="15" w:type="dxa"/>
              <w:bottom w:w="0" w:type="dxa"/>
              <w:right w:w="15" w:type="dxa"/>
            </w:tcMar>
            <w:vAlign w:val="center"/>
            <w:hideMark/>
          </w:tcPr>
          <w:p w14:paraId="67C76AA7" w14:textId="2A549C03" w:rsidR="006D1784" w:rsidRPr="006D1784" w:rsidRDefault="006D1784" w:rsidP="006D1784">
            <w:pPr>
              <w:jc w:val="right"/>
              <w:rPr>
                <w:rFonts w:cs="Calibri"/>
                <w:color w:val="000000"/>
                <w:sz w:val="18"/>
                <w:szCs w:val="18"/>
              </w:rPr>
            </w:pPr>
            <w:r w:rsidRPr="006D1784">
              <w:rPr>
                <w:rFonts w:cs="Calibri"/>
                <w:color w:val="000000"/>
                <w:sz w:val="18"/>
                <w:szCs w:val="18"/>
              </w:rPr>
              <w:t>11</w:t>
            </w:r>
            <w:r w:rsidR="00B659EB">
              <w:rPr>
                <w:rFonts w:cs="Calibri"/>
                <w:color w:val="000000"/>
                <w:sz w:val="18"/>
                <w:szCs w:val="18"/>
              </w:rPr>
              <w:t>,</w:t>
            </w:r>
            <w:r w:rsidRPr="006D1784">
              <w:rPr>
                <w:rFonts w:cs="Calibri"/>
                <w:color w:val="000000"/>
                <w:sz w:val="18"/>
                <w:szCs w:val="18"/>
              </w:rPr>
              <w:t>121</w:t>
            </w:r>
          </w:p>
        </w:tc>
        <w:tc>
          <w:tcPr>
            <w:tcW w:w="2206" w:type="dxa"/>
            <w:tcBorders>
              <w:top w:val="nil"/>
              <w:left w:val="nil"/>
              <w:bottom w:val="nil"/>
              <w:right w:val="nil"/>
            </w:tcBorders>
            <w:shd w:val="clear" w:color="auto" w:fill="auto"/>
            <w:noWrap/>
            <w:tcMar>
              <w:top w:w="15" w:type="dxa"/>
              <w:left w:w="15" w:type="dxa"/>
              <w:bottom w:w="0" w:type="dxa"/>
              <w:right w:w="15" w:type="dxa"/>
            </w:tcMar>
            <w:vAlign w:val="center"/>
            <w:hideMark/>
          </w:tcPr>
          <w:p w14:paraId="68537B28" w14:textId="77777777" w:rsidR="006D1784" w:rsidRPr="006D1784" w:rsidRDefault="006D1784" w:rsidP="006D1784">
            <w:pPr>
              <w:jc w:val="right"/>
              <w:rPr>
                <w:rFonts w:cs="Calibri"/>
                <w:color w:val="000000"/>
                <w:sz w:val="18"/>
                <w:szCs w:val="18"/>
              </w:rPr>
            </w:pPr>
            <w:r w:rsidRPr="006D1784">
              <w:rPr>
                <w:rFonts w:cs="Calibri"/>
                <w:color w:val="000000"/>
                <w:sz w:val="18"/>
                <w:szCs w:val="18"/>
              </w:rPr>
              <w:t>11.64 (11.42, 11.85)</w:t>
            </w:r>
          </w:p>
        </w:tc>
      </w:tr>
      <w:tr w:rsidR="006D1784" w14:paraId="2E529BC6" w14:textId="77777777" w:rsidTr="006D1784">
        <w:trPr>
          <w:trHeight w:val="300"/>
        </w:trPr>
        <w:tc>
          <w:tcPr>
            <w:tcW w:w="6383" w:type="dxa"/>
            <w:tcBorders>
              <w:top w:val="nil"/>
              <w:left w:val="nil"/>
              <w:right w:val="nil"/>
            </w:tcBorders>
            <w:shd w:val="clear" w:color="auto" w:fill="auto"/>
            <w:noWrap/>
            <w:tcMar>
              <w:top w:w="15" w:type="dxa"/>
              <w:left w:w="15" w:type="dxa"/>
              <w:bottom w:w="0" w:type="dxa"/>
              <w:right w:w="15" w:type="dxa"/>
            </w:tcMar>
            <w:vAlign w:val="center"/>
            <w:hideMark/>
          </w:tcPr>
          <w:p w14:paraId="1082F4FA" w14:textId="77777777" w:rsidR="006D1784" w:rsidRPr="006D1784" w:rsidRDefault="006D1784" w:rsidP="006D1784">
            <w:pPr>
              <w:jc w:val="left"/>
              <w:rPr>
                <w:rFonts w:cs="Calibri"/>
                <w:color w:val="000000"/>
                <w:sz w:val="18"/>
                <w:szCs w:val="18"/>
              </w:rPr>
            </w:pPr>
            <w:r w:rsidRPr="006D1784">
              <w:rPr>
                <w:rFonts w:cs="Calibri"/>
                <w:color w:val="000000"/>
                <w:sz w:val="18"/>
                <w:szCs w:val="18"/>
              </w:rPr>
              <w:t>At least one treatment reporting PSU and first dropout</w:t>
            </w:r>
          </w:p>
        </w:tc>
        <w:tc>
          <w:tcPr>
            <w:tcW w:w="1981" w:type="dxa"/>
            <w:tcBorders>
              <w:top w:val="nil"/>
              <w:left w:val="nil"/>
              <w:right w:val="nil"/>
            </w:tcBorders>
            <w:shd w:val="clear" w:color="auto" w:fill="auto"/>
            <w:noWrap/>
            <w:tcMar>
              <w:top w:w="15" w:type="dxa"/>
              <w:left w:w="15" w:type="dxa"/>
              <w:bottom w:w="0" w:type="dxa"/>
              <w:right w:w="15" w:type="dxa"/>
            </w:tcMar>
            <w:vAlign w:val="center"/>
            <w:hideMark/>
          </w:tcPr>
          <w:p w14:paraId="0AFCCADA" w14:textId="601E37E1" w:rsidR="006D1784" w:rsidRPr="006D1784" w:rsidRDefault="006D1784" w:rsidP="006D1784">
            <w:pPr>
              <w:jc w:val="left"/>
              <w:rPr>
                <w:rFonts w:cs="Calibri"/>
                <w:color w:val="000000"/>
                <w:sz w:val="18"/>
                <w:szCs w:val="18"/>
              </w:rPr>
            </w:pPr>
            <w:r w:rsidRPr="006D1784">
              <w:rPr>
                <w:rFonts w:cs="Calibri"/>
                <w:color w:val="000000"/>
                <w:sz w:val="18"/>
                <w:szCs w:val="18"/>
              </w:rPr>
              <w:t>Not reported</w:t>
            </w:r>
          </w:p>
        </w:tc>
        <w:tc>
          <w:tcPr>
            <w:tcW w:w="1590" w:type="dxa"/>
            <w:tcBorders>
              <w:top w:val="nil"/>
              <w:left w:val="nil"/>
              <w:right w:val="nil"/>
            </w:tcBorders>
            <w:shd w:val="clear" w:color="auto" w:fill="auto"/>
            <w:noWrap/>
            <w:tcMar>
              <w:top w:w="15" w:type="dxa"/>
              <w:left w:w="15" w:type="dxa"/>
              <w:bottom w:w="0" w:type="dxa"/>
              <w:right w:w="15" w:type="dxa"/>
            </w:tcMar>
            <w:vAlign w:val="center"/>
            <w:hideMark/>
          </w:tcPr>
          <w:p w14:paraId="1EFED13C" w14:textId="2DB9A353" w:rsidR="006D1784" w:rsidRPr="006D1784" w:rsidRDefault="006D1784" w:rsidP="006D1784">
            <w:pPr>
              <w:jc w:val="right"/>
              <w:rPr>
                <w:rFonts w:cs="Calibri"/>
                <w:color w:val="000000"/>
                <w:sz w:val="18"/>
                <w:szCs w:val="18"/>
              </w:rPr>
            </w:pPr>
            <w:r w:rsidRPr="006D1784">
              <w:rPr>
                <w:rFonts w:cs="Calibri"/>
                <w:color w:val="000000"/>
                <w:sz w:val="18"/>
                <w:szCs w:val="18"/>
              </w:rPr>
              <w:t>78</w:t>
            </w:r>
            <w:r w:rsidR="00B659EB">
              <w:rPr>
                <w:rFonts w:cs="Calibri"/>
                <w:color w:val="000000"/>
                <w:sz w:val="18"/>
                <w:szCs w:val="18"/>
              </w:rPr>
              <w:t>,</w:t>
            </w:r>
            <w:r w:rsidRPr="006D1784">
              <w:rPr>
                <w:rFonts w:cs="Calibri"/>
                <w:color w:val="000000"/>
                <w:sz w:val="18"/>
                <w:szCs w:val="18"/>
              </w:rPr>
              <w:t>926</w:t>
            </w:r>
            <w:r w:rsidR="00B659EB">
              <w:rPr>
                <w:rFonts w:cs="Calibri"/>
                <w:color w:val="000000"/>
                <w:sz w:val="18"/>
                <w:szCs w:val="18"/>
              </w:rPr>
              <w:t>.</w:t>
            </w:r>
            <w:r w:rsidRPr="006D1784">
              <w:rPr>
                <w:rFonts w:cs="Calibri"/>
                <w:color w:val="000000"/>
                <w:sz w:val="18"/>
                <w:szCs w:val="18"/>
              </w:rPr>
              <w:t>85</w:t>
            </w:r>
          </w:p>
        </w:tc>
        <w:tc>
          <w:tcPr>
            <w:tcW w:w="1022" w:type="dxa"/>
            <w:tcBorders>
              <w:top w:val="nil"/>
              <w:left w:val="nil"/>
              <w:right w:val="nil"/>
            </w:tcBorders>
            <w:shd w:val="clear" w:color="auto" w:fill="auto"/>
            <w:noWrap/>
            <w:tcMar>
              <w:top w:w="15" w:type="dxa"/>
              <w:left w:w="15" w:type="dxa"/>
              <w:bottom w:w="0" w:type="dxa"/>
              <w:right w:w="15" w:type="dxa"/>
            </w:tcMar>
            <w:vAlign w:val="center"/>
            <w:hideMark/>
          </w:tcPr>
          <w:p w14:paraId="30AD9B94" w14:textId="77777777" w:rsidR="006D1784" w:rsidRPr="006D1784" w:rsidRDefault="006D1784" w:rsidP="006D1784">
            <w:pPr>
              <w:jc w:val="right"/>
              <w:rPr>
                <w:rFonts w:cs="Calibri"/>
                <w:color w:val="000000"/>
                <w:sz w:val="18"/>
                <w:szCs w:val="18"/>
              </w:rPr>
            </w:pPr>
            <w:r w:rsidRPr="006D1784">
              <w:rPr>
                <w:rFonts w:cs="Calibri"/>
                <w:color w:val="000000"/>
                <w:sz w:val="18"/>
                <w:szCs w:val="18"/>
              </w:rPr>
              <w:t>936</w:t>
            </w:r>
          </w:p>
        </w:tc>
        <w:tc>
          <w:tcPr>
            <w:tcW w:w="2206" w:type="dxa"/>
            <w:tcBorders>
              <w:top w:val="nil"/>
              <w:left w:val="nil"/>
              <w:right w:val="nil"/>
            </w:tcBorders>
            <w:shd w:val="clear" w:color="auto" w:fill="auto"/>
            <w:noWrap/>
            <w:tcMar>
              <w:top w:w="15" w:type="dxa"/>
              <w:left w:w="15" w:type="dxa"/>
              <w:bottom w:w="0" w:type="dxa"/>
              <w:right w:w="15" w:type="dxa"/>
            </w:tcMar>
            <w:vAlign w:val="center"/>
            <w:hideMark/>
          </w:tcPr>
          <w:p w14:paraId="0F3639C3" w14:textId="77777777" w:rsidR="006D1784" w:rsidRPr="006D1784" w:rsidRDefault="006D1784" w:rsidP="006D1784">
            <w:pPr>
              <w:jc w:val="right"/>
              <w:rPr>
                <w:rFonts w:cs="Calibri"/>
                <w:color w:val="000000"/>
                <w:sz w:val="18"/>
                <w:szCs w:val="18"/>
              </w:rPr>
            </w:pPr>
            <w:r w:rsidRPr="006D1784">
              <w:rPr>
                <w:rFonts w:cs="Calibri"/>
                <w:color w:val="000000"/>
                <w:sz w:val="18"/>
                <w:szCs w:val="18"/>
              </w:rPr>
              <w:t>11.86 (11.11, 12.64)</w:t>
            </w:r>
          </w:p>
        </w:tc>
      </w:tr>
      <w:tr w:rsidR="006D1784" w14:paraId="1C0C0DBA" w14:textId="77777777" w:rsidTr="006D1784">
        <w:trPr>
          <w:trHeight w:val="300"/>
        </w:trPr>
        <w:tc>
          <w:tcPr>
            <w:tcW w:w="6383" w:type="dxa"/>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322EBBAB" w14:textId="77777777" w:rsidR="006D1784" w:rsidRPr="006D1784" w:rsidRDefault="006D1784" w:rsidP="006D1784">
            <w:pPr>
              <w:jc w:val="left"/>
              <w:rPr>
                <w:rFonts w:cs="Calibri"/>
                <w:color w:val="000000"/>
                <w:sz w:val="18"/>
                <w:szCs w:val="18"/>
              </w:rPr>
            </w:pPr>
          </w:p>
        </w:tc>
        <w:tc>
          <w:tcPr>
            <w:tcW w:w="1981" w:type="dxa"/>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45E26690" w14:textId="3599E7E9" w:rsidR="006D1784" w:rsidRPr="006D1784" w:rsidRDefault="006D1784" w:rsidP="006D1784">
            <w:pPr>
              <w:jc w:val="left"/>
              <w:rPr>
                <w:rFonts w:cs="Calibri"/>
                <w:color w:val="000000"/>
                <w:sz w:val="18"/>
                <w:szCs w:val="18"/>
              </w:rPr>
            </w:pPr>
            <w:r w:rsidRPr="006D1784">
              <w:rPr>
                <w:rFonts w:cs="Calibri"/>
                <w:color w:val="000000"/>
                <w:sz w:val="18"/>
                <w:szCs w:val="18"/>
              </w:rPr>
              <w:t>Reported</w:t>
            </w:r>
          </w:p>
        </w:tc>
        <w:tc>
          <w:tcPr>
            <w:tcW w:w="1590" w:type="dxa"/>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19857B2E" w14:textId="18EEEB2F" w:rsidR="006D1784" w:rsidRPr="006D1784" w:rsidRDefault="006D1784" w:rsidP="006D1784">
            <w:pPr>
              <w:jc w:val="right"/>
              <w:rPr>
                <w:rFonts w:cs="Calibri"/>
                <w:color w:val="000000"/>
                <w:sz w:val="18"/>
                <w:szCs w:val="18"/>
              </w:rPr>
            </w:pPr>
            <w:r w:rsidRPr="006D1784">
              <w:rPr>
                <w:rFonts w:cs="Calibri"/>
                <w:color w:val="000000"/>
                <w:sz w:val="18"/>
                <w:szCs w:val="18"/>
              </w:rPr>
              <w:t>955</w:t>
            </w:r>
            <w:r w:rsidR="00B659EB">
              <w:rPr>
                <w:rFonts w:cs="Calibri"/>
                <w:color w:val="000000"/>
                <w:sz w:val="18"/>
                <w:szCs w:val="18"/>
              </w:rPr>
              <w:t>,</w:t>
            </w:r>
            <w:r w:rsidRPr="006D1784">
              <w:rPr>
                <w:rFonts w:cs="Calibri"/>
                <w:color w:val="000000"/>
                <w:sz w:val="18"/>
                <w:szCs w:val="18"/>
              </w:rPr>
              <w:t>788</w:t>
            </w:r>
            <w:r w:rsidR="00B659EB">
              <w:rPr>
                <w:rFonts w:cs="Calibri"/>
                <w:color w:val="000000"/>
                <w:sz w:val="18"/>
                <w:szCs w:val="18"/>
              </w:rPr>
              <w:t>.</w:t>
            </w:r>
            <w:r w:rsidRPr="006D1784">
              <w:rPr>
                <w:rFonts w:cs="Calibri"/>
                <w:color w:val="000000"/>
                <w:sz w:val="18"/>
                <w:szCs w:val="18"/>
              </w:rPr>
              <w:t>69</w:t>
            </w:r>
          </w:p>
        </w:tc>
        <w:tc>
          <w:tcPr>
            <w:tcW w:w="1022" w:type="dxa"/>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30D35786" w14:textId="0AF1D9FD" w:rsidR="006D1784" w:rsidRPr="006D1784" w:rsidRDefault="006D1784" w:rsidP="006D1784">
            <w:pPr>
              <w:jc w:val="right"/>
              <w:rPr>
                <w:rFonts w:cs="Calibri"/>
                <w:color w:val="000000"/>
                <w:sz w:val="18"/>
                <w:szCs w:val="18"/>
              </w:rPr>
            </w:pPr>
            <w:r w:rsidRPr="006D1784">
              <w:rPr>
                <w:rFonts w:cs="Calibri"/>
                <w:color w:val="000000"/>
                <w:sz w:val="18"/>
                <w:szCs w:val="18"/>
              </w:rPr>
              <w:t>9</w:t>
            </w:r>
            <w:r w:rsidR="00B659EB">
              <w:rPr>
                <w:rFonts w:cs="Calibri"/>
                <w:color w:val="000000"/>
                <w:sz w:val="18"/>
                <w:szCs w:val="18"/>
              </w:rPr>
              <w:t>,</w:t>
            </w:r>
            <w:r w:rsidRPr="006D1784">
              <w:rPr>
                <w:rFonts w:cs="Calibri"/>
                <w:color w:val="000000"/>
                <w:sz w:val="18"/>
                <w:szCs w:val="18"/>
              </w:rPr>
              <w:t>512</w:t>
            </w:r>
          </w:p>
        </w:tc>
        <w:tc>
          <w:tcPr>
            <w:tcW w:w="2206" w:type="dxa"/>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36D171EB" w14:textId="77777777" w:rsidR="006D1784" w:rsidRPr="006D1784" w:rsidRDefault="006D1784" w:rsidP="006D1784">
            <w:pPr>
              <w:jc w:val="right"/>
              <w:rPr>
                <w:rFonts w:cs="Calibri"/>
                <w:color w:val="000000"/>
                <w:sz w:val="18"/>
                <w:szCs w:val="18"/>
              </w:rPr>
            </w:pPr>
            <w:r w:rsidRPr="006D1784">
              <w:rPr>
                <w:rFonts w:cs="Calibri"/>
                <w:color w:val="000000"/>
                <w:sz w:val="18"/>
                <w:szCs w:val="18"/>
              </w:rPr>
              <w:t>9.95 (9.75, 10.15)</w:t>
            </w:r>
          </w:p>
        </w:tc>
      </w:tr>
    </w:tbl>
    <w:p w14:paraId="4D1EE1C2" w14:textId="3C4471BD" w:rsidR="006D1784" w:rsidRDefault="006D1784" w:rsidP="006D1784">
      <w:pPr>
        <w:ind w:firstLine="720"/>
        <w:jc w:val="left"/>
        <w:rPr>
          <w:shd w:val="clear" w:color="auto" w:fill="FFFFFF"/>
        </w:rPr>
      </w:pPr>
      <w:r>
        <w:rPr>
          <w:shd w:val="clear" w:color="auto" w:fill="FFFFFF"/>
        </w:rPr>
        <w:t xml:space="preserve">Note. </w:t>
      </w:r>
      <w:r w:rsidRPr="006D1784">
        <w:rPr>
          <w:shd w:val="clear" w:color="auto" w:fill="FFFFFF"/>
        </w:rPr>
        <w:t xml:space="preserve">incidence rate </w:t>
      </w:r>
      <w:r>
        <w:rPr>
          <w:shd w:val="clear" w:color="auto" w:fill="FFFFFF"/>
        </w:rPr>
        <w:t xml:space="preserve">(IR) </w:t>
      </w:r>
      <w:r w:rsidRPr="006D1784">
        <w:rPr>
          <w:shd w:val="clear" w:color="auto" w:fill="FFFFFF"/>
        </w:rPr>
        <w:t>along with the 95% confidence interval</w:t>
      </w:r>
      <w:r>
        <w:rPr>
          <w:shd w:val="clear" w:color="auto" w:fill="FFFFFF"/>
        </w:rPr>
        <w:t xml:space="preserve"> (95% CI).</w:t>
      </w:r>
      <w:r>
        <w:rPr>
          <w:shd w:val="clear" w:color="auto" w:fill="FFFFFF"/>
        </w:rPr>
        <w:br w:type="page"/>
      </w:r>
    </w:p>
    <w:p w14:paraId="3C3A33B6" w14:textId="5C8E5947" w:rsidR="00E64DB5" w:rsidRPr="007D1943" w:rsidRDefault="005E6FE6" w:rsidP="00815BAF">
      <w:pPr>
        <w:spacing w:after="0" w:line="240" w:lineRule="auto"/>
        <w:ind w:firstLine="720"/>
        <w:jc w:val="left"/>
        <w:rPr>
          <w:b/>
          <w:bCs/>
          <w:shd w:val="clear" w:color="auto" w:fill="FFFFFF"/>
        </w:rPr>
      </w:pPr>
      <w:r w:rsidRPr="007D1943">
        <w:rPr>
          <w:b/>
          <w:bCs/>
          <w:shd w:val="clear" w:color="auto" w:fill="FFFFFF"/>
        </w:rPr>
        <w:lastRenderedPageBreak/>
        <w:t xml:space="preserve">Table </w:t>
      </w:r>
      <w:r w:rsidR="006D1784" w:rsidRPr="007D1943">
        <w:rPr>
          <w:b/>
          <w:bCs/>
          <w:shd w:val="clear" w:color="auto" w:fill="FFFFFF"/>
        </w:rPr>
        <w:t>3</w:t>
      </w:r>
      <w:r w:rsidRPr="007D1943">
        <w:rPr>
          <w:b/>
          <w:bCs/>
          <w:shd w:val="clear" w:color="auto" w:fill="FFFFFF"/>
        </w:rPr>
        <w:t>. Specifications of the treatment (visit) process</w:t>
      </w:r>
    </w:p>
    <w:tbl>
      <w:tblPr>
        <w:tblW w:w="9214" w:type="dxa"/>
        <w:jc w:val="center"/>
        <w:tblCellMar>
          <w:left w:w="70" w:type="dxa"/>
          <w:right w:w="70" w:type="dxa"/>
        </w:tblCellMar>
        <w:tblLook w:val="04A0" w:firstRow="1" w:lastRow="0" w:firstColumn="1" w:lastColumn="0" w:noHBand="0" w:noVBand="1"/>
      </w:tblPr>
      <w:tblGrid>
        <w:gridCol w:w="6640"/>
        <w:gridCol w:w="2574"/>
      </w:tblGrid>
      <w:tr w:rsidR="00815BAF" w:rsidRPr="00815BAF" w14:paraId="1A3ED69A" w14:textId="77777777" w:rsidTr="00815BAF">
        <w:trPr>
          <w:trHeight w:val="300"/>
          <w:jc w:val="center"/>
        </w:trPr>
        <w:tc>
          <w:tcPr>
            <w:tcW w:w="6640" w:type="dxa"/>
            <w:tcBorders>
              <w:top w:val="single" w:sz="4" w:space="0" w:color="auto"/>
              <w:left w:val="nil"/>
              <w:bottom w:val="single" w:sz="4" w:space="0" w:color="auto"/>
              <w:right w:val="nil"/>
            </w:tcBorders>
            <w:shd w:val="clear" w:color="auto" w:fill="auto"/>
            <w:noWrap/>
            <w:vAlign w:val="center"/>
            <w:hideMark/>
          </w:tcPr>
          <w:p w14:paraId="7AFCCDE3" w14:textId="639FA079" w:rsidR="00815BAF" w:rsidRPr="00815BAF" w:rsidRDefault="00815BAF" w:rsidP="00815BAF">
            <w:pPr>
              <w:spacing w:after="0" w:line="240" w:lineRule="auto"/>
              <w:jc w:val="center"/>
              <w:rPr>
                <w:rFonts w:ascii="Calibri" w:eastAsia="Times New Roman" w:hAnsi="Calibri" w:cs="Calibri"/>
                <w:b/>
                <w:bCs/>
                <w:color w:val="000000"/>
                <w:sz w:val="22"/>
                <w:lang w:val="es-CL" w:eastAsia="es-CL"/>
              </w:rPr>
            </w:pPr>
            <w:proofErr w:type="spellStart"/>
            <w:r w:rsidRPr="00815BAF">
              <w:rPr>
                <w:rFonts w:ascii="Calibri" w:eastAsia="Times New Roman" w:hAnsi="Calibri" w:cs="Calibri"/>
                <w:b/>
                <w:bCs/>
                <w:color w:val="000000"/>
                <w:sz w:val="22"/>
                <w:lang w:val="es-CL" w:eastAsia="es-CL"/>
              </w:rPr>
              <w:t>Term</w:t>
            </w:r>
            <w:proofErr w:type="spellEnd"/>
          </w:p>
        </w:tc>
        <w:tc>
          <w:tcPr>
            <w:tcW w:w="2574" w:type="dxa"/>
            <w:tcBorders>
              <w:top w:val="single" w:sz="4" w:space="0" w:color="auto"/>
              <w:left w:val="nil"/>
              <w:bottom w:val="single" w:sz="4" w:space="0" w:color="auto"/>
              <w:right w:val="nil"/>
            </w:tcBorders>
            <w:shd w:val="clear" w:color="auto" w:fill="auto"/>
            <w:noWrap/>
            <w:vAlign w:val="center"/>
            <w:hideMark/>
          </w:tcPr>
          <w:p w14:paraId="4F736D8F" w14:textId="7732C639" w:rsidR="00815BAF" w:rsidRPr="00815BAF" w:rsidRDefault="00815BAF" w:rsidP="00815BAF">
            <w:pPr>
              <w:spacing w:after="0" w:line="240" w:lineRule="auto"/>
              <w:jc w:val="center"/>
              <w:rPr>
                <w:rFonts w:ascii="Calibri" w:eastAsia="Times New Roman" w:hAnsi="Calibri" w:cs="Calibri"/>
                <w:b/>
                <w:bCs/>
                <w:color w:val="000000"/>
                <w:sz w:val="22"/>
                <w:lang w:val="es-CL" w:eastAsia="es-CL"/>
              </w:rPr>
            </w:pPr>
            <w:r w:rsidRPr="00815BAF">
              <w:rPr>
                <w:rFonts w:ascii="Calibri" w:eastAsia="Times New Roman" w:hAnsi="Calibri" w:cs="Calibri"/>
                <w:b/>
                <w:bCs/>
                <w:color w:val="000000"/>
                <w:sz w:val="22"/>
                <w:lang w:val="es-CL" w:eastAsia="es-CL"/>
              </w:rPr>
              <w:t>Hazard ratio (95% CI)</w:t>
            </w:r>
          </w:p>
        </w:tc>
      </w:tr>
      <w:tr w:rsidR="00815BAF" w:rsidRPr="00815BAF" w14:paraId="76F8D40B" w14:textId="77777777" w:rsidTr="00815BAF">
        <w:trPr>
          <w:trHeight w:val="300"/>
          <w:jc w:val="center"/>
        </w:trPr>
        <w:tc>
          <w:tcPr>
            <w:tcW w:w="6640" w:type="dxa"/>
            <w:tcBorders>
              <w:top w:val="single" w:sz="4" w:space="0" w:color="auto"/>
              <w:left w:val="nil"/>
              <w:bottom w:val="nil"/>
              <w:right w:val="nil"/>
            </w:tcBorders>
            <w:shd w:val="clear" w:color="auto" w:fill="auto"/>
            <w:noWrap/>
            <w:vAlign w:val="center"/>
            <w:hideMark/>
          </w:tcPr>
          <w:p w14:paraId="77BB88A4" w14:textId="77777777" w:rsidR="00815BAF" w:rsidRPr="008D0663" w:rsidRDefault="00815BAF" w:rsidP="00815BAF">
            <w:pPr>
              <w:spacing w:after="0" w:line="240" w:lineRule="auto"/>
              <w:jc w:val="left"/>
              <w:rPr>
                <w:rFonts w:eastAsia="Times New Roman" w:cs="Calibri"/>
                <w:color w:val="000000"/>
                <w:sz w:val="18"/>
                <w:szCs w:val="18"/>
                <w:lang w:val="en-US" w:eastAsia="es-CL"/>
              </w:rPr>
            </w:pPr>
            <w:r w:rsidRPr="008D0663">
              <w:rPr>
                <w:rFonts w:eastAsia="Times New Roman" w:cs="Calibri"/>
                <w:color w:val="000000"/>
                <w:sz w:val="18"/>
                <w:szCs w:val="18"/>
                <w:lang w:val="en-US" w:eastAsia="es-CL"/>
              </w:rPr>
              <w:t>Treatment outcome of the previous treatment</w:t>
            </w:r>
          </w:p>
        </w:tc>
        <w:tc>
          <w:tcPr>
            <w:tcW w:w="2574" w:type="dxa"/>
            <w:tcBorders>
              <w:top w:val="single" w:sz="4" w:space="0" w:color="auto"/>
              <w:left w:val="nil"/>
              <w:bottom w:val="nil"/>
              <w:right w:val="nil"/>
            </w:tcBorders>
            <w:shd w:val="clear" w:color="auto" w:fill="auto"/>
            <w:noWrap/>
            <w:vAlign w:val="center"/>
            <w:hideMark/>
          </w:tcPr>
          <w:p w14:paraId="7075EC58" w14:textId="24B7ACFB" w:rsidR="00815BAF" w:rsidRPr="00815BAF" w:rsidRDefault="00815BAF" w:rsidP="00815BAF">
            <w:pPr>
              <w:spacing w:after="0" w:line="240" w:lineRule="auto"/>
              <w:jc w:val="right"/>
              <w:rPr>
                <w:rFonts w:eastAsia="Times New Roman" w:cs="Calibri"/>
                <w:color w:val="000000"/>
                <w:sz w:val="18"/>
                <w:szCs w:val="18"/>
                <w:lang w:val="es-CL" w:eastAsia="es-CL"/>
              </w:rPr>
            </w:pPr>
            <w:r w:rsidRPr="00815BAF">
              <w:rPr>
                <w:rFonts w:eastAsia="Times New Roman" w:cs="Calibri"/>
                <w:color w:val="000000"/>
                <w:sz w:val="18"/>
                <w:szCs w:val="18"/>
                <w:lang w:val="es-CL" w:eastAsia="es-CL"/>
              </w:rPr>
              <w:t>1.17 (1.13, 1.21)</w:t>
            </w:r>
          </w:p>
        </w:tc>
      </w:tr>
      <w:tr w:rsidR="00815BAF" w:rsidRPr="00815BAF" w14:paraId="221CA0EF" w14:textId="77777777" w:rsidTr="00815BAF">
        <w:trPr>
          <w:trHeight w:val="300"/>
          <w:jc w:val="center"/>
        </w:trPr>
        <w:tc>
          <w:tcPr>
            <w:tcW w:w="6640" w:type="dxa"/>
            <w:tcBorders>
              <w:top w:val="nil"/>
              <w:left w:val="nil"/>
              <w:bottom w:val="nil"/>
              <w:right w:val="nil"/>
            </w:tcBorders>
            <w:shd w:val="clear" w:color="auto" w:fill="auto"/>
            <w:noWrap/>
            <w:vAlign w:val="center"/>
            <w:hideMark/>
          </w:tcPr>
          <w:p w14:paraId="42EB8F60" w14:textId="77777777" w:rsidR="00815BAF" w:rsidRPr="00815BAF" w:rsidRDefault="00815BAF" w:rsidP="00815BAF">
            <w:pPr>
              <w:spacing w:after="0" w:line="240" w:lineRule="auto"/>
              <w:jc w:val="left"/>
              <w:rPr>
                <w:rFonts w:eastAsia="Times New Roman" w:cs="Calibri"/>
                <w:color w:val="000000"/>
                <w:sz w:val="18"/>
                <w:szCs w:val="18"/>
                <w:lang w:val="es-CL" w:eastAsia="es-CL"/>
              </w:rPr>
            </w:pPr>
            <w:proofErr w:type="spellStart"/>
            <w:r w:rsidRPr="00815BAF">
              <w:rPr>
                <w:rFonts w:eastAsia="Times New Roman" w:cs="Calibri"/>
                <w:color w:val="000000"/>
                <w:sz w:val="18"/>
                <w:szCs w:val="18"/>
                <w:lang w:val="es-CL" w:eastAsia="es-CL"/>
              </w:rPr>
              <w:t>Previous</w:t>
            </w:r>
            <w:proofErr w:type="spellEnd"/>
            <w:r w:rsidRPr="00815BAF">
              <w:rPr>
                <w:rFonts w:eastAsia="Times New Roman" w:cs="Calibri"/>
                <w:color w:val="000000"/>
                <w:sz w:val="18"/>
                <w:szCs w:val="18"/>
                <w:lang w:val="es-CL" w:eastAsia="es-CL"/>
              </w:rPr>
              <w:t xml:space="preserve"> </w:t>
            </w:r>
            <w:proofErr w:type="spellStart"/>
            <w:r w:rsidRPr="00815BAF">
              <w:rPr>
                <w:rFonts w:eastAsia="Times New Roman" w:cs="Calibri"/>
                <w:color w:val="000000"/>
                <w:sz w:val="18"/>
                <w:szCs w:val="18"/>
                <w:lang w:val="es-CL" w:eastAsia="es-CL"/>
              </w:rPr>
              <w:t>biopsychosocial</w:t>
            </w:r>
            <w:proofErr w:type="spellEnd"/>
            <w:r w:rsidRPr="00815BAF">
              <w:rPr>
                <w:rFonts w:eastAsia="Times New Roman" w:cs="Calibri"/>
                <w:color w:val="000000"/>
                <w:sz w:val="18"/>
                <w:szCs w:val="18"/>
                <w:lang w:val="es-CL" w:eastAsia="es-CL"/>
              </w:rPr>
              <w:t xml:space="preserve"> </w:t>
            </w:r>
            <w:proofErr w:type="spellStart"/>
            <w:r w:rsidRPr="00815BAF">
              <w:rPr>
                <w:rFonts w:eastAsia="Times New Roman" w:cs="Calibri"/>
                <w:color w:val="000000"/>
                <w:sz w:val="18"/>
                <w:szCs w:val="18"/>
                <w:lang w:val="es-CL" w:eastAsia="es-CL"/>
              </w:rPr>
              <w:t>compromise</w:t>
            </w:r>
            <w:proofErr w:type="spellEnd"/>
            <w:r w:rsidRPr="00815BAF">
              <w:rPr>
                <w:rFonts w:eastAsia="Times New Roman" w:cs="Calibri"/>
                <w:color w:val="000000"/>
                <w:sz w:val="18"/>
                <w:szCs w:val="18"/>
                <w:lang w:val="es-CL" w:eastAsia="es-CL"/>
              </w:rPr>
              <w:t xml:space="preserve"> (severe)</w:t>
            </w:r>
          </w:p>
        </w:tc>
        <w:tc>
          <w:tcPr>
            <w:tcW w:w="2574" w:type="dxa"/>
            <w:tcBorders>
              <w:top w:val="nil"/>
              <w:left w:val="nil"/>
              <w:bottom w:val="nil"/>
              <w:right w:val="nil"/>
            </w:tcBorders>
            <w:shd w:val="clear" w:color="auto" w:fill="auto"/>
            <w:noWrap/>
            <w:vAlign w:val="center"/>
            <w:hideMark/>
          </w:tcPr>
          <w:p w14:paraId="61E82692" w14:textId="379334A7" w:rsidR="00815BAF" w:rsidRPr="00815BAF" w:rsidRDefault="00815BAF" w:rsidP="00815BAF">
            <w:pPr>
              <w:spacing w:after="0" w:line="240" w:lineRule="auto"/>
              <w:jc w:val="right"/>
              <w:rPr>
                <w:rFonts w:eastAsia="Times New Roman" w:cs="Calibri"/>
                <w:color w:val="000000"/>
                <w:sz w:val="18"/>
                <w:szCs w:val="18"/>
                <w:lang w:val="es-CL" w:eastAsia="es-CL"/>
              </w:rPr>
            </w:pPr>
            <w:r w:rsidRPr="00815BAF">
              <w:rPr>
                <w:rFonts w:eastAsia="Times New Roman" w:cs="Calibri"/>
                <w:color w:val="000000"/>
                <w:sz w:val="18"/>
                <w:szCs w:val="18"/>
                <w:lang w:val="es-CL" w:eastAsia="es-CL"/>
              </w:rPr>
              <w:t>1.06 (1.03, 1.10)</w:t>
            </w:r>
          </w:p>
        </w:tc>
      </w:tr>
      <w:tr w:rsidR="00815BAF" w:rsidRPr="00815BAF" w14:paraId="4BCF4115" w14:textId="77777777" w:rsidTr="00815BAF">
        <w:trPr>
          <w:trHeight w:val="300"/>
          <w:jc w:val="center"/>
        </w:trPr>
        <w:tc>
          <w:tcPr>
            <w:tcW w:w="6640" w:type="dxa"/>
            <w:tcBorders>
              <w:top w:val="nil"/>
              <w:left w:val="nil"/>
              <w:bottom w:val="nil"/>
              <w:right w:val="nil"/>
            </w:tcBorders>
            <w:shd w:val="clear" w:color="auto" w:fill="auto"/>
            <w:noWrap/>
            <w:vAlign w:val="center"/>
            <w:hideMark/>
          </w:tcPr>
          <w:p w14:paraId="3F56A7E6" w14:textId="77777777" w:rsidR="00815BAF" w:rsidRPr="00815BAF" w:rsidRDefault="00815BAF" w:rsidP="00815BAF">
            <w:pPr>
              <w:spacing w:after="0" w:line="240" w:lineRule="auto"/>
              <w:jc w:val="left"/>
              <w:rPr>
                <w:rFonts w:eastAsia="Times New Roman" w:cs="Calibri"/>
                <w:color w:val="000000"/>
                <w:sz w:val="18"/>
                <w:szCs w:val="18"/>
                <w:lang w:val="es-CL" w:eastAsia="es-CL"/>
              </w:rPr>
            </w:pPr>
            <w:proofErr w:type="spellStart"/>
            <w:r w:rsidRPr="00815BAF">
              <w:rPr>
                <w:rFonts w:eastAsia="Times New Roman" w:cs="Calibri"/>
                <w:color w:val="000000"/>
                <w:sz w:val="18"/>
                <w:szCs w:val="18"/>
                <w:lang w:val="es-CL" w:eastAsia="es-CL"/>
              </w:rPr>
              <w:t>Previous</w:t>
            </w:r>
            <w:proofErr w:type="spellEnd"/>
            <w:r w:rsidRPr="00815BAF">
              <w:rPr>
                <w:rFonts w:eastAsia="Times New Roman" w:cs="Calibri"/>
                <w:color w:val="000000"/>
                <w:sz w:val="18"/>
                <w:szCs w:val="18"/>
                <w:lang w:val="es-CL" w:eastAsia="es-CL"/>
              </w:rPr>
              <w:t xml:space="preserve"> </w:t>
            </w:r>
            <w:proofErr w:type="spellStart"/>
            <w:r w:rsidRPr="00815BAF">
              <w:rPr>
                <w:rFonts w:eastAsia="Times New Roman" w:cs="Calibri"/>
                <w:color w:val="000000"/>
                <w:sz w:val="18"/>
                <w:szCs w:val="18"/>
                <w:lang w:val="es-CL" w:eastAsia="es-CL"/>
              </w:rPr>
              <w:t>treatment</w:t>
            </w:r>
            <w:proofErr w:type="spellEnd"/>
            <w:r w:rsidRPr="00815BAF">
              <w:rPr>
                <w:rFonts w:eastAsia="Times New Roman" w:cs="Calibri"/>
                <w:color w:val="000000"/>
                <w:sz w:val="18"/>
                <w:szCs w:val="18"/>
                <w:lang w:val="es-CL" w:eastAsia="es-CL"/>
              </w:rPr>
              <w:t xml:space="preserve"> </w:t>
            </w:r>
            <w:proofErr w:type="spellStart"/>
            <w:r w:rsidRPr="00815BAF">
              <w:rPr>
                <w:rFonts w:eastAsia="Times New Roman" w:cs="Calibri"/>
                <w:color w:val="000000"/>
                <w:sz w:val="18"/>
                <w:szCs w:val="18"/>
                <w:lang w:val="es-CL" w:eastAsia="es-CL"/>
              </w:rPr>
              <w:t>duration</w:t>
            </w:r>
            <w:proofErr w:type="spellEnd"/>
            <w:r w:rsidRPr="00815BAF">
              <w:rPr>
                <w:rFonts w:eastAsia="Times New Roman" w:cs="Calibri"/>
                <w:color w:val="000000"/>
                <w:sz w:val="18"/>
                <w:szCs w:val="18"/>
                <w:lang w:val="es-CL" w:eastAsia="es-CL"/>
              </w:rPr>
              <w:t xml:space="preserve"> (&lt;90 </w:t>
            </w:r>
            <w:proofErr w:type="spellStart"/>
            <w:r w:rsidRPr="00815BAF">
              <w:rPr>
                <w:rFonts w:eastAsia="Times New Roman" w:cs="Calibri"/>
                <w:color w:val="000000"/>
                <w:sz w:val="18"/>
                <w:szCs w:val="18"/>
                <w:lang w:val="es-CL" w:eastAsia="es-CL"/>
              </w:rPr>
              <w:t>days</w:t>
            </w:r>
            <w:proofErr w:type="spellEnd"/>
            <w:r w:rsidRPr="00815BAF">
              <w:rPr>
                <w:rFonts w:eastAsia="Times New Roman" w:cs="Calibri"/>
                <w:color w:val="000000"/>
                <w:sz w:val="18"/>
                <w:szCs w:val="18"/>
                <w:lang w:val="es-CL" w:eastAsia="es-CL"/>
              </w:rPr>
              <w:t>)</w:t>
            </w:r>
          </w:p>
        </w:tc>
        <w:tc>
          <w:tcPr>
            <w:tcW w:w="2574" w:type="dxa"/>
            <w:tcBorders>
              <w:top w:val="nil"/>
              <w:left w:val="nil"/>
              <w:bottom w:val="nil"/>
              <w:right w:val="nil"/>
            </w:tcBorders>
            <w:shd w:val="clear" w:color="auto" w:fill="auto"/>
            <w:noWrap/>
            <w:vAlign w:val="center"/>
            <w:hideMark/>
          </w:tcPr>
          <w:p w14:paraId="7A73E96F" w14:textId="313D565E" w:rsidR="00815BAF" w:rsidRPr="00815BAF" w:rsidRDefault="00815BAF" w:rsidP="00815BAF">
            <w:pPr>
              <w:spacing w:after="0" w:line="240" w:lineRule="auto"/>
              <w:jc w:val="right"/>
              <w:rPr>
                <w:rFonts w:eastAsia="Times New Roman" w:cs="Calibri"/>
                <w:color w:val="000000"/>
                <w:sz w:val="18"/>
                <w:szCs w:val="18"/>
                <w:lang w:val="es-CL" w:eastAsia="es-CL"/>
              </w:rPr>
            </w:pPr>
            <w:r w:rsidRPr="00815BAF">
              <w:rPr>
                <w:rFonts w:eastAsia="Times New Roman" w:cs="Calibri"/>
                <w:color w:val="000000"/>
                <w:sz w:val="18"/>
                <w:szCs w:val="18"/>
                <w:lang w:val="es-CL" w:eastAsia="es-CL"/>
              </w:rPr>
              <w:t>1.11 (1.06, 1.16)</w:t>
            </w:r>
          </w:p>
        </w:tc>
      </w:tr>
      <w:tr w:rsidR="00815BAF" w:rsidRPr="00815BAF" w14:paraId="5C0391B0" w14:textId="77777777" w:rsidTr="00815BAF">
        <w:trPr>
          <w:trHeight w:val="300"/>
          <w:jc w:val="center"/>
        </w:trPr>
        <w:tc>
          <w:tcPr>
            <w:tcW w:w="6640" w:type="dxa"/>
            <w:tcBorders>
              <w:top w:val="nil"/>
              <w:left w:val="nil"/>
              <w:bottom w:val="nil"/>
              <w:right w:val="nil"/>
            </w:tcBorders>
            <w:shd w:val="clear" w:color="auto" w:fill="auto"/>
            <w:noWrap/>
            <w:vAlign w:val="center"/>
            <w:hideMark/>
          </w:tcPr>
          <w:p w14:paraId="6900A2E9" w14:textId="77777777" w:rsidR="00815BAF" w:rsidRPr="008D0663" w:rsidRDefault="00815BAF" w:rsidP="00815BAF">
            <w:pPr>
              <w:spacing w:after="0" w:line="240" w:lineRule="auto"/>
              <w:jc w:val="left"/>
              <w:rPr>
                <w:rFonts w:eastAsia="Times New Roman" w:cs="Calibri"/>
                <w:color w:val="000000"/>
                <w:sz w:val="18"/>
                <w:szCs w:val="18"/>
                <w:lang w:val="en-US" w:eastAsia="es-CL"/>
              </w:rPr>
            </w:pPr>
            <w:r w:rsidRPr="008D0663">
              <w:rPr>
                <w:rFonts w:eastAsia="Times New Roman" w:cs="Calibri"/>
                <w:color w:val="000000"/>
                <w:sz w:val="18"/>
                <w:szCs w:val="18"/>
                <w:lang w:val="en-US" w:eastAsia="es-CL"/>
              </w:rPr>
              <w:t>Previous treatment duration (in logarithmic scaled days)</w:t>
            </w:r>
          </w:p>
        </w:tc>
        <w:tc>
          <w:tcPr>
            <w:tcW w:w="2574" w:type="dxa"/>
            <w:tcBorders>
              <w:top w:val="nil"/>
              <w:left w:val="nil"/>
              <w:bottom w:val="nil"/>
              <w:right w:val="nil"/>
            </w:tcBorders>
            <w:shd w:val="clear" w:color="auto" w:fill="auto"/>
            <w:noWrap/>
            <w:vAlign w:val="center"/>
            <w:hideMark/>
          </w:tcPr>
          <w:p w14:paraId="5876AE24" w14:textId="0E13A07C" w:rsidR="00815BAF" w:rsidRPr="00815BAF" w:rsidRDefault="00815BAF" w:rsidP="00815BAF">
            <w:pPr>
              <w:spacing w:after="0" w:line="240" w:lineRule="auto"/>
              <w:jc w:val="right"/>
              <w:rPr>
                <w:rFonts w:eastAsia="Times New Roman" w:cs="Calibri"/>
                <w:color w:val="000000"/>
                <w:sz w:val="18"/>
                <w:szCs w:val="18"/>
                <w:lang w:val="es-CL" w:eastAsia="es-CL"/>
              </w:rPr>
            </w:pPr>
            <w:r w:rsidRPr="00815BAF">
              <w:rPr>
                <w:rFonts w:eastAsia="Times New Roman" w:cs="Calibri"/>
                <w:color w:val="000000"/>
                <w:sz w:val="18"/>
                <w:szCs w:val="18"/>
                <w:lang w:val="es-CL" w:eastAsia="es-CL"/>
              </w:rPr>
              <w:t>0.98 (0.96, 1.00)</w:t>
            </w:r>
          </w:p>
        </w:tc>
      </w:tr>
      <w:tr w:rsidR="00815BAF" w:rsidRPr="00815BAF" w14:paraId="29BF6A0E" w14:textId="77777777" w:rsidTr="00815BAF">
        <w:trPr>
          <w:trHeight w:val="300"/>
          <w:jc w:val="center"/>
        </w:trPr>
        <w:tc>
          <w:tcPr>
            <w:tcW w:w="6640" w:type="dxa"/>
            <w:tcBorders>
              <w:top w:val="nil"/>
              <w:left w:val="nil"/>
              <w:bottom w:val="nil"/>
              <w:right w:val="nil"/>
            </w:tcBorders>
            <w:shd w:val="clear" w:color="auto" w:fill="auto"/>
            <w:noWrap/>
            <w:vAlign w:val="center"/>
            <w:hideMark/>
          </w:tcPr>
          <w:p w14:paraId="0FF8FB63" w14:textId="77777777" w:rsidR="00815BAF" w:rsidRPr="008D0663" w:rsidRDefault="00815BAF" w:rsidP="00815BAF">
            <w:pPr>
              <w:spacing w:after="0" w:line="240" w:lineRule="auto"/>
              <w:jc w:val="left"/>
              <w:rPr>
                <w:rFonts w:eastAsia="Times New Roman" w:cs="Calibri"/>
                <w:color w:val="000000"/>
                <w:sz w:val="18"/>
                <w:szCs w:val="18"/>
                <w:lang w:val="en-US" w:eastAsia="es-CL"/>
              </w:rPr>
            </w:pPr>
            <w:r w:rsidRPr="008D0663">
              <w:rPr>
                <w:rFonts w:eastAsia="Times New Roman" w:cs="Calibri"/>
                <w:color w:val="000000"/>
                <w:sz w:val="18"/>
                <w:szCs w:val="18"/>
                <w:lang w:val="en-US" w:eastAsia="es-CL"/>
              </w:rPr>
              <w:t>Polysubstance use status of the previous treatment</w:t>
            </w:r>
          </w:p>
        </w:tc>
        <w:tc>
          <w:tcPr>
            <w:tcW w:w="2574" w:type="dxa"/>
            <w:tcBorders>
              <w:top w:val="nil"/>
              <w:left w:val="nil"/>
              <w:bottom w:val="nil"/>
              <w:right w:val="nil"/>
            </w:tcBorders>
            <w:shd w:val="clear" w:color="auto" w:fill="auto"/>
            <w:noWrap/>
            <w:vAlign w:val="center"/>
            <w:hideMark/>
          </w:tcPr>
          <w:p w14:paraId="5DD0AE66" w14:textId="03F8F6E4" w:rsidR="00815BAF" w:rsidRPr="00815BAF" w:rsidRDefault="00815BAF" w:rsidP="00815BAF">
            <w:pPr>
              <w:spacing w:after="0" w:line="240" w:lineRule="auto"/>
              <w:jc w:val="right"/>
              <w:rPr>
                <w:rFonts w:eastAsia="Times New Roman" w:cs="Calibri"/>
                <w:color w:val="000000"/>
                <w:sz w:val="18"/>
                <w:szCs w:val="18"/>
                <w:lang w:val="es-CL" w:eastAsia="es-CL"/>
              </w:rPr>
            </w:pPr>
            <w:r w:rsidRPr="00815BAF">
              <w:rPr>
                <w:rFonts w:eastAsia="Times New Roman" w:cs="Calibri"/>
                <w:color w:val="000000"/>
                <w:sz w:val="18"/>
                <w:szCs w:val="18"/>
                <w:lang w:val="es-CL" w:eastAsia="es-CL"/>
              </w:rPr>
              <w:t>0.98 (0.95, 1.02)</w:t>
            </w:r>
          </w:p>
        </w:tc>
      </w:tr>
      <w:tr w:rsidR="00815BAF" w:rsidRPr="00815BAF" w14:paraId="185F9E82" w14:textId="77777777" w:rsidTr="00815BAF">
        <w:trPr>
          <w:trHeight w:val="300"/>
          <w:jc w:val="center"/>
        </w:trPr>
        <w:tc>
          <w:tcPr>
            <w:tcW w:w="6640" w:type="dxa"/>
            <w:tcBorders>
              <w:top w:val="nil"/>
              <w:left w:val="nil"/>
              <w:bottom w:val="nil"/>
              <w:right w:val="nil"/>
            </w:tcBorders>
            <w:shd w:val="clear" w:color="auto" w:fill="auto"/>
            <w:noWrap/>
            <w:vAlign w:val="center"/>
            <w:hideMark/>
          </w:tcPr>
          <w:p w14:paraId="2F545D40" w14:textId="77777777" w:rsidR="00815BAF" w:rsidRPr="008D0663" w:rsidRDefault="00815BAF" w:rsidP="00815BAF">
            <w:pPr>
              <w:spacing w:after="0" w:line="240" w:lineRule="auto"/>
              <w:jc w:val="left"/>
              <w:rPr>
                <w:rFonts w:eastAsia="Times New Roman" w:cs="Calibri"/>
                <w:color w:val="000000"/>
                <w:sz w:val="18"/>
                <w:szCs w:val="18"/>
                <w:lang w:val="en-US" w:eastAsia="es-CL"/>
              </w:rPr>
            </w:pPr>
            <w:r w:rsidRPr="008D0663">
              <w:rPr>
                <w:rFonts w:eastAsia="Times New Roman" w:cs="Calibri"/>
                <w:color w:val="000000"/>
                <w:sz w:val="18"/>
                <w:szCs w:val="18"/>
                <w:lang w:val="en-US" w:eastAsia="es-CL"/>
              </w:rPr>
              <w:t>Age at admission to treatment</w:t>
            </w:r>
          </w:p>
        </w:tc>
        <w:tc>
          <w:tcPr>
            <w:tcW w:w="2574" w:type="dxa"/>
            <w:tcBorders>
              <w:top w:val="nil"/>
              <w:left w:val="nil"/>
              <w:bottom w:val="nil"/>
              <w:right w:val="nil"/>
            </w:tcBorders>
            <w:shd w:val="clear" w:color="auto" w:fill="auto"/>
            <w:noWrap/>
            <w:vAlign w:val="center"/>
            <w:hideMark/>
          </w:tcPr>
          <w:p w14:paraId="528A22A3" w14:textId="669D48D5" w:rsidR="00815BAF" w:rsidRPr="00815BAF" w:rsidRDefault="00815BAF" w:rsidP="00815BAF">
            <w:pPr>
              <w:spacing w:after="0" w:line="240" w:lineRule="auto"/>
              <w:jc w:val="right"/>
              <w:rPr>
                <w:rFonts w:eastAsia="Times New Roman" w:cs="Calibri"/>
                <w:color w:val="000000"/>
                <w:sz w:val="18"/>
                <w:szCs w:val="18"/>
                <w:lang w:val="es-CL" w:eastAsia="es-CL"/>
              </w:rPr>
            </w:pPr>
            <w:r w:rsidRPr="00815BAF">
              <w:rPr>
                <w:rFonts w:eastAsia="Times New Roman" w:cs="Calibri"/>
                <w:color w:val="000000"/>
                <w:sz w:val="18"/>
                <w:szCs w:val="18"/>
                <w:lang w:val="es-CL" w:eastAsia="es-CL"/>
              </w:rPr>
              <w:t>1.26 (1.25, 1.27)</w:t>
            </w:r>
          </w:p>
        </w:tc>
      </w:tr>
      <w:tr w:rsidR="00815BAF" w:rsidRPr="00815BAF" w14:paraId="7C45A9FA" w14:textId="77777777" w:rsidTr="00815BAF">
        <w:trPr>
          <w:trHeight w:val="300"/>
          <w:jc w:val="center"/>
        </w:trPr>
        <w:tc>
          <w:tcPr>
            <w:tcW w:w="6640" w:type="dxa"/>
            <w:tcBorders>
              <w:top w:val="nil"/>
              <w:left w:val="nil"/>
              <w:bottom w:val="nil"/>
              <w:right w:val="nil"/>
            </w:tcBorders>
            <w:shd w:val="clear" w:color="auto" w:fill="auto"/>
            <w:noWrap/>
            <w:vAlign w:val="center"/>
            <w:hideMark/>
          </w:tcPr>
          <w:p w14:paraId="2750AC28" w14:textId="77777777" w:rsidR="00815BAF" w:rsidRPr="00815BAF" w:rsidRDefault="00815BAF" w:rsidP="00815BAF">
            <w:pPr>
              <w:spacing w:after="0" w:line="240" w:lineRule="auto"/>
              <w:jc w:val="left"/>
              <w:rPr>
                <w:rFonts w:eastAsia="Times New Roman" w:cs="Calibri"/>
                <w:color w:val="000000"/>
                <w:sz w:val="18"/>
                <w:szCs w:val="18"/>
                <w:lang w:val="es-CL" w:eastAsia="es-CL"/>
              </w:rPr>
            </w:pPr>
            <w:proofErr w:type="spellStart"/>
            <w:r w:rsidRPr="00815BAF">
              <w:rPr>
                <w:rFonts w:eastAsia="Times New Roman" w:cs="Calibri"/>
                <w:color w:val="000000"/>
                <w:sz w:val="18"/>
                <w:szCs w:val="18"/>
                <w:lang w:val="es-CL" w:eastAsia="es-CL"/>
              </w:rPr>
              <w:t>Birth</w:t>
            </w:r>
            <w:proofErr w:type="spellEnd"/>
            <w:r w:rsidRPr="00815BAF">
              <w:rPr>
                <w:rFonts w:eastAsia="Times New Roman" w:cs="Calibri"/>
                <w:color w:val="000000"/>
                <w:sz w:val="18"/>
                <w:szCs w:val="18"/>
                <w:lang w:val="es-CL" w:eastAsia="es-CL"/>
              </w:rPr>
              <w:t xml:space="preserve"> </w:t>
            </w:r>
            <w:proofErr w:type="spellStart"/>
            <w:r w:rsidRPr="00815BAF">
              <w:rPr>
                <w:rFonts w:eastAsia="Times New Roman" w:cs="Calibri"/>
                <w:color w:val="000000"/>
                <w:sz w:val="18"/>
                <w:szCs w:val="18"/>
                <w:lang w:val="es-CL" w:eastAsia="es-CL"/>
              </w:rPr>
              <w:t>year</w:t>
            </w:r>
            <w:proofErr w:type="spellEnd"/>
          </w:p>
        </w:tc>
        <w:tc>
          <w:tcPr>
            <w:tcW w:w="2574" w:type="dxa"/>
            <w:tcBorders>
              <w:top w:val="nil"/>
              <w:left w:val="nil"/>
              <w:bottom w:val="nil"/>
              <w:right w:val="nil"/>
            </w:tcBorders>
            <w:shd w:val="clear" w:color="auto" w:fill="auto"/>
            <w:noWrap/>
            <w:vAlign w:val="center"/>
            <w:hideMark/>
          </w:tcPr>
          <w:p w14:paraId="5CE94695" w14:textId="0B35ECB4" w:rsidR="00815BAF" w:rsidRPr="00815BAF" w:rsidRDefault="00815BAF" w:rsidP="00815BAF">
            <w:pPr>
              <w:spacing w:after="0" w:line="240" w:lineRule="auto"/>
              <w:jc w:val="right"/>
              <w:rPr>
                <w:rFonts w:eastAsia="Times New Roman" w:cs="Calibri"/>
                <w:color w:val="000000"/>
                <w:sz w:val="18"/>
                <w:szCs w:val="18"/>
                <w:lang w:val="es-CL" w:eastAsia="es-CL"/>
              </w:rPr>
            </w:pPr>
            <w:r w:rsidRPr="00815BAF">
              <w:rPr>
                <w:rFonts w:eastAsia="Times New Roman" w:cs="Calibri"/>
                <w:color w:val="000000"/>
                <w:sz w:val="18"/>
                <w:szCs w:val="18"/>
                <w:lang w:val="es-CL" w:eastAsia="es-CL"/>
              </w:rPr>
              <w:t>1.27 (1.26, 1.28)</w:t>
            </w:r>
          </w:p>
        </w:tc>
      </w:tr>
      <w:tr w:rsidR="00815BAF" w:rsidRPr="00815BAF" w14:paraId="3B8C7D3C" w14:textId="77777777" w:rsidTr="00815BAF">
        <w:trPr>
          <w:trHeight w:val="300"/>
          <w:jc w:val="center"/>
        </w:trPr>
        <w:tc>
          <w:tcPr>
            <w:tcW w:w="6640" w:type="dxa"/>
            <w:tcBorders>
              <w:top w:val="nil"/>
              <w:left w:val="nil"/>
              <w:bottom w:val="nil"/>
              <w:right w:val="nil"/>
            </w:tcBorders>
            <w:shd w:val="clear" w:color="auto" w:fill="auto"/>
            <w:noWrap/>
            <w:vAlign w:val="center"/>
            <w:hideMark/>
          </w:tcPr>
          <w:p w14:paraId="1796D296" w14:textId="77777777" w:rsidR="00815BAF" w:rsidRPr="008D0663" w:rsidRDefault="00815BAF" w:rsidP="00815BAF">
            <w:pPr>
              <w:spacing w:after="0" w:line="240" w:lineRule="auto"/>
              <w:jc w:val="left"/>
              <w:rPr>
                <w:rFonts w:eastAsia="Times New Roman" w:cs="Calibri"/>
                <w:color w:val="000000"/>
                <w:sz w:val="18"/>
                <w:szCs w:val="18"/>
                <w:lang w:val="en-US" w:eastAsia="es-CL"/>
              </w:rPr>
            </w:pPr>
            <w:r w:rsidRPr="008D0663">
              <w:rPr>
                <w:rFonts w:eastAsia="Times New Roman" w:cs="Calibri"/>
                <w:color w:val="000000"/>
                <w:sz w:val="18"/>
                <w:szCs w:val="18"/>
                <w:lang w:val="en-US" w:eastAsia="es-CL"/>
              </w:rPr>
              <w:t>Primary substance (initial diagnosis), alcohol</w:t>
            </w:r>
          </w:p>
        </w:tc>
        <w:tc>
          <w:tcPr>
            <w:tcW w:w="2574" w:type="dxa"/>
            <w:tcBorders>
              <w:top w:val="nil"/>
              <w:left w:val="nil"/>
              <w:bottom w:val="nil"/>
              <w:right w:val="nil"/>
            </w:tcBorders>
            <w:shd w:val="clear" w:color="auto" w:fill="auto"/>
            <w:noWrap/>
            <w:vAlign w:val="center"/>
            <w:hideMark/>
          </w:tcPr>
          <w:p w14:paraId="1019743A" w14:textId="0B44CEC0" w:rsidR="00815BAF" w:rsidRPr="00815BAF" w:rsidRDefault="00815BAF" w:rsidP="00815BAF">
            <w:pPr>
              <w:spacing w:after="0" w:line="240" w:lineRule="auto"/>
              <w:jc w:val="right"/>
              <w:rPr>
                <w:rFonts w:eastAsia="Times New Roman" w:cs="Calibri"/>
                <w:color w:val="000000"/>
                <w:sz w:val="18"/>
                <w:szCs w:val="18"/>
                <w:lang w:val="es-CL" w:eastAsia="es-CL"/>
              </w:rPr>
            </w:pPr>
            <w:r w:rsidRPr="00815BAF">
              <w:rPr>
                <w:rFonts w:eastAsia="Times New Roman" w:cs="Calibri"/>
                <w:color w:val="000000"/>
                <w:sz w:val="18"/>
                <w:szCs w:val="18"/>
                <w:lang w:val="es-CL" w:eastAsia="es-CL"/>
              </w:rPr>
              <w:t>1.05 (0.95, 1.14)</w:t>
            </w:r>
          </w:p>
        </w:tc>
      </w:tr>
      <w:tr w:rsidR="00815BAF" w:rsidRPr="00815BAF" w14:paraId="73F9F7B7" w14:textId="77777777" w:rsidTr="00815BAF">
        <w:trPr>
          <w:trHeight w:val="300"/>
          <w:jc w:val="center"/>
        </w:trPr>
        <w:tc>
          <w:tcPr>
            <w:tcW w:w="6640" w:type="dxa"/>
            <w:tcBorders>
              <w:top w:val="nil"/>
              <w:left w:val="nil"/>
              <w:bottom w:val="nil"/>
              <w:right w:val="nil"/>
            </w:tcBorders>
            <w:shd w:val="clear" w:color="auto" w:fill="auto"/>
            <w:noWrap/>
            <w:vAlign w:val="center"/>
            <w:hideMark/>
          </w:tcPr>
          <w:p w14:paraId="17AD2810" w14:textId="77777777" w:rsidR="00815BAF" w:rsidRPr="008D0663" w:rsidRDefault="00815BAF" w:rsidP="00815BAF">
            <w:pPr>
              <w:spacing w:after="0" w:line="240" w:lineRule="auto"/>
              <w:jc w:val="left"/>
              <w:rPr>
                <w:rFonts w:eastAsia="Times New Roman" w:cs="Calibri"/>
                <w:color w:val="000000"/>
                <w:sz w:val="18"/>
                <w:szCs w:val="18"/>
                <w:lang w:val="en-US" w:eastAsia="es-CL"/>
              </w:rPr>
            </w:pPr>
            <w:r w:rsidRPr="008D0663">
              <w:rPr>
                <w:rFonts w:eastAsia="Times New Roman" w:cs="Calibri"/>
                <w:color w:val="000000"/>
                <w:sz w:val="18"/>
                <w:szCs w:val="18"/>
                <w:lang w:val="en-US" w:eastAsia="es-CL"/>
              </w:rPr>
              <w:t>Primary substance (initial diagnosis), cocaine</w:t>
            </w:r>
          </w:p>
        </w:tc>
        <w:tc>
          <w:tcPr>
            <w:tcW w:w="2574" w:type="dxa"/>
            <w:tcBorders>
              <w:top w:val="nil"/>
              <w:left w:val="nil"/>
              <w:bottom w:val="nil"/>
              <w:right w:val="nil"/>
            </w:tcBorders>
            <w:shd w:val="clear" w:color="auto" w:fill="auto"/>
            <w:noWrap/>
            <w:vAlign w:val="center"/>
            <w:hideMark/>
          </w:tcPr>
          <w:p w14:paraId="68E6A94E" w14:textId="7618EE2F" w:rsidR="00815BAF" w:rsidRPr="00815BAF" w:rsidRDefault="00815BAF" w:rsidP="00815BAF">
            <w:pPr>
              <w:spacing w:after="0" w:line="240" w:lineRule="auto"/>
              <w:jc w:val="right"/>
              <w:rPr>
                <w:rFonts w:eastAsia="Times New Roman" w:cs="Calibri"/>
                <w:color w:val="000000"/>
                <w:sz w:val="18"/>
                <w:szCs w:val="18"/>
                <w:lang w:val="es-CL" w:eastAsia="es-CL"/>
              </w:rPr>
            </w:pPr>
            <w:r w:rsidRPr="00815BAF">
              <w:rPr>
                <w:rFonts w:eastAsia="Times New Roman" w:cs="Calibri"/>
                <w:color w:val="000000"/>
                <w:sz w:val="18"/>
                <w:szCs w:val="18"/>
                <w:lang w:val="es-CL" w:eastAsia="es-CL"/>
              </w:rPr>
              <w:t>1.12 (1.00, 1.25)</w:t>
            </w:r>
          </w:p>
        </w:tc>
      </w:tr>
      <w:tr w:rsidR="00815BAF" w:rsidRPr="00815BAF" w14:paraId="12FCC699" w14:textId="77777777" w:rsidTr="00815BAF">
        <w:trPr>
          <w:trHeight w:val="300"/>
          <w:jc w:val="center"/>
        </w:trPr>
        <w:tc>
          <w:tcPr>
            <w:tcW w:w="6640" w:type="dxa"/>
            <w:tcBorders>
              <w:top w:val="nil"/>
              <w:left w:val="nil"/>
              <w:bottom w:val="nil"/>
              <w:right w:val="nil"/>
            </w:tcBorders>
            <w:shd w:val="clear" w:color="auto" w:fill="auto"/>
            <w:noWrap/>
            <w:vAlign w:val="center"/>
            <w:hideMark/>
          </w:tcPr>
          <w:p w14:paraId="57A11446" w14:textId="77777777" w:rsidR="00815BAF" w:rsidRPr="00815BAF" w:rsidRDefault="00815BAF" w:rsidP="00815BAF">
            <w:pPr>
              <w:spacing w:after="0" w:line="240" w:lineRule="auto"/>
              <w:jc w:val="left"/>
              <w:rPr>
                <w:rFonts w:eastAsia="Times New Roman" w:cs="Calibri"/>
                <w:color w:val="000000"/>
                <w:sz w:val="18"/>
                <w:szCs w:val="18"/>
                <w:lang w:val="es-CL" w:eastAsia="es-CL"/>
              </w:rPr>
            </w:pPr>
            <w:proofErr w:type="spellStart"/>
            <w:r w:rsidRPr="00815BAF">
              <w:rPr>
                <w:rFonts w:eastAsia="Times New Roman" w:cs="Calibri"/>
                <w:color w:val="000000"/>
                <w:sz w:val="18"/>
                <w:szCs w:val="18"/>
                <w:lang w:val="es-CL" w:eastAsia="es-CL"/>
              </w:rPr>
              <w:t>Primary</w:t>
            </w:r>
            <w:proofErr w:type="spellEnd"/>
            <w:r w:rsidRPr="00815BAF">
              <w:rPr>
                <w:rFonts w:eastAsia="Times New Roman" w:cs="Calibri"/>
                <w:color w:val="000000"/>
                <w:sz w:val="18"/>
                <w:szCs w:val="18"/>
                <w:lang w:val="es-CL" w:eastAsia="es-CL"/>
              </w:rPr>
              <w:t xml:space="preserve"> </w:t>
            </w:r>
            <w:proofErr w:type="spellStart"/>
            <w:r w:rsidRPr="00815BAF">
              <w:rPr>
                <w:rFonts w:eastAsia="Times New Roman" w:cs="Calibri"/>
                <w:color w:val="000000"/>
                <w:sz w:val="18"/>
                <w:szCs w:val="18"/>
                <w:lang w:val="es-CL" w:eastAsia="es-CL"/>
              </w:rPr>
              <w:t>substance</w:t>
            </w:r>
            <w:proofErr w:type="spellEnd"/>
            <w:r w:rsidRPr="00815BAF">
              <w:rPr>
                <w:rFonts w:eastAsia="Times New Roman" w:cs="Calibri"/>
                <w:color w:val="000000"/>
                <w:sz w:val="18"/>
                <w:szCs w:val="18"/>
                <w:lang w:val="es-CL" w:eastAsia="es-CL"/>
              </w:rPr>
              <w:t xml:space="preserve"> (</w:t>
            </w:r>
            <w:proofErr w:type="spellStart"/>
            <w:r w:rsidRPr="00815BAF">
              <w:rPr>
                <w:rFonts w:eastAsia="Times New Roman" w:cs="Calibri"/>
                <w:color w:val="000000"/>
                <w:sz w:val="18"/>
                <w:szCs w:val="18"/>
                <w:lang w:val="es-CL" w:eastAsia="es-CL"/>
              </w:rPr>
              <w:t>initial</w:t>
            </w:r>
            <w:proofErr w:type="spellEnd"/>
            <w:r w:rsidRPr="00815BAF">
              <w:rPr>
                <w:rFonts w:eastAsia="Times New Roman" w:cs="Calibri"/>
                <w:color w:val="000000"/>
                <w:sz w:val="18"/>
                <w:szCs w:val="18"/>
                <w:lang w:val="es-CL" w:eastAsia="es-CL"/>
              </w:rPr>
              <w:t xml:space="preserve"> diagnosis), </w:t>
            </w:r>
            <w:proofErr w:type="spellStart"/>
            <w:r w:rsidRPr="00815BAF">
              <w:rPr>
                <w:rFonts w:eastAsia="Times New Roman" w:cs="Calibri"/>
                <w:color w:val="000000"/>
                <w:sz w:val="18"/>
                <w:szCs w:val="18"/>
                <w:lang w:val="es-CL" w:eastAsia="es-CL"/>
              </w:rPr>
              <w:t>cocaine</w:t>
            </w:r>
            <w:proofErr w:type="spellEnd"/>
            <w:r w:rsidRPr="00815BAF">
              <w:rPr>
                <w:rFonts w:eastAsia="Times New Roman" w:cs="Calibri"/>
                <w:color w:val="000000"/>
                <w:sz w:val="18"/>
                <w:szCs w:val="18"/>
                <w:lang w:val="es-CL" w:eastAsia="es-CL"/>
              </w:rPr>
              <w:t xml:space="preserve"> base paste</w:t>
            </w:r>
          </w:p>
        </w:tc>
        <w:tc>
          <w:tcPr>
            <w:tcW w:w="2574" w:type="dxa"/>
            <w:tcBorders>
              <w:top w:val="nil"/>
              <w:left w:val="nil"/>
              <w:bottom w:val="nil"/>
              <w:right w:val="nil"/>
            </w:tcBorders>
            <w:shd w:val="clear" w:color="auto" w:fill="auto"/>
            <w:noWrap/>
            <w:vAlign w:val="center"/>
            <w:hideMark/>
          </w:tcPr>
          <w:p w14:paraId="5993B7BD" w14:textId="1A36E16A" w:rsidR="00815BAF" w:rsidRPr="00815BAF" w:rsidRDefault="00815BAF" w:rsidP="00815BAF">
            <w:pPr>
              <w:spacing w:after="0" w:line="240" w:lineRule="auto"/>
              <w:jc w:val="right"/>
              <w:rPr>
                <w:rFonts w:eastAsia="Times New Roman" w:cs="Calibri"/>
                <w:color w:val="000000"/>
                <w:sz w:val="18"/>
                <w:szCs w:val="18"/>
                <w:lang w:val="es-CL" w:eastAsia="es-CL"/>
              </w:rPr>
            </w:pPr>
            <w:r w:rsidRPr="00815BAF">
              <w:rPr>
                <w:rFonts w:eastAsia="Times New Roman" w:cs="Calibri"/>
                <w:color w:val="000000"/>
                <w:sz w:val="18"/>
                <w:szCs w:val="18"/>
                <w:lang w:val="es-CL" w:eastAsia="es-CL"/>
              </w:rPr>
              <w:t>1.17 (1.06, 1.30)</w:t>
            </w:r>
          </w:p>
        </w:tc>
      </w:tr>
      <w:tr w:rsidR="00815BAF" w:rsidRPr="00815BAF" w14:paraId="7F2E853F" w14:textId="77777777" w:rsidTr="00815BAF">
        <w:trPr>
          <w:trHeight w:val="300"/>
          <w:jc w:val="center"/>
        </w:trPr>
        <w:tc>
          <w:tcPr>
            <w:tcW w:w="6640" w:type="dxa"/>
            <w:tcBorders>
              <w:top w:val="nil"/>
              <w:left w:val="nil"/>
              <w:bottom w:val="nil"/>
              <w:right w:val="nil"/>
            </w:tcBorders>
            <w:shd w:val="clear" w:color="auto" w:fill="auto"/>
            <w:noWrap/>
            <w:vAlign w:val="center"/>
            <w:hideMark/>
          </w:tcPr>
          <w:p w14:paraId="065B9581" w14:textId="77777777" w:rsidR="00815BAF" w:rsidRPr="00815BAF" w:rsidRDefault="00815BAF" w:rsidP="00815BAF">
            <w:pPr>
              <w:spacing w:after="0" w:line="240" w:lineRule="auto"/>
              <w:jc w:val="left"/>
              <w:rPr>
                <w:rFonts w:eastAsia="Times New Roman" w:cs="Calibri"/>
                <w:color w:val="000000"/>
                <w:sz w:val="18"/>
                <w:szCs w:val="18"/>
                <w:lang w:val="es-CL" w:eastAsia="es-CL"/>
              </w:rPr>
            </w:pPr>
            <w:proofErr w:type="spellStart"/>
            <w:r w:rsidRPr="00815BAF">
              <w:rPr>
                <w:rFonts w:eastAsia="Times New Roman" w:cs="Calibri"/>
                <w:color w:val="000000"/>
                <w:sz w:val="18"/>
                <w:szCs w:val="18"/>
                <w:lang w:val="es-CL" w:eastAsia="es-CL"/>
              </w:rPr>
              <w:t>Primary</w:t>
            </w:r>
            <w:proofErr w:type="spellEnd"/>
            <w:r w:rsidRPr="00815BAF">
              <w:rPr>
                <w:rFonts w:eastAsia="Times New Roman" w:cs="Calibri"/>
                <w:color w:val="000000"/>
                <w:sz w:val="18"/>
                <w:szCs w:val="18"/>
                <w:lang w:val="es-CL" w:eastAsia="es-CL"/>
              </w:rPr>
              <w:t xml:space="preserve"> </w:t>
            </w:r>
            <w:proofErr w:type="spellStart"/>
            <w:r w:rsidRPr="00815BAF">
              <w:rPr>
                <w:rFonts w:eastAsia="Times New Roman" w:cs="Calibri"/>
                <w:color w:val="000000"/>
                <w:sz w:val="18"/>
                <w:szCs w:val="18"/>
                <w:lang w:val="es-CL" w:eastAsia="es-CL"/>
              </w:rPr>
              <w:t>substance</w:t>
            </w:r>
            <w:proofErr w:type="spellEnd"/>
            <w:r w:rsidRPr="00815BAF">
              <w:rPr>
                <w:rFonts w:eastAsia="Times New Roman" w:cs="Calibri"/>
                <w:color w:val="000000"/>
                <w:sz w:val="18"/>
                <w:szCs w:val="18"/>
                <w:lang w:val="es-CL" w:eastAsia="es-CL"/>
              </w:rPr>
              <w:t xml:space="preserve"> (</w:t>
            </w:r>
            <w:proofErr w:type="spellStart"/>
            <w:r w:rsidRPr="00815BAF">
              <w:rPr>
                <w:rFonts w:eastAsia="Times New Roman" w:cs="Calibri"/>
                <w:color w:val="000000"/>
                <w:sz w:val="18"/>
                <w:szCs w:val="18"/>
                <w:lang w:val="es-CL" w:eastAsia="es-CL"/>
              </w:rPr>
              <w:t>initial</w:t>
            </w:r>
            <w:proofErr w:type="spellEnd"/>
            <w:r w:rsidRPr="00815BAF">
              <w:rPr>
                <w:rFonts w:eastAsia="Times New Roman" w:cs="Calibri"/>
                <w:color w:val="000000"/>
                <w:sz w:val="18"/>
                <w:szCs w:val="18"/>
                <w:lang w:val="es-CL" w:eastAsia="es-CL"/>
              </w:rPr>
              <w:t xml:space="preserve"> diagnosis), marijuana</w:t>
            </w:r>
          </w:p>
        </w:tc>
        <w:tc>
          <w:tcPr>
            <w:tcW w:w="2574" w:type="dxa"/>
            <w:tcBorders>
              <w:top w:val="nil"/>
              <w:left w:val="nil"/>
              <w:bottom w:val="nil"/>
              <w:right w:val="nil"/>
            </w:tcBorders>
            <w:shd w:val="clear" w:color="auto" w:fill="auto"/>
            <w:noWrap/>
            <w:vAlign w:val="center"/>
            <w:hideMark/>
          </w:tcPr>
          <w:p w14:paraId="02833901" w14:textId="2ACC8062" w:rsidR="00815BAF" w:rsidRPr="00815BAF" w:rsidRDefault="00815BAF" w:rsidP="00815BAF">
            <w:pPr>
              <w:spacing w:after="0" w:line="240" w:lineRule="auto"/>
              <w:jc w:val="right"/>
              <w:rPr>
                <w:rFonts w:eastAsia="Times New Roman" w:cs="Calibri"/>
                <w:color w:val="000000"/>
                <w:sz w:val="18"/>
                <w:szCs w:val="18"/>
                <w:lang w:val="es-CL" w:eastAsia="es-CL"/>
              </w:rPr>
            </w:pPr>
            <w:r w:rsidRPr="00815BAF">
              <w:rPr>
                <w:rFonts w:eastAsia="Times New Roman" w:cs="Calibri"/>
                <w:color w:val="000000"/>
                <w:sz w:val="18"/>
                <w:szCs w:val="18"/>
                <w:lang w:val="es-CL" w:eastAsia="es-CL"/>
              </w:rPr>
              <w:t>1.17 (1.07, 1.29)</w:t>
            </w:r>
          </w:p>
        </w:tc>
      </w:tr>
      <w:tr w:rsidR="00815BAF" w:rsidRPr="00815BAF" w14:paraId="5E303C03" w14:textId="77777777" w:rsidTr="00815BAF">
        <w:trPr>
          <w:trHeight w:val="300"/>
          <w:jc w:val="center"/>
        </w:trPr>
        <w:tc>
          <w:tcPr>
            <w:tcW w:w="6640" w:type="dxa"/>
            <w:tcBorders>
              <w:top w:val="nil"/>
              <w:left w:val="nil"/>
              <w:bottom w:val="nil"/>
              <w:right w:val="nil"/>
            </w:tcBorders>
            <w:shd w:val="clear" w:color="auto" w:fill="auto"/>
            <w:noWrap/>
            <w:vAlign w:val="center"/>
            <w:hideMark/>
          </w:tcPr>
          <w:p w14:paraId="36BAB056" w14:textId="77777777" w:rsidR="00815BAF" w:rsidRPr="008D0663" w:rsidRDefault="00815BAF" w:rsidP="00815BAF">
            <w:pPr>
              <w:spacing w:after="0" w:line="240" w:lineRule="auto"/>
              <w:jc w:val="left"/>
              <w:rPr>
                <w:rFonts w:eastAsia="Times New Roman" w:cs="Calibri"/>
                <w:color w:val="000000"/>
                <w:sz w:val="18"/>
                <w:szCs w:val="18"/>
                <w:lang w:val="en-US" w:eastAsia="es-CL"/>
              </w:rPr>
            </w:pPr>
            <w:r w:rsidRPr="008D0663">
              <w:rPr>
                <w:rFonts w:eastAsia="Times New Roman" w:cs="Calibri"/>
                <w:color w:val="000000"/>
                <w:sz w:val="18"/>
                <w:szCs w:val="18"/>
                <w:lang w:val="en-US" w:eastAsia="es-CL"/>
              </w:rPr>
              <w:t>Psychiatric comorbidity (diagnosis unknown or under study)</w:t>
            </w:r>
          </w:p>
        </w:tc>
        <w:tc>
          <w:tcPr>
            <w:tcW w:w="2574" w:type="dxa"/>
            <w:tcBorders>
              <w:top w:val="nil"/>
              <w:left w:val="nil"/>
              <w:bottom w:val="nil"/>
              <w:right w:val="nil"/>
            </w:tcBorders>
            <w:shd w:val="clear" w:color="auto" w:fill="auto"/>
            <w:noWrap/>
            <w:vAlign w:val="center"/>
            <w:hideMark/>
          </w:tcPr>
          <w:p w14:paraId="330B93C2" w14:textId="1F42E8B3" w:rsidR="00815BAF" w:rsidRPr="00815BAF" w:rsidRDefault="00815BAF" w:rsidP="00815BAF">
            <w:pPr>
              <w:spacing w:after="0" w:line="240" w:lineRule="auto"/>
              <w:jc w:val="right"/>
              <w:rPr>
                <w:rFonts w:eastAsia="Times New Roman" w:cs="Calibri"/>
                <w:color w:val="000000"/>
                <w:sz w:val="18"/>
                <w:szCs w:val="18"/>
                <w:lang w:val="es-CL" w:eastAsia="es-CL"/>
              </w:rPr>
            </w:pPr>
            <w:r w:rsidRPr="00815BAF">
              <w:rPr>
                <w:rFonts w:eastAsia="Times New Roman" w:cs="Calibri"/>
                <w:color w:val="000000"/>
                <w:sz w:val="18"/>
                <w:szCs w:val="18"/>
                <w:lang w:val="es-CL" w:eastAsia="es-CL"/>
              </w:rPr>
              <w:t>1.03 (0.99, 1.08)</w:t>
            </w:r>
          </w:p>
        </w:tc>
      </w:tr>
      <w:tr w:rsidR="00815BAF" w:rsidRPr="00815BAF" w14:paraId="6443B545" w14:textId="77777777" w:rsidTr="00815BAF">
        <w:trPr>
          <w:trHeight w:val="300"/>
          <w:jc w:val="center"/>
        </w:trPr>
        <w:tc>
          <w:tcPr>
            <w:tcW w:w="6640" w:type="dxa"/>
            <w:tcBorders>
              <w:top w:val="nil"/>
              <w:left w:val="nil"/>
              <w:bottom w:val="nil"/>
              <w:right w:val="nil"/>
            </w:tcBorders>
            <w:shd w:val="clear" w:color="auto" w:fill="auto"/>
            <w:noWrap/>
            <w:vAlign w:val="center"/>
            <w:hideMark/>
          </w:tcPr>
          <w:p w14:paraId="7B7B2451" w14:textId="77777777" w:rsidR="00815BAF" w:rsidRPr="00815BAF" w:rsidRDefault="00815BAF" w:rsidP="00815BAF">
            <w:pPr>
              <w:spacing w:after="0" w:line="240" w:lineRule="auto"/>
              <w:jc w:val="left"/>
              <w:rPr>
                <w:rFonts w:eastAsia="Times New Roman" w:cs="Calibri"/>
                <w:color w:val="000000"/>
                <w:sz w:val="18"/>
                <w:szCs w:val="18"/>
                <w:lang w:val="es-CL" w:eastAsia="es-CL"/>
              </w:rPr>
            </w:pPr>
            <w:proofErr w:type="spellStart"/>
            <w:r w:rsidRPr="00815BAF">
              <w:rPr>
                <w:rFonts w:eastAsia="Times New Roman" w:cs="Calibri"/>
                <w:color w:val="000000"/>
                <w:sz w:val="18"/>
                <w:szCs w:val="18"/>
                <w:lang w:val="es-CL" w:eastAsia="es-CL"/>
              </w:rPr>
              <w:t>Psychiatric</w:t>
            </w:r>
            <w:proofErr w:type="spellEnd"/>
            <w:r w:rsidRPr="00815BAF">
              <w:rPr>
                <w:rFonts w:eastAsia="Times New Roman" w:cs="Calibri"/>
                <w:color w:val="000000"/>
                <w:sz w:val="18"/>
                <w:szCs w:val="18"/>
                <w:lang w:val="es-CL" w:eastAsia="es-CL"/>
              </w:rPr>
              <w:t xml:space="preserve"> </w:t>
            </w:r>
            <w:proofErr w:type="spellStart"/>
            <w:r w:rsidRPr="00815BAF">
              <w:rPr>
                <w:rFonts w:eastAsia="Times New Roman" w:cs="Calibri"/>
                <w:color w:val="000000"/>
                <w:sz w:val="18"/>
                <w:szCs w:val="18"/>
                <w:lang w:val="es-CL" w:eastAsia="es-CL"/>
              </w:rPr>
              <w:t>comorbidity</w:t>
            </w:r>
            <w:proofErr w:type="spellEnd"/>
            <w:r w:rsidRPr="00815BAF">
              <w:rPr>
                <w:rFonts w:eastAsia="Times New Roman" w:cs="Calibri"/>
                <w:color w:val="000000"/>
                <w:sz w:val="18"/>
                <w:szCs w:val="18"/>
                <w:lang w:val="es-CL" w:eastAsia="es-CL"/>
              </w:rPr>
              <w:t xml:space="preserve"> (</w:t>
            </w:r>
            <w:proofErr w:type="spellStart"/>
            <w:r w:rsidRPr="00815BAF">
              <w:rPr>
                <w:rFonts w:eastAsia="Times New Roman" w:cs="Calibri"/>
                <w:color w:val="000000"/>
                <w:sz w:val="18"/>
                <w:szCs w:val="18"/>
                <w:lang w:val="es-CL" w:eastAsia="es-CL"/>
              </w:rPr>
              <w:t>confirmed</w:t>
            </w:r>
            <w:proofErr w:type="spellEnd"/>
            <w:r w:rsidRPr="00815BAF">
              <w:rPr>
                <w:rFonts w:eastAsia="Times New Roman" w:cs="Calibri"/>
                <w:color w:val="000000"/>
                <w:sz w:val="18"/>
                <w:szCs w:val="18"/>
                <w:lang w:val="es-CL" w:eastAsia="es-CL"/>
              </w:rPr>
              <w:t xml:space="preserve"> </w:t>
            </w:r>
            <w:proofErr w:type="spellStart"/>
            <w:r w:rsidRPr="00815BAF">
              <w:rPr>
                <w:rFonts w:eastAsia="Times New Roman" w:cs="Calibri"/>
                <w:color w:val="000000"/>
                <w:sz w:val="18"/>
                <w:szCs w:val="18"/>
                <w:lang w:val="es-CL" w:eastAsia="es-CL"/>
              </w:rPr>
              <w:t>comorbidity</w:t>
            </w:r>
            <w:proofErr w:type="spellEnd"/>
            <w:r w:rsidRPr="00815BAF">
              <w:rPr>
                <w:rFonts w:eastAsia="Times New Roman" w:cs="Calibri"/>
                <w:color w:val="000000"/>
                <w:sz w:val="18"/>
                <w:szCs w:val="18"/>
                <w:lang w:val="es-CL" w:eastAsia="es-CL"/>
              </w:rPr>
              <w:t>)</w:t>
            </w:r>
          </w:p>
        </w:tc>
        <w:tc>
          <w:tcPr>
            <w:tcW w:w="2574" w:type="dxa"/>
            <w:tcBorders>
              <w:top w:val="nil"/>
              <w:left w:val="nil"/>
              <w:bottom w:val="nil"/>
              <w:right w:val="nil"/>
            </w:tcBorders>
            <w:shd w:val="clear" w:color="auto" w:fill="auto"/>
            <w:noWrap/>
            <w:vAlign w:val="center"/>
            <w:hideMark/>
          </w:tcPr>
          <w:p w14:paraId="3E2D207A" w14:textId="61D39525" w:rsidR="00815BAF" w:rsidRPr="00815BAF" w:rsidRDefault="00815BAF" w:rsidP="00815BAF">
            <w:pPr>
              <w:spacing w:after="0" w:line="240" w:lineRule="auto"/>
              <w:jc w:val="right"/>
              <w:rPr>
                <w:rFonts w:eastAsia="Times New Roman" w:cs="Calibri"/>
                <w:color w:val="000000"/>
                <w:sz w:val="18"/>
                <w:szCs w:val="18"/>
                <w:lang w:val="es-CL" w:eastAsia="es-CL"/>
              </w:rPr>
            </w:pPr>
            <w:r w:rsidRPr="00815BAF">
              <w:rPr>
                <w:rFonts w:eastAsia="Times New Roman" w:cs="Calibri"/>
                <w:color w:val="000000"/>
                <w:sz w:val="18"/>
                <w:szCs w:val="18"/>
                <w:lang w:val="es-CL" w:eastAsia="es-CL"/>
              </w:rPr>
              <w:t>1.02 (0.99, 1.05)</w:t>
            </w:r>
          </w:p>
        </w:tc>
      </w:tr>
      <w:tr w:rsidR="00815BAF" w:rsidRPr="00815BAF" w14:paraId="77B52B86" w14:textId="77777777" w:rsidTr="00815BAF">
        <w:trPr>
          <w:trHeight w:val="300"/>
          <w:jc w:val="center"/>
        </w:trPr>
        <w:tc>
          <w:tcPr>
            <w:tcW w:w="6640" w:type="dxa"/>
            <w:tcBorders>
              <w:top w:val="nil"/>
              <w:left w:val="nil"/>
              <w:bottom w:val="nil"/>
              <w:right w:val="nil"/>
            </w:tcBorders>
            <w:shd w:val="clear" w:color="auto" w:fill="auto"/>
            <w:noWrap/>
            <w:vAlign w:val="center"/>
            <w:hideMark/>
          </w:tcPr>
          <w:p w14:paraId="148E06D0" w14:textId="77777777" w:rsidR="00815BAF" w:rsidRPr="008D0663" w:rsidRDefault="00815BAF" w:rsidP="00815BAF">
            <w:pPr>
              <w:spacing w:after="0" w:line="240" w:lineRule="auto"/>
              <w:jc w:val="left"/>
              <w:rPr>
                <w:rFonts w:eastAsia="Times New Roman" w:cs="Calibri"/>
                <w:color w:val="000000"/>
                <w:sz w:val="18"/>
                <w:szCs w:val="18"/>
                <w:lang w:val="en-US" w:eastAsia="es-CL"/>
              </w:rPr>
            </w:pPr>
            <w:r w:rsidRPr="008D0663">
              <w:rPr>
                <w:rFonts w:eastAsia="Times New Roman" w:cs="Calibri"/>
                <w:color w:val="000000"/>
                <w:sz w:val="18"/>
                <w:szCs w:val="18"/>
                <w:lang w:val="en-US" w:eastAsia="es-CL"/>
              </w:rPr>
              <w:t>Daily frequence of primary substance use at admission</w:t>
            </w:r>
          </w:p>
        </w:tc>
        <w:tc>
          <w:tcPr>
            <w:tcW w:w="2574" w:type="dxa"/>
            <w:tcBorders>
              <w:top w:val="nil"/>
              <w:left w:val="nil"/>
              <w:bottom w:val="nil"/>
              <w:right w:val="nil"/>
            </w:tcBorders>
            <w:shd w:val="clear" w:color="auto" w:fill="auto"/>
            <w:noWrap/>
            <w:vAlign w:val="center"/>
            <w:hideMark/>
          </w:tcPr>
          <w:p w14:paraId="27A81EDF" w14:textId="5DD0A834" w:rsidR="00815BAF" w:rsidRPr="00815BAF" w:rsidRDefault="00815BAF" w:rsidP="00815BAF">
            <w:pPr>
              <w:spacing w:after="0" w:line="240" w:lineRule="auto"/>
              <w:jc w:val="right"/>
              <w:rPr>
                <w:rFonts w:eastAsia="Times New Roman" w:cs="Calibri"/>
                <w:color w:val="000000"/>
                <w:sz w:val="18"/>
                <w:szCs w:val="18"/>
                <w:lang w:val="es-CL" w:eastAsia="es-CL"/>
              </w:rPr>
            </w:pPr>
            <w:r w:rsidRPr="00815BAF">
              <w:rPr>
                <w:rFonts w:eastAsia="Times New Roman" w:cs="Calibri"/>
                <w:color w:val="000000"/>
                <w:sz w:val="18"/>
                <w:szCs w:val="18"/>
                <w:lang w:val="es-CL" w:eastAsia="es-CL"/>
              </w:rPr>
              <w:t>1.01 (0.98, 1.05)</w:t>
            </w:r>
          </w:p>
        </w:tc>
      </w:tr>
      <w:tr w:rsidR="00815BAF" w:rsidRPr="00815BAF" w14:paraId="5D9113A1" w14:textId="77777777" w:rsidTr="00815BAF">
        <w:trPr>
          <w:trHeight w:val="300"/>
          <w:jc w:val="center"/>
        </w:trPr>
        <w:tc>
          <w:tcPr>
            <w:tcW w:w="6640" w:type="dxa"/>
            <w:tcBorders>
              <w:top w:val="nil"/>
              <w:left w:val="nil"/>
              <w:bottom w:val="nil"/>
              <w:right w:val="nil"/>
            </w:tcBorders>
            <w:shd w:val="clear" w:color="auto" w:fill="auto"/>
            <w:noWrap/>
            <w:vAlign w:val="center"/>
            <w:hideMark/>
          </w:tcPr>
          <w:p w14:paraId="7C539DB3" w14:textId="77777777" w:rsidR="00815BAF" w:rsidRPr="00815BAF" w:rsidRDefault="00815BAF" w:rsidP="00815BAF">
            <w:pPr>
              <w:spacing w:after="0" w:line="240" w:lineRule="auto"/>
              <w:jc w:val="left"/>
              <w:rPr>
                <w:rFonts w:eastAsia="Times New Roman" w:cs="Calibri"/>
                <w:color w:val="000000"/>
                <w:sz w:val="18"/>
                <w:szCs w:val="18"/>
                <w:lang w:val="es-CL" w:eastAsia="es-CL"/>
              </w:rPr>
            </w:pPr>
            <w:proofErr w:type="spellStart"/>
            <w:r w:rsidRPr="00815BAF">
              <w:rPr>
                <w:rFonts w:eastAsia="Times New Roman" w:cs="Calibri"/>
                <w:color w:val="000000"/>
                <w:sz w:val="18"/>
                <w:szCs w:val="18"/>
                <w:lang w:val="es-CL" w:eastAsia="es-CL"/>
              </w:rPr>
              <w:t>Occupational</w:t>
            </w:r>
            <w:proofErr w:type="spellEnd"/>
            <w:r w:rsidRPr="00815BAF">
              <w:rPr>
                <w:rFonts w:eastAsia="Times New Roman" w:cs="Calibri"/>
                <w:color w:val="000000"/>
                <w:sz w:val="18"/>
                <w:szCs w:val="18"/>
                <w:lang w:val="es-CL" w:eastAsia="es-CL"/>
              </w:rPr>
              <w:t xml:space="preserve"> status (inactive)</w:t>
            </w:r>
          </w:p>
        </w:tc>
        <w:tc>
          <w:tcPr>
            <w:tcW w:w="2574" w:type="dxa"/>
            <w:tcBorders>
              <w:top w:val="nil"/>
              <w:left w:val="nil"/>
              <w:bottom w:val="nil"/>
              <w:right w:val="nil"/>
            </w:tcBorders>
            <w:shd w:val="clear" w:color="auto" w:fill="auto"/>
            <w:noWrap/>
            <w:vAlign w:val="center"/>
            <w:hideMark/>
          </w:tcPr>
          <w:p w14:paraId="2ED5DD21" w14:textId="0F328FBB" w:rsidR="00815BAF" w:rsidRPr="00815BAF" w:rsidRDefault="00815BAF" w:rsidP="00815BAF">
            <w:pPr>
              <w:spacing w:after="0" w:line="240" w:lineRule="auto"/>
              <w:jc w:val="right"/>
              <w:rPr>
                <w:rFonts w:eastAsia="Times New Roman" w:cs="Calibri"/>
                <w:color w:val="000000"/>
                <w:sz w:val="18"/>
                <w:szCs w:val="18"/>
                <w:lang w:val="es-CL" w:eastAsia="es-CL"/>
              </w:rPr>
            </w:pPr>
            <w:r w:rsidRPr="00815BAF">
              <w:rPr>
                <w:rFonts w:eastAsia="Times New Roman" w:cs="Calibri"/>
                <w:color w:val="000000"/>
                <w:sz w:val="18"/>
                <w:szCs w:val="18"/>
                <w:lang w:val="es-CL" w:eastAsia="es-CL"/>
              </w:rPr>
              <w:t>1.06 (1.02, 1.11)</w:t>
            </w:r>
          </w:p>
        </w:tc>
      </w:tr>
      <w:tr w:rsidR="00815BAF" w:rsidRPr="00815BAF" w14:paraId="683F407F" w14:textId="77777777" w:rsidTr="00815BAF">
        <w:trPr>
          <w:trHeight w:val="300"/>
          <w:jc w:val="center"/>
        </w:trPr>
        <w:tc>
          <w:tcPr>
            <w:tcW w:w="6640" w:type="dxa"/>
            <w:tcBorders>
              <w:top w:val="nil"/>
              <w:left w:val="nil"/>
              <w:bottom w:val="nil"/>
              <w:right w:val="nil"/>
            </w:tcBorders>
            <w:shd w:val="clear" w:color="auto" w:fill="auto"/>
            <w:noWrap/>
            <w:vAlign w:val="center"/>
            <w:hideMark/>
          </w:tcPr>
          <w:p w14:paraId="21AADCC2" w14:textId="77777777" w:rsidR="00815BAF" w:rsidRPr="00815BAF" w:rsidRDefault="00815BAF" w:rsidP="00815BAF">
            <w:pPr>
              <w:spacing w:after="0" w:line="240" w:lineRule="auto"/>
              <w:jc w:val="left"/>
              <w:rPr>
                <w:rFonts w:eastAsia="Times New Roman" w:cs="Calibri"/>
                <w:color w:val="000000"/>
                <w:sz w:val="18"/>
                <w:szCs w:val="18"/>
                <w:lang w:val="es-CL" w:eastAsia="es-CL"/>
              </w:rPr>
            </w:pPr>
            <w:proofErr w:type="spellStart"/>
            <w:r w:rsidRPr="00815BAF">
              <w:rPr>
                <w:rFonts w:eastAsia="Times New Roman" w:cs="Calibri"/>
                <w:color w:val="000000"/>
                <w:sz w:val="18"/>
                <w:szCs w:val="18"/>
                <w:lang w:val="es-CL" w:eastAsia="es-CL"/>
              </w:rPr>
              <w:t>Occupational</w:t>
            </w:r>
            <w:proofErr w:type="spellEnd"/>
            <w:r w:rsidRPr="00815BAF">
              <w:rPr>
                <w:rFonts w:eastAsia="Times New Roman" w:cs="Calibri"/>
                <w:color w:val="000000"/>
                <w:sz w:val="18"/>
                <w:szCs w:val="18"/>
                <w:lang w:val="es-CL" w:eastAsia="es-CL"/>
              </w:rPr>
              <w:t xml:space="preserve"> status (</w:t>
            </w:r>
            <w:proofErr w:type="spellStart"/>
            <w:r w:rsidRPr="00815BAF">
              <w:rPr>
                <w:rFonts w:eastAsia="Times New Roman" w:cs="Calibri"/>
                <w:color w:val="000000"/>
                <w:sz w:val="18"/>
                <w:szCs w:val="18"/>
                <w:lang w:val="es-CL" w:eastAsia="es-CL"/>
              </w:rPr>
              <w:t>unemployed</w:t>
            </w:r>
            <w:proofErr w:type="spellEnd"/>
            <w:r w:rsidRPr="00815BAF">
              <w:rPr>
                <w:rFonts w:eastAsia="Times New Roman" w:cs="Calibri"/>
                <w:color w:val="000000"/>
                <w:sz w:val="18"/>
                <w:szCs w:val="18"/>
                <w:lang w:val="es-CL" w:eastAsia="es-CL"/>
              </w:rPr>
              <w:t>)</w:t>
            </w:r>
          </w:p>
        </w:tc>
        <w:tc>
          <w:tcPr>
            <w:tcW w:w="2574" w:type="dxa"/>
            <w:tcBorders>
              <w:top w:val="nil"/>
              <w:left w:val="nil"/>
              <w:bottom w:val="nil"/>
              <w:right w:val="nil"/>
            </w:tcBorders>
            <w:shd w:val="clear" w:color="auto" w:fill="auto"/>
            <w:noWrap/>
            <w:vAlign w:val="center"/>
            <w:hideMark/>
          </w:tcPr>
          <w:p w14:paraId="32E3CD14" w14:textId="764A1955" w:rsidR="00815BAF" w:rsidRPr="00815BAF" w:rsidRDefault="00815BAF" w:rsidP="00815BAF">
            <w:pPr>
              <w:spacing w:after="0" w:line="240" w:lineRule="auto"/>
              <w:jc w:val="right"/>
              <w:rPr>
                <w:rFonts w:eastAsia="Times New Roman" w:cs="Calibri"/>
                <w:color w:val="000000"/>
                <w:sz w:val="18"/>
                <w:szCs w:val="18"/>
                <w:lang w:val="es-CL" w:eastAsia="es-CL"/>
              </w:rPr>
            </w:pPr>
            <w:r w:rsidRPr="00815BAF">
              <w:rPr>
                <w:rFonts w:eastAsia="Times New Roman" w:cs="Calibri"/>
                <w:color w:val="000000"/>
                <w:sz w:val="18"/>
                <w:szCs w:val="18"/>
                <w:lang w:val="es-CL" w:eastAsia="es-CL"/>
              </w:rPr>
              <w:t>1.06 (1.03, 1.10)</w:t>
            </w:r>
          </w:p>
        </w:tc>
      </w:tr>
      <w:tr w:rsidR="00815BAF" w:rsidRPr="00815BAF" w14:paraId="40C24E7A" w14:textId="77777777" w:rsidTr="00815BAF">
        <w:trPr>
          <w:trHeight w:val="300"/>
          <w:jc w:val="center"/>
        </w:trPr>
        <w:tc>
          <w:tcPr>
            <w:tcW w:w="6640" w:type="dxa"/>
            <w:tcBorders>
              <w:top w:val="nil"/>
              <w:left w:val="nil"/>
              <w:bottom w:val="nil"/>
              <w:right w:val="nil"/>
            </w:tcBorders>
            <w:shd w:val="clear" w:color="auto" w:fill="auto"/>
            <w:noWrap/>
            <w:vAlign w:val="center"/>
            <w:hideMark/>
          </w:tcPr>
          <w:p w14:paraId="5D9A25DF" w14:textId="77777777" w:rsidR="00815BAF" w:rsidRPr="008D0663" w:rsidRDefault="00815BAF" w:rsidP="00815BAF">
            <w:pPr>
              <w:spacing w:after="0" w:line="240" w:lineRule="auto"/>
              <w:jc w:val="left"/>
              <w:rPr>
                <w:rFonts w:eastAsia="Times New Roman" w:cs="Calibri"/>
                <w:color w:val="000000"/>
                <w:sz w:val="18"/>
                <w:szCs w:val="18"/>
                <w:lang w:val="en-US" w:eastAsia="es-CL"/>
              </w:rPr>
            </w:pPr>
            <w:r w:rsidRPr="008D0663">
              <w:rPr>
                <w:rFonts w:eastAsia="Times New Roman" w:cs="Calibri"/>
                <w:color w:val="000000"/>
                <w:sz w:val="18"/>
                <w:szCs w:val="18"/>
                <w:lang w:val="en-US" w:eastAsia="es-CL"/>
              </w:rPr>
              <w:t>Primary substance at admission to treatment (alcohol)</w:t>
            </w:r>
          </w:p>
        </w:tc>
        <w:tc>
          <w:tcPr>
            <w:tcW w:w="2574" w:type="dxa"/>
            <w:tcBorders>
              <w:top w:val="nil"/>
              <w:left w:val="nil"/>
              <w:bottom w:val="nil"/>
              <w:right w:val="nil"/>
            </w:tcBorders>
            <w:shd w:val="clear" w:color="auto" w:fill="auto"/>
            <w:noWrap/>
            <w:vAlign w:val="center"/>
            <w:hideMark/>
          </w:tcPr>
          <w:p w14:paraId="7DABBEC4" w14:textId="00680966" w:rsidR="00815BAF" w:rsidRPr="00815BAF" w:rsidRDefault="00815BAF" w:rsidP="00815BAF">
            <w:pPr>
              <w:spacing w:after="0" w:line="240" w:lineRule="auto"/>
              <w:jc w:val="right"/>
              <w:rPr>
                <w:rFonts w:eastAsia="Times New Roman" w:cs="Calibri"/>
                <w:color w:val="000000"/>
                <w:sz w:val="18"/>
                <w:szCs w:val="18"/>
                <w:lang w:val="es-CL" w:eastAsia="es-CL"/>
              </w:rPr>
            </w:pPr>
            <w:r w:rsidRPr="00815BAF">
              <w:rPr>
                <w:rFonts w:eastAsia="Times New Roman" w:cs="Calibri"/>
                <w:color w:val="000000"/>
                <w:sz w:val="18"/>
                <w:szCs w:val="18"/>
                <w:lang w:val="es-CL" w:eastAsia="es-CL"/>
              </w:rPr>
              <w:t>0.90 (0.80, 1.02)</w:t>
            </w:r>
          </w:p>
        </w:tc>
      </w:tr>
      <w:tr w:rsidR="00815BAF" w:rsidRPr="00815BAF" w14:paraId="6AF90279" w14:textId="77777777" w:rsidTr="00815BAF">
        <w:trPr>
          <w:trHeight w:val="300"/>
          <w:jc w:val="center"/>
        </w:trPr>
        <w:tc>
          <w:tcPr>
            <w:tcW w:w="6640" w:type="dxa"/>
            <w:tcBorders>
              <w:top w:val="nil"/>
              <w:left w:val="nil"/>
              <w:bottom w:val="nil"/>
              <w:right w:val="nil"/>
            </w:tcBorders>
            <w:shd w:val="clear" w:color="auto" w:fill="auto"/>
            <w:noWrap/>
            <w:vAlign w:val="center"/>
            <w:hideMark/>
          </w:tcPr>
          <w:p w14:paraId="79498019" w14:textId="77777777" w:rsidR="00815BAF" w:rsidRPr="008D0663" w:rsidRDefault="00815BAF" w:rsidP="00815BAF">
            <w:pPr>
              <w:spacing w:after="0" w:line="240" w:lineRule="auto"/>
              <w:jc w:val="left"/>
              <w:rPr>
                <w:rFonts w:eastAsia="Times New Roman" w:cs="Calibri"/>
                <w:color w:val="000000"/>
                <w:sz w:val="18"/>
                <w:szCs w:val="18"/>
                <w:lang w:val="en-US" w:eastAsia="es-CL"/>
              </w:rPr>
            </w:pPr>
            <w:r w:rsidRPr="008D0663">
              <w:rPr>
                <w:rFonts w:eastAsia="Times New Roman" w:cs="Calibri"/>
                <w:color w:val="000000"/>
                <w:sz w:val="18"/>
                <w:szCs w:val="18"/>
                <w:lang w:val="en-US" w:eastAsia="es-CL"/>
              </w:rPr>
              <w:t>Primary substance at admission to treatment (cocaine hydrochloride)</w:t>
            </w:r>
          </w:p>
        </w:tc>
        <w:tc>
          <w:tcPr>
            <w:tcW w:w="2574" w:type="dxa"/>
            <w:tcBorders>
              <w:top w:val="nil"/>
              <w:left w:val="nil"/>
              <w:bottom w:val="nil"/>
              <w:right w:val="nil"/>
            </w:tcBorders>
            <w:shd w:val="clear" w:color="auto" w:fill="auto"/>
            <w:noWrap/>
            <w:vAlign w:val="center"/>
            <w:hideMark/>
          </w:tcPr>
          <w:p w14:paraId="13C440DC" w14:textId="720DBB54" w:rsidR="00815BAF" w:rsidRPr="00815BAF" w:rsidRDefault="00815BAF" w:rsidP="00815BAF">
            <w:pPr>
              <w:spacing w:after="0" w:line="240" w:lineRule="auto"/>
              <w:jc w:val="right"/>
              <w:rPr>
                <w:rFonts w:eastAsia="Times New Roman" w:cs="Calibri"/>
                <w:color w:val="000000"/>
                <w:sz w:val="18"/>
                <w:szCs w:val="18"/>
                <w:lang w:val="es-CL" w:eastAsia="es-CL"/>
              </w:rPr>
            </w:pPr>
            <w:r w:rsidRPr="00815BAF">
              <w:rPr>
                <w:rFonts w:eastAsia="Times New Roman" w:cs="Calibri"/>
                <w:color w:val="000000"/>
                <w:sz w:val="18"/>
                <w:szCs w:val="18"/>
                <w:lang w:val="es-CL" w:eastAsia="es-CL"/>
              </w:rPr>
              <w:t>0.90 (0.79, 1.01)</w:t>
            </w:r>
          </w:p>
        </w:tc>
      </w:tr>
      <w:tr w:rsidR="00815BAF" w:rsidRPr="00815BAF" w14:paraId="29D9C2DD" w14:textId="77777777" w:rsidTr="00815BAF">
        <w:trPr>
          <w:trHeight w:val="300"/>
          <w:jc w:val="center"/>
        </w:trPr>
        <w:tc>
          <w:tcPr>
            <w:tcW w:w="6640" w:type="dxa"/>
            <w:tcBorders>
              <w:top w:val="nil"/>
              <w:left w:val="nil"/>
              <w:right w:val="nil"/>
            </w:tcBorders>
            <w:shd w:val="clear" w:color="auto" w:fill="auto"/>
            <w:noWrap/>
            <w:vAlign w:val="center"/>
            <w:hideMark/>
          </w:tcPr>
          <w:p w14:paraId="6DE0D1E4" w14:textId="77777777" w:rsidR="00815BAF" w:rsidRPr="008D0663" w:rsidRDefault="00815BAF" w:rsidP="00815BAF">
            <w:pPr>
              <w:spacing w:after="0" w:line="240" w:lineRule="auto"/>
              <w:jc w:val="left"/>
              <w:rPr>
                <w:rFonts w:eastAsia="Times New Roman" w:cs="Calibri"/>
                <w:color w:val="000000"/>
                <w:sz w:val="18"/>
                <w:szCs w:val="18"/>
                <w:lang w:val="en-US" w:eastAsia="es-CL"/>
              </w:rPr>
            </w:pPr>
            <w:r w:rsidRPr="008D0663">
              <w:rPr>
                <w:rFonts w:eastAsia="Times New Roman" w:cs="Calibri"/>
                <w:color w:val="000000"/>
                <w:sz w:val="18"/>
                <w:szCs w:val="18"/>
                <w:lang w:val="en-US" w:eastAsia="es-CL"/>
              </w:rPr>
              <w:t>Primary substance at admission to treatment (cocaine base paste)</w:t>
            </w:r>
          </w:p>
        </w:tc>
        <w:tc>
          <w:tcPr>
            <w:tcW w:w="2574" w:type="dxa"/>
            <w:tcBorders>
              <w:top w:val="nil"/>
              <w:left w:val="nil"/>
              <w:right w:val="nil"/>
            </w:tcBorders>
            <w:shd w:val="clear" w:color="auto" w:fill="auto"/>
            <w:noWrap/>
            <w:vAlign w:val="center"/>
            <w:hideMark/>
          </w:tcPr>
          <w:p w14:paraId="64E1146F" w14:textId="72E268EF" w:rsidR="00815BAF" w:rsidRPr="00815BAF" w:rsidRDefault="00815BAF" w:rsidP="00815BAF">
            <w:pPr>
              <w:spacing w:after="0" w:line="240" w:lineRule="auto"/>
              <w:jc w:val="right"/>
              <w:rPr>
                <w:rFonts w:eastAsia="Times New Roman" w:cs="Calibri"/>
                <w:color w:val="000000"/>
                <w:sz w:val="18"/>
                <w:szCs w:val="18"/>
                <w:lang w:val="es-CL" w:eastAsia="es-CL"/>
              </w:rPr>
            </w:pPr>
            <w:r w:rsidRPr="00815BAF">
              <w:rPr>
                <w:rFonts w:eastAsia="Times New Roman" w:cs="Calibri"/>
                <w:color w:val="000000"/>
                <w:sz w:val="18"/>
                <w:szCs w:val="18"/>
                <w:lang w:val="es-CL" w:eastAsia="es-CL"/>
              </w:rPr>
              <w:t>0.91 (0.81, 1.03)</w:t>
            </w:r>
          </w:p>
        </w:tc>
      </w:tr>
      <w:tr w:rsidR="00815BAF" w:rsidRPr="00815BAF" w14:paraId="16E813B9" w14:textId="77777777" w:rsidTr="00815BAF">
        <w:trPr>
          <w:trHeight w:val="300"/>
          <w:jc w:val="center"/>
        </w:trPr>
        <w:tc>
          <w:tcPr>
            <w:tcW w:w="6640" w:type="dxa"/>
            <w:tcBorders>
              <w:top w:val="nil"/>
              <w:left w:val="nil"/>
              <w:bottom w:val="single" w:sz="4" w:space="0" w:color="auto"/>
              <w:right w:val="nil"/>
            </w:tcBorders>
            <w:shd w:val="clear" w:color="auto" w:fill="auto"/>
            <w:noWrap/>
            <w:vAlign w:val="center"/>
            <w:hideMark/>
          </w:tcPr>
          <w:p w14:paraId="22155847" w14:textId="77777777" w:rsidR="00815BAF" w:rsidRPr="008D0663" w:rsidRDefault="00815BAF" w:rsidP="00815BAF">
            <w:pPr>
              <w:spacing w:after="0" w:line="240" w:lineRule="auto"/>
              <w:jc w:val="left"/>
              <w:rPr>
                <w:rFonts w:eastAsia="Times New Roman" w:cs="Calibri"/>
                <w:color w:val="000000"/>
                <w:sz w:val="18"/>
                <w:szCs w:val="18"/>
                <w:lang w:val="en-US" w:eastAsia="es-CL"/>
              </w:rPr>
            </w:pPr>
            <w:r w:rsidRPr="008D0663">
              <w:rPr>
                <w:rFonts w:eastAsia="Times New Roman" w:cs="Calibri"/>
                <w:color w:val="000000"/>
                <w:sz w:val="18"/>
                <w:szCs w:val="18"/>
                <w:lang w:val="en-US" w:eastAsia="es-CL"/>
              </w:rPr>
              <w:t>Primary substance at admission to treatment (marijuana)</w:t>
            </w:r>
          </w:p>
        </w:tc>
        <w:tc>
          <w:tcPr>
            <w:tcW w:w="2574" w:type="dxa"/>
            <w:tcBorders>
              <w:top w:val="nil"/>
              <w:left w:val="nil"/>
              <w:bottom w:val="single" w:sz="4" w:space="0" w:color="auto"/>
              <w:right w:val="nil"/>
            </w:tcBorders>
            <w:shd w:val="clear" w:color="auto" w:fill="auto"/>
            <w:noWrap/>
            <w:vAlign w:val="center"/>
            <w:hideMark/>
          </w:tcPr>
          <w:p w14:paraId="27E853EB" w14:textId="29A9BDEA" w:rsidR="00815BAF" w:rsidRPr="00815BAF" w:rsidRDefault="00815BAF" w:rsidP="00815BAF">
            <w:pPr>
              <w:spacing w:after="0" w:line="240" w:lineRule="auto"/>
              <w:jc w:val="right"/>
              <w:rPr>
                <w:rFonts w:eastAsia="Times New Roman" w:cs="Calibri"/>
                <w:color w:val="000000"/>
                <w:sz w:val="18"/>
                <w:szCs w:val="18"/>
                <w:lang w:val="es-CL" w:eastAsia="es-CL"/>
              </w:rPr>
            </w:pPr>
            <w:r w:rsidRPr="00815BAF">
              <w:rPr>
                <w:rFonts w:eastAsia="Times New Roman" w:cs="Calibri"/>
                <w:color w:val="000000"/>
                <w:sz w:val="18"/>
                <w:szCs w:val="18"/>
                <w:lang w:val="es-CL" w:eastAsia="es-CL"/>
              </w:rPr>
              <w:t>0.89 (0.78, 1.02)</w:t>
            </w:r>
          </w:p>
        </w:tc>
      </w:tr>
    </w:tbl>
    <w:p w14:paraId="17006BCE" w14:textId="14E4A5EC" w:rsidR="00815BAF" w:rsidRDefault="00815BAF" w:rsidP="00815BAF">
      <w:pPr>
        <w:spacing w:after="0" w:line="240" w:lineRule="auto"/>
        <w:ind w:left="720"/>
        <w:jc w:val="left"/>
        <w:rPr>
          <w:shd w:val="clear" w:color="auto" w:fill="FFFFFF"/>
        </w:rPr>
      </w:pPr>
      <w:r w:rsidRPr="0075223D">
        <w:rPr>
          <w:shd w:val="clear" w:color="auto" w:fill="FFFFFF"/>
        </w:rPr>
        <w:t>Note.</w:t>
      </w:r>
      <w:r w:rsidRPr="000B026F">
        <w:rPr>
          <w:shd w:val="clear" w:color="auto" w:fill="FFFFFF"/>
        </w:rPr>
        <w:t xml:space="preserve"> 95%CI= 95% confidence intervals in parenthesis</w:t>
      </w:r>
      <w:r>
        <w:rPr>
          <w:shd w:val="clear" w:color="auto" w:fill="FFFFFF"/>
        </w:rPr>
        <w:t>; Intensity model, in Andersen-Gill format Clustered by ID and stratified by treatment setting.</w:t>
      </w:r>
    </w:p>
    <w:p w14:paraId="305C38EB" w14:textId="77777777" w:rsidR="00C563B2" w:rsidRDefault="00C563B2">
      <w:pPr>
        <w:jc w:val="left"/>
        <w:rPr>
          <w:shd w:val="clear" w:color="auto" w:fill="FFFFFF"/>
        </w:rPr>
      </w:pPr>
      <w:r>
        <w:rPr>
          <w:shd w:val="clear" w:color="auto" w:fill="FFFFFF"/>
        </w:rPr>
        <w:br w:type="page"/>
      </w:r>
    </w:p>
    <w:p w14:paraId="399F0742" w14:textId="55E38554" w:rsidR="005E6FE6" w:rsidRPr="007D1943" w:rsidRDefault="00C563B2" w:rsidP="00A1623C">
      <w:pPr>
        <w:spacing w:after="0" w:line="240" w:lineRule="auto"/>
        <w:ind w:left="720"/>
        <w:jc w:val="left"/>
        <w:rPr>
          <w:b/>
          <w:bCs/>
          <w:shd w:val="clear" w:color="auto" w:fill="FFFFFF"/>
        </w:rPr>
      </w:pPr>
      <w:r w:rsidRPr="007D1943">
        <w:rPr>
          <w:b/>
          <w:bCs/>
          <w:shd w:val="clear" w:color="auto" w:fill="FFFFFF"/>
        </w:rPr>
        <w:lastRenderedPageBreak/>
        <w:t xml:space="preserve">Table </w:t>
      </w:r>
      <w:r w:rsidR="006D1784" w:rsidRPr="007D1943">
        <w:rPr>
          <w:b/>
          <w:bCs/>
          <w:shd w:val="clear" w:color="auto" w:fill="FFFFFF"/>
        </w:rPr>
        <w:t>4</w:t>
      </w:r>
      <w:r w:rsidRPr="007D1943">
        <w:rPr>
          <w:b/>
          <w:bCs/>
          <w:shd w:val="clear" w:color="auto" w:fill="FFFFFF"/>
        </w:rPr>
        <w:t xml:space="preserve">. </w:t>
      </w:r>
      <w:r w:rsidR="001551EB" w:rsidRPr="007D1943">
        <w:rPr>
          <w:b/>
          <w:bCs/>
          <w:shd w:val="clear" w:color="auto" w:fill="FFFFFF"/>
        </w:rPr>
        <w:t xml:space="preserve">Association between Polysubstance use at admission and Treatment </w:t>
      </w:r>
      <w:r w:rsidR="007D1943">
        <w:rPr>
          <w:b/>
          <w:bCs/>
          <w:shd w:val="clear" w:color="auto" w:fill="FFFFFF"/>
        </w:rPr>
        <w:t>non</w:t>
      </w:r>
      <w:r w:rsidR="001551EB" w:rsidRPr="007D1943">
        <w:rPr>
          <w:b/>
          <w:bCs/>
          <w:shd w:val="clear" w:color="auto" w:fill="FFFFFF"/>
        </w:rPr>
        <w:t xml:space="preserve">completion </w:t>
      </w:r>
      <w:bookmarkStart w:id="85" w:name="_Hlk166795595"/>
      <w:r w:rsidR="001551EB" w:rsidRPr="007D1943">
        <w:rPr>
          <w:b/>
          <w:bCs/>
          <w:shd w:val="clear" w:color="auto" w:fill="FFFFFF"/>
        </w:rPr>
        <w:t>status (dropout or spelled by misconduct)</w:t>
      </w:r>
      <w:bookmarkEnd w:id="85"/>
      <w:r w:rsidR="001551EB" w:rsidRPr="007D1943">
        <w:rPr>
          <w:b/>
          <w:bCs/>
          <w:shd w:val="clear" w:color="auto" w:fill="FFFFFF"/>
        </w:rPr>
        <w:t xml:space="preserve"> from Poisson Regression Multivariable Model with independence structure</w:t>
      </w:r>
    </w:p>
    <w:tbl>
      <w:tblPr>
        <w:tblW w:w="14793" w:type="dxa"/>
        <w:jc w:val="center"/>
        <w:tblCellMar>
          <w:left w:w="70" w:type="dxa"/>
          <w:right w:w="70" w:type="dxa"/>
        </w:tblCellMar>
        <w:tblLook w:val="04A0" w:firstRow="1" w:lastRow="0" w:firstColumn="1" w:lastColumn="0" w:noHBand="0" w:noVBand="1"/>
      </w:tblPr>
      <w:tblGrid>
        <w:gridCol w:w="3969"/>
        <w:gridCol w:w="3170"/>
        <w:gridCol w:w="3827"/>
        <w:gridCol w:w="3827"/>
      </w:tblGrid>
      <w:tr w:rsidR="00C95BA3" w:rsidRPr="00C563B2" w14:paraId="1399491B" w14:textId="77777777" w:rsidTr="00A61306">
        <w:trPr>
          <w:trHeight w:val="300"/>
          <w:jc w:val="center"/>
        </w:trPr>
        <w:tc>
          <w:tcPr>
            <w:tcW w:w="3969" w:type="dxa"/>
            <w:tcBorders>
              <w:top w:val="single" w:sz="4" w:space="0" w:color="auto"/>
              <w:left w:val="nil"/>
              <w:bottom w:val="single" w:sz="4" w:space="0" w:color="auto"/>
              <w:right w:val="nil"/>
            </w:tcBorders>
            <w:shd w:val="clear" w:color="auto" w:fill="auto"/>
            <w:noWrap/>
            <w:vAlign w:val="center"/>
            <w:hideMark/>
          </w:tcPr>
          <w:p w14:paraId="7BAE2423" w14:textId="5EEB2A93" w:rsidR="00C95BA3" w:rsidRPr="00C563B2" w:rsidRDefault="00C95BA3" w:rsidP="00C95BA3">
            <w:pPr>
              <w:spacing w:after="0" w:line="240" w:lineRule="auto"/>
              <w:jc w:val="left"/>
              <w:rPr>
                <w:rFonts w:eastAsia="Times New Roman" w:cs="Calibri"/>
                <w:b/>
                <w:bCs/>
                <w:color w:val="000000"/>
                <w:sz w:val="18"/>
                <w:szCs w:val="18"/>
                <w:lang w:val="es-CL" w:eastAsia="es-CL"/>
              </w:rPr>
            </w:pPr>
            <w:proofErr w:type="spellStart"/>
            <w:r w:rsidRPr="00C73988">
              <w:rPr>
                <w:rFonts w:eastAsia="Times New Roman" w:cs="Calibri"/>
                <w:b/>
                <w:bCs/>
                <w:color w:val="000000"/>
                <w:sz w:val="18"/>
                <w:szCs w:val="18"/>
                <w:lang w:val="es-CL" w:eastAsia="es-CL"/>
              </w:rPr>
              <w:t>Treatment</w:t>
            </w:r>
            <w:proofErr w:type="spellEnd"/>
            <w:r w:rsidRPr="00C73988">
              <w:rPr>
                <w:rFonts w:eastAsia="Times New Roman" w:cs="Calibri"/>
                <w:b/>
                <w:bCs/>
                <w:color w:val="000000"/>
                <w:sz w:val="18"/>
                <w:szCs w:val="18"/>
                <w:lang w:val="es-CL" w:eastAsia="es-CL"/>
              </w:rPr>
              <w:t xml:space="preserve"> </w:t>
            </w:r>
            <w:proofErr w:type="spellStart"/>
            <w:r w:rsidRPr="00C563B2">
              <w:rPr>
                <w:rFonts w:eastAsia="Times New Roman" w:cs="Calibri"/>
                <w:b/>
                <w:bCs/>
                <w:color w:val="000000"/>
                <w:sz w:val="18"/>
                <w:szCs w:val="18"/>
                <w:lang w:val="es-CL" w:eastAsia="es-CL"/>
              </w:rPr>
              <w:t>setting</w:t>
            </w:r>
            <w:proofErr w:type="spellEnd"/>
          </w:p>
        </w:tc>
        <w:tc>
          <w:tcPr>
            <w:tcW w:w="3170" w:type="dxa"/>
            <w:tcBorders>
              <w:top w:val="single" w:sz="4" w:space="0" w:color="auto"/>
              <w:left w:val="nil"/>
              <w:bottom w:val="single" w:sz="4" w:space="0" w:color="auto"/>
              <w:right w:val="nil"/>
            </w:tcBorders>
            <w:shd w:val="clear" w:color="auto" w:fill="auto"/>
            <w:noWrap/>
            <w:vAlign w:val="center"/>
            <w:hideMark/>
          </w:tcPr>
          <w:p w14:paraId="62AD3F0F" w14:textId="21D389BF" w:rsidR="00C95BA3" w:rsidRPr="00C563B2" w:rsidRDefault="00C95BA3" w:rsidP="00C95BA3">
            <w:pPr>
              <w:spacing w:after="0" w:line="240" w:lineRule="auto"/>
              <w:jc w:val="left"/>
              <w:rPr>
                <w:rFonts w:eastAsia="Times New Roman" w:cs="Calibri"/>
                <w:b/>
                <w:bCs/>
                <w:color w:val="000000"/>
                <w:sz w:val="18"/>
                <w:szCs w:val="18"/>
                <w:lang w:val="es-CL" w:eastAsia="es-CL"/>
              </w:rPr>
            </w:pPr>
            <w:r w:rsidRPr="00C73988">
              <w:rPr>
                <w:rFonts w:eastAsia="Times New Roman" w:cs="Calibri"/>
                <w:b/>
                <w:bCs/>
                <w:color w:val="000000"/>
                <w:sz w:val="18"/>
                <w:szCs w:val="18"/>
                <w:lang w:val="es-CL" w:eastAsia="es-CL"/>
              </w:rPr>
              <w:t>RR (95%CI)</w:t>
            </w:r>
          </w:p>
        </w:tc>
        <w:tc>
          <w:tcPr>
            <w:tcW w:w="3827" w:type="dxa"/>
            <w:tcBorders>
              <w:top w:val="single" w:sz="4" w:space="0" w:color="auto"/>
              <w:left w:val="nil"/>
              <w:bottom w:val="single" w:sz="4" w:space="0" w:color="auto"/>
              <w:right w:val="nil"/>
            </w:tcBorders>
            <w:vAlign w:val="center"/>
          </w:tcPr>
          <w:p w14:paraId="4DC9E4E9" w14:textId="17A2BE92" w:rsidR="00C95BA3" w:rsidRPr="00C73988" w:rsidRDefault="00C95BA3" w:rsidP="00C95BA3">
            <w:pPr>
              <w:spacing w:after="0" w:line="240" w:lineRule="auto"/>
              <w:jc w:val="left"/>
              <w:rPr>
                <w:rFonts w:eastAsia="Times New Roman" w:cs="Calibri"/>
                <w:b/>
                <w:bCs/>
                <w:color w:val="000000"/>
                <w:sz w:val="18"/>
                <w:szCs w:val="18"/>
                <w:lang w:val="en-US" w:eastAsia="es-CL"/>
              </w:rPr>
            </w:pPr>
            <w:r w:rsidRPr="00C73988">
              <w:rPr>
                <w:rFonts w:eastAsia="Times New Roman" w:cs="Calibri"/>
                <w:b/>
                <w:bCs/>
                <w:color w:val="000000"/>
                <w:sz w:val="18"/>
                <w:szCs w:val="18"/>
                <w:lang w:val="en-US" w:eastAsia="es-CL"/>
              </w:rPr>
              <w:t>Inverse intensity weighted RR (95%CI)</w:t>
            </w:r>
            <w:r>
              <w:rPr>
                <w:rFonts w:eastAsia="Times New Roman" w:cs="Calibri"/>
                <w:b/>
                <w:bCs/>
                <w:color w:val="000000"/>
                <w:sz w:val="18"/>
                <w:szCs w:val="18"/>
                <w:lang w:val="en-US" w:eastAsia="es-CL"/>
              </w:rPr>
              <w:t xml:space="preserve"> (lag=0)</w:t>
            </w:r>
          </w:p>
        </w:tc>
        <w:tc>
          <w:tcPr>
            <w:tcW w:w="3827" w:type="dxa"/>
            <w:tcBorders>
              <w:top w:val="single" w:sz="4" w:space="0" w:color="auto"/>
              <w:left w:val="nil"/>
              <w:bottom w:val="single" w:sz="4" w:space="0" w:color="auto"/>
              <w:right w:val="nil"/>
            </w:tcBorders>
            <w:shd w:val="clear" w:color="auto" w:fill="auto"/>
            <w:noWrap/>
            <w:vAlign w:val="center"/>
            <w:hideMark/>
          </w:tcPr>
          <w:p w14:paraId="2B591577" w14:textId="404D97EF" w:rsidR="00C95BA3" w:rsidRPr="00C563B2" w:rsidRDefault="00C95BA3" w:rsidP="00C95BA3">
            <w:pPr>
              <w:spacing w:after="0" w:line="240" w:lineRule="auto"/>
              <w:jc w:val="left"/>
              <w:rPr>
                <w:rFonts w:eastAsia="Times New Roman" w:cs="Calibri"/>
                <w:b/>
                <w:bCs/>
                <w:color w:val="000000"/>
                <w:sz w:val="18"/>
                <w:szCs w:val="18"/>
                <w:lang w:val="en-US" w:eastAsia="es-CL"/>
              </w:rPr>
            </w:pPr>
            <w:r w:rsidRPr="00C73988">
              <w:rPr>
                <w:rFonts w:eastAsia="Times New Roman" w:cs="Calibri"/>
                <w:b/>
                <w:bCs/>
                <w:color w:val="000000"/>
                <w:sz w:val="18"/>
                <w:szCs w:val="18"/>
                <w:lang w:val="en-US" w:eastAsia="es-CL"/>
              </w:rPr>
              <w:t>Inverse intensity weighted RR (95%CI)</w:t>
            </w:r>
            <w:r>
              <w:rPr>
                <w:rFonts w:eastAsia="Times New Roman" w:cs="Calibri"/>
                <w:b/>
                <w:bCs/>
                <w:color w:val="000000"/>
                <w:sz w:val="18"/>
                <w:szCs w:val="18"/>
                <w:lang w:val="en-US" w:eastAsia="es-CL"/>
              </w:rPr>
              <w:t xml:space="preserve"> (lag=1)</w:t>
            </w:r>
          </w:p>
        </w:tc>
      </w:tr>
      <w:tr w:rsidR="00C95BA3" w:rsidRPr="00C563B2" w14:paraId="2287AE27" w14:textId="77777777" w:rsidTr="00C95BA3">
        <w:trPr>
          <w:trHeight w:val="300"/>
          <w:jc w:val="center"/>
        </w:trPr>
        <w:tc>
          <w:tcPr>
            <w:tcW w:w="3969" w:type="dxa"/>
            <w:tcBorders>
              <w:top w:val="single" w:sz="4" w:space="0" w:color="auto"/>
              <w:left w:val="nil"/>
              <w:bottom w:val="nil"/>
              <w:right w:val="nil"/>
            </w:tcBorders>
            <w:shd w:val="clear" w:color="auto" w:fill="auto"/>
            <w:noWrap/>
            <w:vAlign w:val="center"/>
            <w:hideMark/>
          </w:tcPr>
          <w:p w14:paraId="7A96403C" w14:textId="4783DEC9" w:rsidR="00C95BA3" w:rsidRPr="00C563B2" w:rsidRDefault="00C95BA3" w:rsidP="00C95BA3">
            <w:pPr>
              <w:spacing w:after="0" w:line="240" w:lineRule="auto"/>
              <w:jc w:val="left"/>
              <w:rPr>
                <w:rFonts w:eastAsia="Times New Roman" w:cs="Calibri"/>
                <w:color w:val="000000"/>
                <w:sz w:val="18"/>
                <w:szCs w:val="18"/>
                <w:lang w:val="es-CL" w:eastAsia="es-CL"/>
              </w:rPr>
            </w:pPr>
            <w:r w:rsidRPr="00C73988">
              <w:rPr>
                <w:rFonts w:eastAsia="Times New Roman" w:cs="Calibri"/>
                <w:color w:val="000000"/>
                <w:sz w:val="18"/>
                <w:szCs w:val="18"/>
                <w:lang w:val="es-CL" w:eastAsia="es-CL"/>
              </w:rPr>
              <w:t>B</w:t>
            </w:r>
            <w:r w:rsidRPr="00C563B2">
              <w:rPr>
                <w:rFonts w:eastAsia="Times New Roman" w:cs="Calibri"/>
                <w:color w:val="000000"/>
                <w:sz w:val="18"/>
                <w:szCs w:val="18"/>
                <w:lang w:val="es-CL" w:eastAsia="es-CL"/>
              </w:rPr>
              <w:t xml:space="preserve">asic </w:t>
            </w:r>
            <w:proofErr w:type="spellStart"/>
            <w:r w:rsidRPr="00C563B2">
              <w:rPr>
                <w:rFonts w:eastAsia="Times New Roman" w:cs="Calibri"/>
                <w:color w:val="000000"/>
                <w:sz w:val="18"/>
                <w:szCs w:val="18"/>
                <w:lang w:val="es-CL" w:eastAsia="es-CL"/>
              </w:rPr>
              <w:t>ambulatory</w:t>
            </w:r>
            <w:proofErr w:type="spellEnd"/>
          </w:p>
        </w:tc>
        <w:tc>
          <w:tcPr>
            <w:tcW w:w="3170" w:type="dxa"/>
            <w:tcBorders>
              <w:top w:val="single" w:sz="4" w:space="0" w:color="auto"/>
              <w:left w:val="nil"/>
              <w:bottom w:val="nil"/>
              <w:right w:val="nil"/>
            </w:tcBorders>
            <w:shd w:val="clear" w:color="auto" w:fill="auto"/>
            <w:noWrap/>
            <w:vAlign w:val="center"/>
          </w:tcPr>
          <w:p w14:paraId="712B3D2C" w14:textId="529482BE" w:rsidR="00C95BA3" w:rsidRPr="00C563B2" w:rsidRDefault="00C95BA3" w:rsidP="00C95BA3">
            <w:pPr>
              <w:spacing w:after="0" w:line="240" w:lineRule="auto"/>
              <w:jc w:val="right"/>
              <w:rPr>
                <w:rFonts w:eastAsia="Times New Roman" w:cs="Calibri"/>
                <w:color w:val="000000"/>
                <w:sz w:val="18"/>
                <w:szCs w:val="18"/>
                <w:lang w:val="es-CL" w:eastAsia="es-CL"/>
              </w:rPr>
            </w:pPr>
          </w:p>
        </w:tc>
        <w:tc>
          <w:tcPr>
            <w:tcW w:w="3827" w:type="dxa"/>
            <w:tcBorders>
              <w:top w:val="single" w:sz="4" w:space="0" w:color="auto"/>
              <w:left w:val="nil"/>
              <w:bottom w:val="nil"/>
              <w:right w:val="nil"/>
            </w:tcBorders>
          </w:tcPr>
          <w:p w14:paraId="4F35E10C" w14:textId="77777777" w:rsidR="00C95BA3" w:rsidRPr="00C563B2" w:rsidRDefault="00C95BA3" w:rsidP="00C95BA3">
            <w:pPr>
              <w:spacing w:after="0" w:line="240" w:lineRule="auto"/>
              <w:jc w:val="right"/>
              <w:rPr>
                <w:rFonts w:eastAsia="Times New Roman" w:cs="Calibri"/>
                <w:color w:val="000000"/>
                <w:sz w:val="18"/>
                <w:szCs w:val="18"/>
                <w:lang w:val="es-CL" w:eastAsia="es-CL"/>
              </w:rPr>
            </w:pPr>
          </w:p>
        </w:tc>
        <w:tc>
          <w:tcPr>
            <w:tcW w:w="3827" w:type="dxa"/>
            <w:tcBorders>
              <w:top w:val="single" w:sz="4" w:space="0" w:color="auto"/>
              <w:left w:val="nil"/>
              <w:bottom w:val="nil"/>
              <w:right w:val="nil"/>
            </w:tcBorders>
            <w:shd w:val="clear" w:color="auto" w:fill="auto"/>
            <w:noWrap/>
            <w:vAlign w:val="center"/>
          </w:tcPr>
          <w:p w14:paraId="22D6B919" w14:textId="555F9722" w:rsidR="00C95BA3" w:rsidRPr="00C563B2" w:rsidRDefault="00C95BA3" w:rsidP="00C95BA3">
            <w:pPr>
              <w:spacing w:after="0" w:line="240" w:lineRule="auto"/>
              <w:jc w:val="right"/>
              <w:rPr>
                <w:rFonts w:eastAsia="Times New Roman" w:cs="Calibri"/>
                <w:color w:val="000000"/>
                <w:sz w:val="18"/>
                <w:szCs w:val="18"/>
                <w:lang w:val="es-CL" w:eastAsia="es-CL"/>
              </w:rPr>
            </w:pPr>
          </w:p>
        </w:tc>
      </w:tr>
      <w:tr w:rsidR="00C95BA3" w:rsidRPr="00C563B2" w14:paraId="4E28ABEA" w14:textId="77777777" w:rsidTr="00C95BA3">
        <w:trPr>
          <w:trHeight w:val="300"/>
          <w:jc w:val="center"/>
        </w:trPr>
        <w:tc>
          <w:tcPr>
            <w:tcW w:w="3969" w:type="dxa"/>
            <w:tcBorders>
              <w:top w:val="nil"/>
              <w:left w:val="nil"/>
              <w:bottom w:val="nil"/>
              <w:right w:val="nil"/>
            </w:tcBorders>
            <w:shd w:val="clear" w:color="auto" w:fill="auto"/>
            <w:noWrap/>
            <w:vAlign w:val="center"/>
            <w:hideMark/>
          </w:tcPr>
          <w:p w14:paraId="4A30DF3D" w14:textId="77777777" w:rsidR="00C95BA3" w:rsidRPr="00C563B2" w:rsidRDefault="00C95BA3" w:rsidP="00C95BA3">
            <w:pPr>
              <w:spacing w:after="0" w:line="240" w:lineRule="auto"/>
              <w:jc w:val="left"/>
              <w:rPr>
                <w:rFonts w:eastAsia="Times New Roman" w:cs="Calibri"/>
                <w:color w:val="000000"/>
                <w:sz w:val="18"/>
                <w:szCs w:val="18"/>
                <w:lang w:val="es-CL" w:eastAsia="es-CL"/>
              </w:rPr>
            </w:pPr>
          </w:p>
        </w:tc>
        <w:tc>
          <w:tcPr>
            <w:tcW w:w="3170" w:type="dxa"/>
            <w:tcBorders>
              <w:top w:val="nil"/>
              <w:left w:val="nil"/>
              <w:bottom w:val="nil"/>
              <w:right w:val="nil"/>
            </w:tcBorders>
            <w:shd w:val="clear" w:color="auto" w:fill="auto"/>
            <w:noWrap/>
            <w:vAlign w:val="center"/>
            <w:hideMark/>
          </w:tcPr>
          <w:p w14:paraId="4FF11587" w14:textId="5994F234" w:rsidR="00C95BA3" w:rsidRPr="00C563B2" w:rsidRDefault="00C95BA3" w:rsidP="00C95BA3">
            <w:pPr>
              <w:spacing w:after="0" w:line="240" w:lineRule="auto"/>
              <w:jc w:val="right"/>
              <w:rPr>
                <w:rFonts w:eastAsia="Times New Roman" w:cs="Times New Roman"/>
                <w:sz w:val="18"/>
                <w:szCs w:val="18"/>
                <w:lang w:val="es-CL" w:eastAsia="es-CL"/>
              </w:rPr>
            </w:pPr>
            <w:r w:rsidRPr="00C563B2">
              <w:rPr>
                <w:rFonts w:eastAsia="Times New Roman" w:cs="Calibri"/>
                <w:color w:val="000000"/>
                <w:sz w:val="18"/>
                <w:szCs w:val="18"/>
                <w:lang w:val="es-CL" w:eastAsia="es-CL"/>
              </w:rPr>
              <w:t>1.02 (1.00, 1.05)</w:t>
            </w:r>
          </w:p>
        </w:tc>
        <w:tc>
          <w:tcPr>
            <w:tcW w:w="3827" w:type="dxa"/>
            <w:tcBorders>
              <w:top w:val="nil"/>
              <w:left w:val="nil"/>
              <w:bottom w:val="nil"/>
              <w:right w:val="nil"/>
            </w:tcBorders>
          </w:tcPr>
          <w:p w14:paraId="7302725F" w14:textId="3B2A2035" w:rsidR="00C95BA3" w:rsidRPr="00C95BA3" w:rsidRDefault="00C95BA3" w:rsidP="00C95BA3">
            <w:pPr>
              <w:spacing w:after="0" w:line="240" w:lineRule="auto"/>
              <w:jc w:val="right"/>
              <w:rPr>
                <w:rFonts w:eastAsia="Times New Roman" w:cs="Calibri"/>
                <w:color w:val="000000"/>
                <w:sz w:val="18"/>
                <w:szCs w:val="18"/>
                <w:lang w:val="es-CL" w:eastAsia="es-CL"/>
              </w:rPr>
            </w:pPr>
            <w:r w:rsidRPr="00C95BA3">
              <w:rPr>
                <w:rFonts w:eastAsia="Times New Roman" w:cs="Calibri"/>
                <w:color w:val="000000"/>
                <w:sz w:val="18"/>
                <w:szCs w:val="18"/>
                <w:lang w:val="es-CL" w:eastAsia="es-CL"/>
              </w:rPr>
              <w:t>1.02 (0.99, 1.05)</w:t>
            </w:r>
          </w:p>
        </w:tc>
        <w:tc>
          <w:tcPr>
            <w:tcW w:w="3827" w:type="dxa"/>
            <w:tcBorders>
              <w:top w:val="nil"/>
              <w:left w:val="nil"/>
              <w:bottom w:val="nil"/>
              <w:right w:val="nil"/>
            </w:tcBorders>
            <w:shd w:val="clear" w:color="auto" w:fill="auto"/>
            <w:noWrap/>
            <w:vAlign w:val="center"/>
            <w:hideMark/>
          </w:tcPr>
          <w:p w14:paraId="6ED3CB3C" w14:textId="61076033" w:rsidR="00C95BA3" w:rsidRPr="00C563B2" w:rsidRDefault="00C95BA3" w:rsidP="00C95BA3">
            <w:pPr>
              <w:spacing w:after="0" w:line="240" w:lineRule="auto"/>
              <w:jc w:val="right"/>
              <w:rPr>
                <w:rFonts w:eastAsia="Times New Roman" w:cs="Times New Roman"/>
                <w:sz w:val="18"/>
                <w:szCs w:val="18"/>
                <w:lang w:val="es-CL" w:eastAsia="es-CL"/>
              </w:rPr>
            </w:pPr>
            <w:r w:rsidRPr="00C95BA3">
              <w:rPr>
                <w:rFonts w:eastAsia="Times New Roman" w:cs="Calibri"/>
                <w:color w:val="000000"/>
                <w:sz w:val="18"/>
                <w:szCs w:val="18"/>
                <w:lang w:val="es-CL" w:eastAsia="es-CL"/>
              </w:rPr>
              <w:t>1.02 (1.00, 1.05)</w:t>
            </w:r>
          </w:p>
        </w:tc>
      </w:tr>
      <w:tr w:rsidR="00C95BA3" w:rsidRPr="00C563B2" w14:paraId="0FAE1BC6" w14:textId="77777777" w:rsidTr="00C95BA3">
        <w:trPr>
          <w:trHeight w:val="300"/>
          <w:jc w:val="center"/>
        </w:trPr>
        <w:tc>
          <w:tcPr>
            <w:tcW w:w="3969" w:type="dxa"/>
            <w:tcBorders>
              <w:top w:val="nil"/>
              <w:left w:val="nil"/>
              <w:bottom w:val="nil"/>
              <w:right w:val="nil"/>
            </w:tcBorders>
            <w:shd w:val="clear" w:color="auto" w:fill="auto"/>
            <w:noWrap/>
            <w:vAlign w:val="center"/>
            <w:hideMark/>
          </w:tcPr>
          <w:p w14:paraId="0958183D" w14:textId="2B228EC8" w:rsidR="00C95BA3" w:rsidRPr="00C563B2" w:rsidRDefault="00C95BA3" w:rsidP="00C95BA3">
            <w:pPr>
              <w:spacing w:after="0" w:line="240" w:lineRule="auto"/>
              <w:jc w:val="left"/>
              <w:rPr>
                <w:rFonts w:eastAsia="Times New Roman" w:cs="Calibri"/>
                <w:color w:val="000000"/>
                <w:sz w:val="18"/>
                <w:szCs w:val="18"/>
                <w:lang w:val="es-CL" w:eastAsia="es-CL"/>
              </w:rPr>
            </w:pPr>
            <w:r w:rsidRPr="00C563B2">
              <w:rPr>
                <w:rFonts w:eastAsia="Times New Roman" w:cs="Calibri"/>
                <w:color w:val="000000"/>
                <w:sz w:val="18"/>
                <w:szCs w:val="18"/>
                <w:lang w:val="es-CL" w:eastAsia="es-CL"/>
              </w:rPr>
              <w:t>G</w:t>
            </w:r>
            <w:r w:rsidRPr="00C73988">
              <w:rPr>
                <w:rFonts w:eastAsia="Times New Roman" w:cs="Calibri"/>
                <w:color w:val="000000"/>
                <w:sz w:val="18"/>
                <w:szCs w:val="18"/>
                <w:lang w:val="es-CL" w:eastAsia="es-CL"/>
              </w:rPr>
              <w:t>eneral-</w:t>
            </w:r>
            <w:proofErr w:type="spellStart"/>
            <w:r w:rsidRPr="00C73988">
              <w:rPr>
                <w:rFonts w:eastAsia="Times New Roman" w:cs="Calibri"/>
                <w:color w:val="000000"/>
                <w:sz w:val="18"/>
                <w:szCs w:val="18"/>
                <w:lang w:val="es-CL" w:eastAsia="es-CL"/>
              </w:rPr>
              <w:t>population</w:t>
            </w:r>
            <w:proofErr w:type="spellEnd"/>
            <w:r w:rsidR="00A1623C">
              <w:rPr>
                <w:rFonts w:eastAsia="Times New Roman" w:cs="Calibri"/>
                <w:color w:val="000000"/>
                <w:sz w:val="18"/>
                <w:szCs w:val="18"/>
                <w:lang w:val="es-CL" w:eastAsia="es-CL"/>
              </w:rPr>
              <w:t>,</w:t>
            </w:r>
            <w:r w:rsidRPr="00C563B2">
              <w:rPr>
                <w:rFonts w:eastAsia="Times New Roman" w:cs="Calibri"/>
                <w:color w:val="000000"/>
                <w:sz w:val="18"/>
                <w:szCs w:val="18"/>
                <w:lang w:val="es-CL" w:eastAsia="es-CL"/>
              </w:rPr>
              <w:t xml:space="preserve"> intensive </w:t>
            </w:r>
            <w:proofErr w:type="spellStart"/>
            <w:r w:rsidRPr="00C563B2">
              <w:rPr>
                <w:rFonts w:eastAsia="Times New Roman" w:cs="Calibri"/>
                <w:color w:val="000000"/>
                <w:sz w:val="18"/>
                <w:szCs w:val="18"/>
                <w:lang w:val="es-CL" w:eastAsia="es-CL"/>
              </w:rPr>
              <w:t>ambulatory</w:t>
            </w:r>
            <w:proofErr w:type="spellEnd"/>
          </w:p>
        </w:tc>
        <w:tc>
          <w:tcPr>
            <w:tcW w:w="3170" w:type="dxa"/>
            <w:tcBorders>
              <w:top w:val="nil"/>
              <w:left w:val="nil"/>
              <w:bottom w:val="nil"/>
              <w:right w:val="nil"/>
            </w:tcBorders>
            <w:shd w:val="clear" w:color="auto" w:fill="auto"/>
            <w:noWrap/>
            <w:vAlign w:val="center"/>
          </w:tcPr>
          <w:p w14:paraId="13A682AD" w14:textId="4C50F661" w:rsidR="00C95BA3" w:rsidRPr="00C563B2" w:rsidRDefault="00C95BA3" w:rsidP="00C95BA3">
            <w:pPr>
              <w:spacing w:after="0" w:line="240" w:lineRule="auto"/>
              <w:jc w:val="right"/>
              <w:rPr>
                <w:rFonts w:eastAsia="Times New Roman" w:cs="Calibri"/>
                <w:color w:val="000000"/>
                <w:sz w:val="18"/>
                <w:szCs w:val="18"/>
                <w:lang w:val="es-CL" w:eastAsia="es-CL"/>
              </w:rPr>
            </w:pPr>
          </w:p>
        </w:tc>
        <w:tc>
          <w:tcPr>
            <w:tcW w:w="3827" w:type="dxa"/>
            <w:tcBorders>
              <w:top w:val="nil"/>
              <w:left w:val="nil"/>
              <w:bottom w:val="nil"/>
              <w:right w:val="nil"/>
            </w:tcBorders>
          </w:tcPr>
          <w:p w14:paraId="23EE7B90" w14:textId="77777777" w:rsidR="00C95BA3" w:rsidRPr="00C563B2" w:rsidRDefault="00C95BA3" w:rsidP="00C95BA3">
            <w:pPr>
              <w:spacing w:after="0" w:line="240" w:lineRule="auto"/>
              <w:jc w:val="right"/>
              <w:rPr>
                <w:rFonts w:eastAsia="Times New Roman" w:cs="Calibri"/>
                <w:color w:val="000000"/>
                <w:sz w:val="18"/>
                <w:szCs w:val="18"/>
                <w:lang w:val="es-CL" w:eastAsia="es-CL"/>
              </w:rPr>
            </w:pPr>
          </w:p>
        </w:tc>
        <w:tc>
          <w:tcPr>
            <w:tcW w:w="3827" w:type="dxa"/>
            <w:tcBorders>
              <w:top w:val="nil"/>
              <w:left w:val="nil"/>
              <w:bottom w:val="nil"/>
              <w:right w:val="nil"/>
            </w:tcBorders>
            <w:shd w:val="clear" w:color="auto" w:fill="auto"/>
            <w:noWrap/>
            <w:vAlign w:val="center"/>
          </w:tcPr>
          <w:p w14:paraId="75EFE842" w14:textId="3FEA8B4A" w:rsidR="00C95BA3" w:rsidRPr="00C563B2" w:rsidRDefault="00C95BA3" w:rsidP="00C95BA3">
            <w:pPr>
              <w:spacing w:after="0" w:line="240" w:lineRule="auto"/>
              <w:jc w:val="right"/>
              <w:rPr>
                <w:rFonts w:eastAsia="Times New Roman" w:cs="Calibri"/>
                <w:color w:val="000000"/>
                <w:sz w:val="18"/>
                <w:szCs w:val="18"/>
                <w:lang w:val="es-CL" w:eastAsia="es-CL"/>
              </w:rPr>
            </w:pPr>
          </w:p>
        </w:tc>
      </w:tr>
      <w:tr w:rsidR="00C95BA3" w:rsidRPr="00C563B2" w14:paraId="4274A471" w14:textId="77777777" w:rsidTr="00C95BA3">
        <w:trPr>
          <w:trHeight w:val="300"/>
          <w:jc w:val="center"/>
        </w:trPr>
        <w:tc>
          <w:tcPr>
            <w:tcW w:w="3969" w:type="dxa"/>
            <w:tcBorders>
              <w:top w:val="nil"/>
              <w:left w:val="nil"/>
              <w:bottom w:val="nil"/>
              <w:right w:val="nil"/>
            </w:tcBorders>
            <w:shd w:val="clear" w:color="auto" w:fill="auto"/>
            <w:noWrap/>
            <w:vAlign w:val="center"/>
            <w:hideMark/>
          </w:tcPr>
          <w:p w14:paraId="256C2EB5" w14:textId="77777777" w:rsidR="00C95BA3" w:rsidRPr="00C563B2" w:rsidRDefault="00C95BA3" w:rsidP="00C95BA3">
            <w:pPr>
              <w:spacing w:after="0" w:line="240" w:lineRule="auto"/>
              <w:jc w:val="left"/>
              <w:rPr>
                <w:rFonts w:eastAsia="Times New Roman" w:cs="Calibri"/>
                <w:color w:val="000000"/>
                <w:sz w:val="18"/>
                <w:szCs w:val="18"/>
                <w:lang w:val="es-CL" w:eastAsia="es-CL"/>
              </w:rPr>
            </w:pPr>
          </w:p>
        </w:tc>
        <w:tc>
          <w:tcPr>
            <w:tcW w:w="3170" w:type="dxa"/>
            <w:tcBorders>
              <w:top w:val="nil"/>
              <w:left w:val="nil"/>
              <w:bottom w:val="nil"/>
              <w:right w:val="nil"/>
            </w:tcBorders>
            <w:shd w:val="clear" w:color="auto" w:fill="auto"/>
            <w:noWrap/>
            <w:vAlign w:val="center"/>
            <w:hideMark/>
          </w:tcPr>
          <w:p w14:paraId="42489CF0" w14:textId="4E9B8451" w:rsidR="00C95BA3" w:rsidRPr="00C563B2" w:rsidRDefault="00C95BA3" w:rsidP="00C95BA3">
            <w:pPr>
              <w:spacing w:after="0" w:line="240" w:lineRule="auto"/>
              <w:jc w:val="right"/>
              <w:rPr>
                <w:rFonts w:eastAsia="Times New Roman" w:cs="Times New Roman"/>
                <w:sz w:val="18"/>
                <w:szCs w:val="18"/>
                <w:lang w:val="es-CL" w:eastAsia="es-CL"/>
              </w:rPr>
            </w:pPr>
            <w:r w:rsidRPr="00C563B2">
              <w:rPr>
                <w:rFonts w:eastAsia="Times New Roman" w:cs="Calibri"/>
                <w:color w:val="000000"/>
                <w:sz w:val="18"/>
                <w:szCs w:val="18"/>
                <w:lang w:val="es-CL" w:eastAsia="es-CL"/>
              </w:rPr>
              <w:t>1.04 (1.01, 1.07)</w:t>
            </w:r>
          </w:p>
        </w:tc>
        <w:tc>
          <w:tcPr>
            <w:tcW w:w="3827" w:type="dxa"/>
            <w:tcBorders>
              <w:top w:val="nil"/>
              <w:left w:val="nil"/>
              <w:bottom w:val="nil"/>
              <w:right w:val="nil"/>
            </w:tcBorders>
          </w:tcPr>
          <w:p w14:paraId="1C0234DB" w14:textId="755EF919" w:rsidR="00C95BA3" w:rsidRPr="00C95BA3" w:rsidRDefault="00C95BA3" w:rsidP="00C95BA3">
            <w:pPr>
              <w:spacing w:after="0" w:line="240" w:lineRule="auto"/>
              <w:jc w:val="right"/>
              <w:rPr>
                <w:rFonts w:eastAsia="Times New Roman" w:cs="Calibri"/>
                <w:color w:val="000000"/>
                <w:sz w:val="18"/>
                <w:szCs w:val="18"/>
                <w:lang w:val="es-CL" w:eastAsia="es-CL"/>
              </w:rPr>
            </w:pPr>
            <w:r w:rsidRPr="00C95BA3">
              <w:rPr>
                <w:rFonts w:eastAsia="Times New Roman" w:cs="Calibri"/>
                <w:color w:val="000000"/>
                <w:sz w:val="18"/>
                <w:szCs w:val="18"/>
                <w:lang w:val="es-CL" w:eastAsia="es-CL"/>
              </w:rPr>
              <w:t>1.04 (1.01, 1.08)</w:t>
            </w:r>
          </w:p>
        </w:tc>
        <w:tc>
          <w:tcPr>
            <w:tcW w:w="3827" w:type="dxa"/>
            <w:tcBorders>
              <w:top w:val="nil"/>
              <w:left w:val="nil"/>
              <w:bottom w:val="nil"/>
              <w:right w:val="nil"/>
            </w:tcBorders>
            <w:shd w:val="clear" w:color="auto" w:fill="auto"/>
            <w:noWrap/>
            <w:vAlign w:val="center"/>
            <w:hideMark/>
          </w:tcPr>
          <w:p w14:paraId="76B96C17" w14:textId="0F070973" w:rsidR="00C95BA3" w:rsidRPr="00C563B2" w:rsidRDefault="00C95BA3" w:rsidP="00C95BA3">
            <w:pPr>
              <w:spacing w:after="0" w:line="240" w:lineRule="auto"/>
              <w:jc w:val="right"/>
              <w:rPr>
                <w:rFonts w:eastAsia="Times New Roman" w:cs="Times New Roman"/>
                <w:sz w:val="18"/>
                <w:szCs w:val="18"/>
                <w:lang w:val="es-CL" w:eastAsia="es-CL"/>
              </w:rPr>
            </w:pPr>
            <w:r w:rsidRPr="00C95BA3">
              <w:rPr>
                <w:rFonts w:eastAsia="Times New Roman" w:cs="Calibri"/>
                <w:color w:val="000000"/>
                <w:sz w:val="18"/>
                <w:szCs w:val="18"/>
                <w:lang w:val="es-CL" w:eastAsia="es-CL"/>
              </w:rPr>
              <w:t>1.04 (1.01, 1.07)</w:t>
            </w:r>
          </w:p>
        </w:tc>
      </w:tr>
      <w:tr w:rsidR="00C95BA3" w:rsidRPr="00C563B2" w14:paraId="5660C7A1" w14:textId="77777777" w:rsidTr="00C95BA3">
        <w:trPr>
          <w:trHeight w:val="300"/>
          <w:jc w:val="center"/>
        </w:trPr>
        <w:tc>
          <w:tcPr>
            <w:tcW w:w="3969" w:type="dxa"/>
            <w:tcBorders>
              <w:top w:val="nil"/>
              <w:left w:val="nil"/>
              <w:bottom w:val="nil"/>
              <w:right w:val="nil"/>
            </w:tcBorders>
            <w:shd w:val="clear" w:color="auto" w:fill="auto"/>
            <w:noWrap/>
            <w:vAlign w:val="center"/>
            <w:hideMark/>
          </w:tcPr>
          <w:p w14:paraId="0FD56715" w14:textId="161B29E2" w:rsidR="00C95BA3" w:rsidRPr="00C563B2" w:rsidRDefault="00C95BA3" w:rsidP="00C95BA3">
            <w:pPr>
              <w:spacing w:after="0" w:line="240" w:lineRule="auto"/>
              <w:jc w:val="left"/>
              <w:rPr>
                <w:rFonts w:eastAsia="Times New Roman" w:cs="Calibri"/>
                <w:color w:val="000000"/>
                <w:sz w:val="18"/>
                <w:szCs w:val="18"/>
                <w:lang w:val="es-CL" w:eastAsia="es-CL"/>
              </w:rPr>
            </w:pPr>
            <w:r w:rsidRPr="00C563B2">
              <w:rPr>
                <w:rFonts w:eastAsia="Times New Roman" w:cs="Calibri"/>
                <w:color w:val="000000"/>
                <w:sz w:val="18"/>
                <w:szCs w:val="18"/>
                <w:lang w:val="es-CL" w:eastAsia="es-CL"/>
              </w:rPr>
              <w:t>G</w:t>
            </w:r>
            <w:r w:rsidRPr="00C73988">
              <w:rPr>
                <w:rFonts w:eastAsia="Times New Roman" w:cs="Calibri"/>
                <w:color w:val="000000"/>
                <w:sz w:val="18"/>
                <w:szCs w:val="18"/>
                <w:lang w:val="es-CL" w:eastAsia="es-CL"/>
              </w:rPr>
              <w:t>eneral-</w:t>
            </w:r>
            <w:proofErr w:type="spellStart"/>
            <w:r w:rsidRPr="00C73988">
              <w:rPr>
                <w:rFonts w:eastAsia="Times New Roman" w:cs="Calibri"/>
                <w:color w:val="000000"/>
                <w:sz w:val="18"/>
                <w:szCs w:val="18"/>
                <w:lang w:val="es-CL" w:eastAsia="es-CL"/>
              </w:rPr>
              <w:t>population</w:t>
            </w:r>
            <w:proofErr w:type="spellEnd"/>
            <w:r w:rsidR="00A1623C">
              <w:rPr>
                <w:rFonts w:eastAsia="Times New Roman" w:cs="Calibri"/>
                <w:color w:val="000000"/>
                <w:sz w:val="18"/>
                <w:szCs w:val="18"/>
                <w:lang w:val="es-CL" w:eastAsia="es-CL"/>
              </w:rPr>
              <w:t>,</w:t>
            </w:r>
            <w:r w:rsidRPr="00C563B2">
              <w:rPr>
                <w:rFonts w:eastAsia="Times New Roman" w:cs="Calibri"/>
                <w:color w:val="000000"/>
                <w:sz w:val="18"/>
                <w:szCs w:val="18"/>
                <w:lang w:val="es-CL" w:eastAsia="es-CL"/>
              </w:rPr>
              <w:t xml:space="preserve"> </w:t>
            </w:r>
            <w:proofErr w:type="spellStart"/>
            <w:r w:rsidRPr="00C563B2">
              <w:rPr>
                <w:rFonts w:eastAsia="Times New Roman" w:cs="Calibri"/>
                <w:color w:val="000000"/>
                <w:sz w:val="18"/>
                <w:szCs w:val="18"/>
                <w:lang w:val="es-CL" w:eastAsia="es-CL"/>
              </w:rPr>
              <w:t>residential</w:t>
            </w:r>
            <w:proofErr w:type="spellEnd"/>
          </w:p>
        </w:tc>
        <w:tc>
          <w:tcPr>
            <w:tcW w:w="3170" w:type="dxa"/>
            <w:tcBorders>
              <w:top w:val="nil"/>
              <w:left w:val="nil"/>
              <w:bottom w:val="nil"/>
              <w:right w:val="nil"/>
            </w:tcBorders>
            <w:shd w:val="clear" w:color="auto" w:fill="auto"/>
            <w:noWrap/>
            <w:vAlign w:val="center"/>
          </w:tcPr>
          <w:p w14:paraId="08E056EA" w14:textId="6283137B" w:rsidR="00C95BA3" w:rsidRPr="00C563B2" w:rsidRDefault="00C95BA3" w:rsidP="00C95BA3">
            <w:pPr>
              <w:spacing w:after="0" w:line="240" w:lineRule="auto"/>
              <w:jc w:val="right"/>
              <w:rPr>
                <w:rFonts w:eastAsia="Times New Roman" w:cs="Calibri"/>
                <w:color w:val="000000"/>
                <w:sz w:val="18"/>
                <w:szCs w:val="18"/>
                <w:lang w:val="es-CL" w:eastAsia="es-CL"/>
              </w:rPr>
            </w:pPr>
          </w:p>
        </w:tc>
        <w:tc>
          <w:tcPr>
            <w:tcW w:w="3827" w:type="dxa"/>
            <w:tcBorders>
              <w:top w:val="nil"/>
              <w:left w:val="nil"/>
              <w:bottom w:val="nil"/>
              <w:right w:val="nil"/>
            </w:tcBorders>
          </w:tcPr>
          <w:p w14:paraId="27D5E009" w14:textId="77777777" w:rsidR="00C95BA3" w:rsidRPr="00C563B2" w:rsidRDefault="00C95BA3" w:rsidP="00C95BA3">
            <w:pPr>
              <w:spacing w:after="0" w:line="240" w:lineRule="auto"/>
              <w:jc w:val="right"/>
              <w:rPr>
                <w:rFonts w:eastAsia="Times New Roman" w:cs="Calibri"/>
                <w:color w:val="000000"/>
                <w:sz w:val="18"/>
                <w:szCs w:val="18"/>
                <w:lang w:val="es-CL" w:eastAsia="es-CL"/>
              </w:rPr>
            </w:pPr>
          </w:p>
        </w:tc>
        <w:tc>
          <w:tcPr>
            <w:tcW w:w="3827" w:type="dxa"/>
            <w:tcBorders>
              <w:top w:val="nil"/>
              <w:left w:val="nil"/>
              <w:bottom w:val="nil"/>
              <w:right w:val="nil"/>
            </w:tcBorders>
            <w:shd w:val="clear" w:color="auto" w:fill="auto"/>
            <w:noWrap/>
            <w:vAlign w:val="center"/>
          </w:tcPr>
          <w:p w14:paraId="21731106" w14:textId="1BB27241" w:rsidR="00C95BA3" w:rsidRPr="00C563B2" w:rsidRDefault="00C95BA3" w:rsidP="00C95BA3">
            <w:pPr>
              <w:spacing w:after="0" w:line="240" w:lineRule="auto"/>
              <w:jc w:val="right"/>
              <w:rPr>
                <w:rFonts w:eastAsia="Times New Roman" w:cs="Calibri"/>
                <w:color w:val="000000"/>
                <w:sz w:val="18"/>
                <w:szCs w:val="18"/>
                <w:lang w:val="es-CL" w:eastAsia="es-CL"/>
              </w:rPr>
            </w:pPr>
          </w:p>
        </w:tc>
      </w:tr>
      <w:tr w:rsidR="00C95BA3" w:rsidRPr="00C563B2" w14:paraId="546F05A6" w14:textId="77777777" w:rsidTr="00C95BA3">
        <w:trPr>
          <w:trHeight w:val="300"/>
          <w:jc w:val="center"/>
        </w:trPr>
        <w:tc>
          <w:tcPr>
            <w:tcW w:w="3969" w:type="dxa"/>
            <w:tcBorders>
              <w:top w:val="nil"/>
              <w:left w:val="nil"/>
              <w:bottom w:val="nil"/>
              <w:right w:val="nil"/>
            </w:tcBorders>
            <w:shd w:val="clear" w:color="auto" w:fill="auto"/>
            <w:noWrap/>
            <w:vAlign w:val="center"/>
            <w:hideMark/>
          </w:tcPr>
          <w:p w14:paraId="59D74B05" w14:textId="77777777" w:rsidR="00C95BA3" w:rsidRPr="00C563B2" w:rsidRDefault="00C95BA3" w:rsidP="00C95BA3">
            <w:pPr>
              <w:spacing w:after="0" w:line="240" w:lineRule="auto"/>
              <w:jc w:val="left"/>
              <w:rPr>
                <w:rFonts w:eastAsia="Times New Roman" w:cs="Calibri"/>
                <w:color w:val="000000"/>
                <w:sz w:val="18"/>
                <w:szCs w:val="18"/>
                <w:lang w:val="es-CL" w:eastAsia="es-CL"/>
              </w:rPr>
            </w:pPr>
          </w:p>
        </w:tc>
        <w:tc>
          <w:tcPr>
            <w:tcW w:w="3170" w:type="dxa"/>
            <w:tcBorders>
              <w:top w:val="nil"/>
              <w:left w:val="nil"/>
              <w:bottom w:val="nil"/>
              <w:right w:val="nil"/>
            </w:tcBorders>
            <w:shd w:val="clear" w:color="auto" w:fill="auto"/>
            <w:noWrap/>
            <w:vAlign w:val="center"/>
            <w:hideMark/>
          </w:tcPr>
          <w:p w14:paraId="3365EF5C" w14:textId="7132AA1F" w:rsidR="00C95BA3" w:rsidRPr="00C563B2" w:rsidRDefault="00C95BA3" w:rsidP="00C95BA3">
            <w:pPr>
              <w:spacing w:after="0" w:line="240" w:lineRule="auto"/>
              <w:jc w:val="right"/>
              <w:rPr>
                <w:rFonts w:eastAsia="Times New Roman" w:cs="Times New Roman"/>
                <w:sz w:val="18"/>
                <w:szCs w:val="18"/>
                <w:lang w:val="es-CL" w:eastAsia="es-CL"/>
              </w:rPr>
            </w:pPr>
            <w:r w:rsidRPr="00C563B2">
              <w:rPr>
                <w:rFonts w:eastAsia="Times New Roman" w:cs="Calibri"/>
                <w:color w:val="000000"/>
                <w:sz w:val="18"/>
                <w:szCs w:val="18"/>
                <w:lang w:val="es-CL" w:eastAsia="es-CL"/>
              </w:rPr>
              <w:t>0.97 (0.92, 1.02)</w:t>
            </w:r>
          </w:p>
        </w:tc>
        <w:tc>
          <w:tcPr>
            <w:tcW w:w="3827" w:type="dxa"/>
            <w:tcBorders>
              <w:top w:val="nil"/>
              <w:left w:val="nil"/>
              <w:bottom w:val="nil"/>
              <w:right w:val="nil"/>
            </w:tcBorders>
          </w:tcPr>
          <w:p w14:paraId="56CDD9B7" w14:textId="7636044A" w:rsidR="00C95BA3" w:rsidRPr="00C95BA3" w:rsidRDefault="00C95BA3" w:rsidP="00C95BA3">
            <w:pPr>
              <w:spacing w:after="0" w:line="240" w:lineRule="auto"/>
              <w:jc w:val="right"/>
              <w:rPr>
                <w:rFonts w:eastAsia="Times New Roman" w:cs="Calibri"/>
                <w:color w:val="000000"/>
                <w:sz w:val="18"/>
                <w:szCs w:val="18"/>
                <w:lang w:val="es-CL" w:eastAsia="es-CL"/>
              </w:rPr>
            </w:pPr>
            <w:r w:rsidRPr="00C95BA3">
              <w:rPr>
                <w:rFonts w:eastAsia="Times New Roman" w:cs="Calibri"/>
                <w:color w:val="000000"/>
                <w:sz w:val="18"/>
                <w:szCs w:val="18"/>
                <w:lang w:val="es-CL" w:eastAsia="es-CL"/>
              </w:rPr>
              <w:t>0.97 (0.92, 1.02)</w:t>
            </w:r>
          </w:p>
        </w:tc>
        <w:tc>
          <w:tcPr>
            <w:tcW w:w="3827" w:type="dxa"/>
            <w:tcBorders>
              <w:top w:val="nil"/>
              <w:left w:val="nil"/>
              <w:bottom w:val="nil"/>
              <w:right w:val="nil"/>
            </w:tcBorders>
            <w:shd w:val="clear" w:color="auto" w:fill="auto"/>
            <w:noWrap/>
            <w:vAlign w:val="center"/>
            <w:hideMark/>
          </w:tcPr>
          <w:p w14:paraId="689C6F84" w14:textId="53008A7E" w:rsidR="00C95BA3" w:rsidRPr="00C563B2" w:rsidRDefault="00C95BA3" w:rsidP="00C95BA3">
            <w:pPr>
              <w:spacing w:after="0" w:line="240" w:lineRule="auto"/>
              <w:jc w:val="right"/>
              <w:rPr>
                <w:rFonts w:eastAsia="Times New Roman" w:cs="Times New Roman"/>
                <w:sz w:val="18"/>
                <w:szCs w:val="18"/>
                <w:lang w:val="es-CL" w:eastAsia="es-CL"/>
              </w:rPr>
            </w:pPr>
            <w:r w:rsidRPr="00C95BA3">
              <w:rPr>
                <w:rFonts w:eastAsia="Times New Roman" w:cs="Calibri"/>
                <w:color w:val="000000"/>
                <w:sz w:val="18"/>
                <w:szCs w:val="18"/>
                <w:lang w:val="es-CL" w:eastAsia="es-CL"/>
              </w:rPr>
              <w:t>0.95 (0.90, 1.01)</w:t>
            </w:r>
          </w:p>
        </w:tc>
      </w:tr>
      <w:tr w:rsidR="00C95BA3" w:rsidRPr="00C563B2" w14:paraId="0DA51F75" w14:textId="77777777" w:rsidTr="00C95BA3">
        <w:trPr>
          <w:trHeight w:val="300"/>
          <w:jc w:val="center"/>
        </w:trPr>
        <w:tc>
          <w:tcPr>
            <w:tcW w:w="3969" w:type="dxa"/>
            <w:tcBorders>
              <w:top w:val="nil"/>
              <w:left w:val="nil"/>
              <w:bottom w:val="nil"/>
              <w:right w:val="nil"/>
            </w:tcBorders>
            <w:shd w:val="clear" w:color="auto" w:fill="auto"/>
            <w:noWrap/>
            <w:vAlign w:val="center"/>
            <w:hideMark/>
          </w:tcPr>
          <w:p w14:paraId="4238A452" w14:textId="0D5BCEDA" w:rsidR="00C95BA3" w:rsidRPr="00C563B2" w:rsidRDefault="00C95BA3" w:rsidP="00C95BA3">
            <w:pPr>
              <w:spacing w:after="0" w:line="240" w:lineRule="auto"/>
              <w:jc w:val="left"/>
              <w:rPr>
                <w:rFonts w:eastAsia="Times New Roman" w:cs="Calibri"/>
                <w:color w:val="000000"/>
                <w:sz w:val="18"/>
                <w:szCs w:val="18"/>
                <w:lang w:val="es-CL" w:eastAsia="es-CL"/>
              </w:rPr>
            </w:pPr>
            <w:proofErr w:type="spellStart"/>
            <w:r w:rsidRPr="00C563B2">
              <w:rPr>
                <w:rFonts w:eastAsia="Times New Roman" w:cs="Calibri"/>
                <w:color w:val="000000"/>
                <w:sz w:val="18"/>
                <w:szCs w:val="18"/>
                <w:lang w:val="es-CL" w:eastAsia="es-CL"/>
              </w:rPr>
              <w:t>W</w:t>
            </w:r>
            <w:r w:rsidRPr="00C73988">
              <w:rPr>
                <w:rFonts w:eastAsia="Times New Roman" w:cs="Calibri"/>
                <w:color w:val="000000"/>
                <w:sz w:val="18"/>
                <w:szCs w:val="18"/>
                <w:lang w:val="es-CL" w:eastAsia="es-CL"/>
              </w:rPr>
              <w:t>omen-only</w:t>
            </w:r>
            <w:proofErr w:type="spellEnd"/>
            <w:r w:rsidR="00A1623C">
              <w:rPr>
                <w:rFonts w:eastAsia="Times New Roman" w:cs="Calibri"/>
                <w:color w:val="000000"/>
                <w:sz w:val="18"/>
                <w:szCs w:val="18"/>
                <w:lang w:val="es-CL" w:eastAsia="es-CL"/>
              </w:rPr>
              <w:t>,</w:t>
            </w:r>
            <w:r w:rsidRPr="00C563B2">
              <w:rPr>
                <w:rFonts w:eastAsia="Times New Roman" w:cs="Calibri"/>
                <w:color w:val="000000"/>
                <w:sz w:val="18"/>
                <w:szCs w:val="18"/>
                <w:lang w:val="es-CL" w:eastAsia="es-CL"/>
              </w:rPr>
              <w:t xml:space="preserve"> intensive </w:t>
            </w:r>
            <w:proofErr w:type="spellStart"/>
            <w:r w:rsidRPr="00C563B2">
              <w:rPr>
                <w:rFonts w:eastAsia="Times New Roman" w:cs="Calibri"/>
                <w:color w:val="000000"/>
                <w:sz w:val="18"/>
                <w:szCs w:val="18"/>
                <w:lang w:val="es-CL" w:eastAsia="es-CL"/>
              </w:rPr>
              <w:t>ambulatory</w:t>
            </w:r>
            <w:proofErr w:type="spellEnd"/>
          </w:p>
        </w:tc>
        <w:tc>
          <w:tcPr>
            <w:tcW w:w="3170" w:type="dxa"/>
            <w:tcBorders>
              <w:top w:val="nil"/>
              <w:left w:val="nil"/>
              <w:bottom w:val="nil"/>
              <w:right w:val="nil"/>
            </w:tcBorders>
            <w:shd w:val="clear" w:color="auto" w:fill="auto"/>
            <w:noWrap/>
            <w:vAlign w:val="center"/>
          </w:tcPr>
          <w:p w14:paraId="1204B0AA" w14:textId="381E9A61" w:rsidR="00C95BA3" w:rsidRPr="00C563B2" w:rsidRDefault="00C95BA3" w:rsidP="00C95BA3">
            <w:pPr>
              <w:spacing w:after="0" w:line="240" w:lineRule="auto"/>
              <w:jc w:val="right"/>
              <w:rPr>
                <w:rFonts w:eastAsia="Times New Roman" w:cs="Calibri"/>
                <w:color w:val="000000"/>
                <w:sz w:val="18"/>
                <w:szCs w:val="18"/>
                <w:lang w:val="es-CL" w:eastAsia="es-CL"/>
              </w:rPr>
            </w:pPr>
          </w:p>
        </w:tc>
        <w:tc>
          <w:tcPr>
            <w:tcW w:w="3827" w:type="dxa"/>
            <w:tcBorders>
              <w:top w:val="nil"/>
              <w:left w:val="nil"/>
              <w:bottom w:val="nil"/>
              <w:right w:val="nil"/>
            </w:tcBorders>
          </w:tcPr>
          <w:p w14:paraId="7CE9F3D3" w14:textId="77777777" w:rsidR="00C95BA3" w:rsidRPr="00C563B2" w:rsidRDefault="00C95BA3" w:rsidP="00C95BA3">
            <w:pPr>
              <w:spacing w:after="0" w:line="240" w:lineRule="auto"/>
              <w:jc w:val="right"/>
              <w:rPr>
                <w:rFonts w:eastAsia="Times New Roman" w:cs="Calibri"/>
                <w:color w:val="000000"/>
                <w:sz w:val="18"/>
                <w:szCs w:val="18"/>
                <w:lang w:val="es-CL" w:eastAsia="es-CL"/>
              </w:rPr>
            </w:pPr>
          </w:p>
        </w:tc>
        <w:tc>
          <w:tcPr>
            <w:tcW w:w="3827" w:type="dxa"/>
            <w:tcBorders>
              <w:top w:val="nil"/>
              <w:left w:val="nil"/>
              <w:bottom w:val="nil"/>
              <w:right w:val="nil"/>
            </w:tcBorders>
            <w:shd w:val="clear" w:color="auto" w:fill="auto"/>
            <w:noWrap/>
            <w:vAlign w:val="center"/>
          </w:tcPr>
          <w:p w14:paraId="58FA1930" w14:textId="3226286F" w:rsidR="00C95BA3" w:rsidRPr="00C563B2" w:rsidRDefault="00C95BA3" w:rsidP="00C95BA3">
            <w:pPr>
              <w:spacing w:after="0" w:line="240" w:lineRule="auto"/>
              <w:jc w:val="right"/>
              <w:rPr>
                <w:rFonts w:eastAsia="Times New Roman" w:cs="Calibri"/>
                <w:color w:val="000000"/>
                <w:sz w:val="18"/>
                <w:szCs w:val="18"/>
                <w:lang w:val="es-CL" w:eastAsia="es-CL"/>
              </w:rPr>
            </w:pPr>
          </w:p>
        </w:tc>
      </w:tr>
      <w:tr w:rsidR="00C95BA3" w:rsidRPr="00C563B2" w14:paraId="3F96F89B" w14:textId="77777777" w:rsidTr="00C95BA3">
        <w:trPr>
          <w:trHeight w:val="300"/>
          <w:jc w:val="center"/>
        </w:trPr>
        <w:tc>
          <w:tcPr>
            <w:tcW w:w="3969" w:type="dxa"/>
            <w:tcBorders>
              <w:top w:val="nil"/>
              <w:left w:val="nil"/>
              <w:bottom w:val="nil"/>
              <w:right w:val="nil"/>
            </w:tcBorders>
            <w:shd w:val="clear" w:color="auto" w:fill="auto"/>
            <w:noWrap/>
            <w:vAlign w:val="center"/>
            <w:hideMark/>
          </w:tcPr>
          <w:p w14:paraId="12B476E4" w14:textId="77777777" w:rsidR="00C95BA3" w:rsidRPr="00C563B2" w:rsidRDefault="00C95BA3" w:rsidP="00C95BA3">
            <w:pPr>
              <w:spacing w:after="0" w:line="240" w:lineRule="auto"/>
              <w:jc w:val="left"/>
              <w:rPr>
                <w:rFonts w:eastAsia="Times New Roman" w:cs="Calibri"/>
                <w:color w:val="000000"/>
                <w:sz w:val="18"/>
                <w:szCs w:val="18"/>
                <w:lang w:val="es-CL" w:eastAsia="es-CL"/>
              </w:rPr>
            </w:pPr>
          </w:p>
        </w:tc>
        <w:tc>
          <w:tcPr>
            <w:tcW w:w="3170" w:type="dxa"/>
            <w:tcBorders>
              <w:top w:val="nil"/>
              <w:left w:val="nil"/>
              <w:bottom w:val="nil"/>
              <w:right w:val="nil"/>
            </w:tcBorders>
            <w:shd w:val="clear" w:color="auto" w:fill="auto"/>
            <w:noWrap/>
            <w:vAlign w:val="center"/>
            <w:hideMark/>
          </w:tcPr>
          <w:p w14:paraId="3041C2D3" w14:textId="55CE62D3" w:rsidR="00C95BA3" w:rsidRPr="00C563B2" w:rsidRDefault="00C95BA3" w:rsidP="00C95BA3">
            <w:pPr>
              <w:spacing w:after="0" w:line="240" w:lineRule="auto"/>
              <w:jc w:val="right"/>
              <w:rPr>
                <w:rFonts w:eastAsia="Times New Roman" w:cs="Times New Roman"/>
                <w:sz w:val="18"/>
                <w:szCs w:val="18"/>
                <w:lang w:val="es-CL" w:eastAsia="es-CL"/>
              </w:rPr>
            </w:pPr>
            <w:r w:rsidRPr="00C563B2">
              <w:rPr>
                <w:rFonts w:eastAsia="Times New Roman" w:cs="Calibri"/>
                <w:color w:val="000000"/>
                <w:sz w:val="18"/>
                <w:szCs w:val="18"/>
                <w:lang w:val="es-CL" w:eastAsia="es-CL"/>
              </w:rPr>
              <w:t>0.99 (0.92, 1.05)</w:t>
            </w:r>
          </w:p>
        </w:tc>
        <w:tc>
          <w:tcPr>
            <w:tcW w:w="3827" w:type="dxa"/>
            <w:tcBorders>
              <w:top w:val="nil"/>
              <w:left w:val="nil"/>
              <w:bottom w:val="nil"/>
              <w:right w:val="nil"/>
            </w:tcBorders>
          </w:tcPr>
          <w:p w14:paraId="3404A7B0" w14:textId="53A6C9EB" w:rsidR="00C95BA3" w:rsidRPr="00C563B2" w:rsidRDefault="00C95BA3" w:rsidP="00C95BA3">
            <w:pPr>
              <w:spacing w:after="0" w:line="240" w:lineRule="auto"/>
              <w:jc w:val="right"/>
              <w:rPr>
                <w:rFonts w:eastAsia="Times New Roman" w:cs="Calibri"/>
                <w:color w:val="000000"/>
                <w:sz w:val="18"/>
                <w:szCs w:val="18"/>
                <w:lang w:val="es-CL" w:eastAsia="es-CL"/>
              </w:rPr>
            </w:pPr>
            <w:r w:rsidRPr="00C95BA3">
              <w:rPr>
                <w:rFonts w:eastAsia="Times New Roman" w:cs="Calibri"/>
                <w:color w:val="000000"/>
                <w:sz w:val="18"/>
                <w:szCs w:val="18"/>
                <w:lang w:val="es-CL" w:eastAsia="es-CL"/>
              </w:rPr>
              <w:t>0.99 (0.92, 1.07)</w:t>
            </w:r>
          </w:p>
        </w:tc>
        <w:tc>
          <w:tcPr>
            <w:tcW w:w="3827" w:type="dxa"/>
            <w:tcBorders>
              <w:top w:val="nil"/>
              <w:left w:val="nil"/>
              <w:bottom w:val="nil"/>
              <w:right w:val="nil"/>
            </w:tcBorders>
            <w:shd w:val="clear" w:color="auto" w:fill="auto"/>
            <w:noWrap/>
            <w:vAlign w:val="center"/>
            <w:hideMark/>
          </w:tcPr>
          <w:p w14:paraId="65DBE2C1" w14:textId="363BED20" w:rsidR="00C95BA3" w:rsidRPr="00C563B2" w:rsidRDefault="00C95BA3" w:rsidP="00C95BA3">
            <w:pPr>
              <w:spacing w:after="0" w:line="240" w:lineRule="auto"/>
              <w:jc w:val="right"/>
              <w:rPr>
                <w:rFonts w:eastAsia="Times New Roman" w:cs="Times New Roman"/>
                <w:sz w:val="18"/>
                <w:szCs w:val="18"/>
                <w:lang w:val="es-CL" w:eastAsia="es-CL"/>
              </w:rPr>
            </w:pPr>
            <w:r w:rsidRPr="00C563B2">
              <w:rPr>
                <w:rFonts w:eastAsia="Times New Roman" w:cs="Calibri"/>
                <w:color w:val="000000"/>
                <w:sz w:val="18"/>
                <w:szCs w:val="18"/>
                <w:lang w:val="es-CL" w:eastAsia="es-CL"/>
              </w:rPr>
              <w:t>0.99 (0.92, 1.07)</w:t>
            </w:r>
          </w:p>
        </w:tc>
      </w:tr>
      <w:tr w:rsidR="00C95BA3" w:rsidRPr="00C73988" w14:paraId="529A2182" w14:textId="77777777" w:rsidTr="00C95BA3">
        <w:trPr>
          <w:trHeight w:val="300"/>
          <w:jc w:val="center"/>
        </w:trPr>
        <w:tc>
          <w:tcPr>
            <w:tcW w:w="3969" w:type="dxa"/>
            <w:tcBorders>
              <w:top w:val="nil"/>
              <w:left w:val="nil"/>
              <w:right w:val="nil"/>
            </w:tcBorders>
            <w:shd w:val="clear" w:color="auto" w:fill="auto"/>
            <w:noWrap/>
            <w:vAlign w:val="center"/>
          </w:tcPr>
          <w:p w14:paraId="3EC39B7C" w14:textId="3D19443E" w:rsidR="00C95BA3" w:rsidRPr="00C73988" w:rsidRDefault="00C95BA3" w:rsidP="00C95BA3">
            <w:pPr>
              <w:spacing w:after="0" w:line="240" w:lineRule="auto"/>
              <w:jc w:val="left"/>
              <w:rPr>
                <w:rFonts w:eastAsia="Times New Roman" w:cs="Calibri"/>
                <w:color w:val="000000"/>
                <w:sz w:val="18"/>
                <w:szCs w:val="18"/>
                <w:lang w:val="es-CL" w:eastAsia="es-CL"/>
              </w:rPr>
            </w:pPr>
            <w:proofErr w:type="spellStart"/>
            <w:r w:rsidRPr="00C563B2">
              <w:rPr>
                <w:rFonts w:eastAsia="Times New Roman" w:cs="Calibri"/>
                <w:color w:val="000000"/>
                <w:sz w:val="18"/>
                <w:szCs w:val="18"/>
                <w:lang w:val="es-CL" w:eastAsia="es-CL"/>
              </w:rPr>
              <w:t>W</w:t>
            </w:r>
            <w:r w:rsidRPr="00C73988">
              <w:rPr>
                <w:rFonts w:eastAsia="Times New Roman" w:cs="Calibri"/>
                <w:color w:val="000000"/>
                <w:sz w:val="18"/>
                <w:szCs w:val="18"/>
                <w:lang w:val="es-CL" w:eastAsia="es-CL"/>
              </w:rPr>
              <w:t>omen-only</w:t>
            </w:r>
            <w:proofErr w:type="spellEnd"/>
            <w:r w:rsidR="00A1623C">
              <w:rPr>
                <w:rFonts w:eastAsia="Times New Roman" w:cs="Calibri"/>
                <w:color w:val="000000"/>
                <w:sz w:val="18"/>
                <w:szCs w:val="18"/>
                <w:lang w:val="es-CL" w:eastAsia="es-CL"/>
              </w:rPr>
              <w:t>,</w:t>
            </w:r>
            <w:r w:rsidRPr="00C563B2">
              <w:rPr>
                <w:rFonts w:eastAsia="Times New Roman" w:cs="Calibri"/>
                <w:color w:val="000000"/>
                <w:sz w:val="18"/>
                <w:szCs w:val="18"/>
                <w:lang w:val="es-CL" w:eastAsia="es-CL"/>
              </w:rPr>
              <w:t xml:space="preserve"> </w:t>
            </w:r>
            <w:proofErr w:type="spellStart"/>
            <w:r w:rsidRPr="00C563B2">
              <w:rPr>
                <w:rFonts w:eastAsia="Times New Roman" w:cs="Calibri"/>
                <w:color w:val="000000"/>
                <w:sz w:val="18"/>
                <w:szCs w:val="18"/>
                <w:lang w:val="es-CL" w:eastAsia="es-CL"/>
              </w:rPr>
              <w:t>residential</w:t>
            </w:r>
            <w:proofErr w:type="spellEnd"/>
          </w:p>
        </w:tc>
        <w:tc>
          <w:tcPr>
            <w:tcW w:w="3170" w:type="dxa"/>
            <w:tcBorders>
              <w:top w:val="nil"/>
              <w:left w:val="nil"/>
              <w:right w:val="nil"/>
            </w:tcBorders>
            <w:shd w:val="clear" w:color="auto" w:fill="auto"/>
            <w:noWrap/>
            <w:vAlign w:val="center"/>
          </w:tcPr>
          <w:p w14:paraId="7130BC3C" w14:textId="77777777" w:rsidR="00C95BA3" w:rsidRPr="00C73988" w:rsidRDefault="00C95BA3" w:rsidP="00C95BA3">
            <w:pPr>
              <w:spacing w:after="0" w:line="240" w:lineRule="auto"/>
              <w:jc w:val="right"/>
              <w:rPr>
                <w:rFonts w:eastAsia="Times New Roman" w:cs="Calibri"/>
                <w:color w:val="000000"/>
                <w:sz w:val="18"/>
                <w:szCs w:val="18"/>
                <w:lang w:val="es-CL" w:eastAsia="es-CL"/>
              </w:rPr>
            </w:pPr>
          </w:p>
        </w:tc>
        <w:tc>
          <w:tcPr>
            <w:tcW w:w="3827" w:type="dxa"/>
            <w:tcBorders>
              <w:top w:val="nil"/>
              <w:left w:val="nil"/>
              <w:right w:val="nil"/>
            </w:tcBorders>
          </w:tcPr>
          <w:p w14:paraId="2857348C" w14:textId="77777777" w:rsidR="00C95BA3" w:rsidRPr="00C73988" w:rsidRDefault="00C95BA3" w:rsidP="00C95BA3">
            <w:pPr>
              <w:spacing w:after="0" w:line="240" w:lineRule="auto"/>
              <w:jc w:val="right"/>
              <w:rPr>
                <w:rFonts w:eastAsia="Times New Roman" w:cs="Calibri"/>
                <w:color w:val="000000"/>
                <w:sz w:val="18"/>
                <w:szCs w:val="18"/>
                <w:lang w:val="es-CL" w:eastAsia="es-CL"/>
              </w:rPr>
            </w:pPr>
          </w:p>
        </w:tc>
        <w:tc>
          <w:tcPr>
            <w:tcW w:w="3827" w:type="dxa"/>
            <w:tcBorders>
              <w:top w:val="nil"/>
              <w:left w:val="nil"/>
              <w:right w:val="nil"/>
            </w:tcBorders>
            <w:shd w:val="clear" w:color="auto" w:fill="auto"/>
            <w:noWrap/>
            <w:vAlign w:val="center"/>
          </w:tcPr>
          <w:p w14:paraId="75B241FB" w14:textId="31A1D438" w:rsidR="00C95BA3" w:rsidRPr="00C73988" w:rsidRDefault="00C95BA3" w:rsidP="00C95BA3">
            <w:pPr>
              <w:spacing w:after="0" w:line="240" w:lineRule="auto"/>
              <w:jc w:val="right"/>
              <w:rPr>
                <w:rFonts w:eastAsia="Times New Roman" w:cs="Calibri"/>
                <w:color w:val="000000"/>
                <w:sz w:val="18"/>
                <w:szCs w:val="18"/>
                <w:lang w:val="es-CL" w:eastAsia="es-CL"/>
              </w:rPr>
            </w:pPr>
          </w:p>
        </w:tc>
      </w:tr>
      <w:tr w:rsidR="00C95BA3" w:rsidRPr="00C563B2" w14:paraId="1BD1194E" w14:textId="77777777" w:rsidTr="00C95BA3">
        <w:trPr>
          <w:trHeight w:val="300"/>
          <w:jc w:val="center"/>
        </w:trPr>
        <w:tc>
          <w:tcPr>
            <w:tcW w:w="3969" w:type="dxa"/>
            <w:tcBorders>
              <w:top w:val="nil"/>
              <w:left w:val="nil"/>
              <w:bottom w:val="single" w:sz="4" w:space="0" w:color="auto"/>
              <w:right w:val="nil"/>
            </w:tcBorders>
            <w:shd w:val="clear" w:color="auto" w:fill="auto"/>
            <w:noWrap/>
            <w:vAlign w:val="center"/>
          </w:tcPr>
          <w:p w14:paraId="1DCC1AC4" w14:textId="4E568FF6" w:rsidR="00C95BA3" w:rsidRPr="00C563B2" w:rsidRDefault="00C95BA3" w:rsidP="00C95BA3">
            <w:pPr>
              <w:spacing w:after="0" w:line="240" w:lineRule="auto"/>
              <w:jc w:val="left"/>
              <w:rPr>
                <w:rFonts w:eastAsia="Times New Roman" w:cs="Calibri"/>
                <w:color w:val="000000"/>
                <w:sz w:val="18"/>
                <w:szCs w:val="18"/>
                <w:lang w:val="es-CL" w:eastAsia="es-CL"/>
              </w:rPr>
            </w:pPr>
          </w:p>
        </w:tc>
        <w:tc>
          <w:tcPr>
            <w:tcW w:w="3170" w:type="dxa"/>
            <w:tcBorders>
              <w:top w:val="nil"/>
              <w:left w:val="nil"/>
              <w:bottom w:val="single" w:sz="4" w:space="0" w:color="auto"/>
              <w:right w:val="nil"/>
            </w:tcBorders>
            <w:shd w:val="clear" w:color="auto" w:fill="auto"/>
            <w:noWrap/>
            <w:vAlign w:val="center"/>
            <w:hideMark/>
          </w:tcPr>
          <w:p w14:paraId="3A2B9D7B" w14:textId="77777777" w:rsidR="00C95BA3" w:rsidRPr="00C563B2" w:rsidRDefault="00C95BA3" w:rsidP="00C95BA3">
            <w:pPr>
              <w:spacing w:after="0" w:line="240" w:lineRule="auto"/>
              <w:jc w:val="right"/>
              <w:rPr>
                <w:rFonts w:eastAsia="Times New Roman" w:cs="Calibri"/>
                <w:color w:val="000000"/>
                <w:sz w:val="18"/>
                <w:szCs w:val="18"/>
                <w:lang w:val="es-CL" w:eastAsia="es-CL"/>
              </w:rPr>
            </w:pPr>
            <w:r w:rsidRPr="00C563B2">
              <w:rPr>
                <w:rFonts w:eastAsia="Times New Roman" w:cs="Calibri"/>
                <w:color w:val="000000"/>
                <w:sz w:val="18"/>
                <w:szCs w:val="18"/>
                <w:lang w:val="es-CL" w:eastAsia="es-CL"/>
              </w:rPr>
              <w:t>1.14 (1.06, 1.23)</w:t>
            </w:r>
          </w:p>
        </w:tc>
        <w:tc>
          <w:tcPr>
            <w:tcW w:w="3827" w:type="dxa"/>
            <w:tcBorders>
              <w:top w:val="nil"/>
              <w:left w:val="nil"/>
              <w:bottom w:val="single" w:sz="4" w:space="0" w:color="auto"/>
              <w:right w:val="nil"/>
            </w:tcBorders>
          </w:tcPr>
          <w:p w14:paraId="5435EEAD" w14:textId="5A2806E4" w:rsidR="00C95BA3" w:rsidRPr="00C95BA3" w:rsidRDefault="00C95BA3" w:rsidP="00C95BA3">
            <w:pPr>
              <w:spacing w:after="0" w:line="240" w:lineRule="auto"/>
              <w:jc w:val="right"/>
              <w:rPr>
                <w:rFonts w:eastAsia="Times New Roman" w:cs="Calibri"/>
                <w:color w:val="000000"/>
                <w:sz w:val="18"/>
                <w:szCs w:val="18"/>
                <w:lang w:val="es-CL" w:eastAsia="es-CL"/>
              </w:rPr>
            </w:pPr>
            <w:r w:rsidRPr="00C95BA3">
              <w:rPr>
                <w:rFonts w:eastAsia="Times New Roman" w:cs="Calibri"/>
                <w:color w:val="000000"/>
                <w:sz w:val="18"/>
                <w:szCs w:val="18"/>
                <w:lang w:val="es-CL" w:eastAsia="es-CL"/>
              </w:rPr>
              <w:t>1.15 (1.06, 1.26)</w:t>
            </w:r>
          </w:p>
        </w:tc>
        <w:tc>
          <w:tcPr>
            <w:tcW w:w="3827" w:type="dxa"/>
            <w:tcBorders>
              <w:top w:val="nil"/>
              <w:left w:val="nil"/>
              <w:bottom w:val="single" w:sz="4" w:space="0" w:color="auto"/>
              <w:right w:val="nil"/>
            </w:tcBorders>
            <w:shd w:val="clear" w:color="auto" w:fill="auto"/>
            <w:noWrap/>
            <w:vAlign w:val="center"/>
            <w:hideMark/>
          </w:tcPr>
          <w:p w14:paraId="36454E14" w14:textId="3487AE49" w:rsidR="00C95BA3" w:rsidRPr="00C563B2" w:rsidRDefault="00C95BA3" w:rsidP="00C95BA3">
            <w:pPr>
              <w:spacing w:after="0" w:line="240" w:lineRule="auto"/>
              <w:jc w:val="right"/>
              <w:rPr>
                <w:rFonts w:eastAsia="Times New Roman" w:cs="Calibri"/>
                <w:color w:val="000000"/>
                <w:sz w:val="18"/>
                <w:szCs w:val="18"/>
                <w:lang w:val="es-CL" w:eastAsia="es-CL"/>
              </w:rPr>
            </w:pPr>
            <w:r w:rsidRPr="00C95BA3">
              <w:rPr>
                <w:rFonts w:eastAsia="Times New Roman" w:cs="Calibri"/>
                <w:color w:val="000000"/>
                <w:sz w:val="18"/>
                <w:szCs w:val="18"/>
                <w:lang w:val="es-CL" w:eastAsia="es-CL"/>
              </w:rPr>
              <w:t>1.13 (1.04, 1.22)</w:t>
            </w:r>
          </w:p>
        </w:tc>
      </w:tr>
    </w:tbl>
    <w:p w14:paraId="6C2E7E69" w14:textId="3E50CEC5" w:rsidR="00A1623C" w:rsidRDefault="00C563B2" w:rsidP="00A1623C">
      <w:pPr>
        <w:spacing w:after="0" w:line="240" w:lineRule="auto"/>
        <w:ind w:left="720"/>
        <w:jc w:val="left"/>
        <w:rPr>
          <w:shd w:val="clear" w:color="auto" w:fill="FFFFFF"/>
        </w:rPr>
      </w:pPr>
      <w:r w:rsidRPr="00C563B2">
        <w:rPr>
          <w:shd w:val="clear" w:color="auto" w:fill="FFFFFF"/>
        </w:rPr>
        <w:t>Note</w:t>
      </w:r>
      <w:r w:rsidR="00A1623C">
        <w:rPr>
          <w:shd w:val="clear" w:color="auto" w:fill="FFFFFF"/>
        </w:rPr>
        <w:t>.</w:t>
      </w:r>
      <w:r w:rsidRPr="00C563B2">
        <w:rPr>
          <w:shd w:val="clear" w:color="auto" w:fill="FFFFFF"/>
        </w:rPr>
        <w:t xml:space="preserve"> </w:t>
      </w:r>
      <w:r w:rsidR="001551EB">
        <w:rPr>
          <w:shd w:val="clear" w:color="auto" w:fill="FFFFFF"/>
        </w:rPr>
        <w:t xml:space="preserve">RR= Relative risk; 95%CI= </w:t>
      </w:r>
      <w:r w:rsidRPr="00C563B2">
        <w:rPr>
          <w:shd w:val="clear" w:color="auto" w:fill="FFFFFF"/>
        </w:rPr>
        <w:t>95% confidence intervals in parenthesis</w:t>
      </w:r>
      <w:r w:rsidR="00C95BA3">
        <w:rPr>
          <w:shd w:val="clear" w:color="auto" w:fill="FFFFFF"/>
        </w:rPr>
        <w:t>;</w:t>
      </w:r>
      <w:r w:rsidRPr="00C563B2">
        <w:rPr>
          <w:shd w:val="clear" w:color="auto" w:fill="FFFFFF"/>
        </w:rPr>
        <w:t xml:space="preserve"> </w:t>
      </w:r>
      <w:bookmarkStart w:id="86" w:name="_Hlk166796550"/>
      <w:r w:rsidR="00C95BA3">
        <w:rPr>
          <w:shd w:val="clear" w:color="auto" w:fill="FFFFFF"/>
        </w:rPr>
        <w:t>lag=0: Lagged covariates were fixed to 0 for binary variables and natural logarithm of 45 days; lag=1: Lagged covariates were fixed to 1 for binary variables and natural logarithm of 90 days.</w:t>
      </w:r>
      <w:bookmarkEnd w:id="86"/>
      <w:r w:rsidR="00C95BA3">
        <w:rPr>
          <w:shd w:val="clear" w:color="auto" w:fill="FFFFFF"/>
        </w:rPr>
        <w:t xml:space="preserve"> </w:t>
      </w:r>
    </w:p>
    <w:p w14:paraId="1D3E874E" w14:textId="7D637939" w:rsidR="00C95BA3" w:rsidRPr="00C95BA3" w:rsidRDefault="00C563B2" w:rsidP="00A1623C">
      <w:pPr>
        <w:spacing w:after="0" w:line="240" w:lineRule="auto"/>
        <w:ind w:left="720"/>
        <w:jc w:val="left"/>
        <w:rPr>
          <w:lang w:val="en-US"/>
        </w:rPr>
      </w:pPr>
      <w:r w:rsidRPr="00C563B2">
        <w:rPr>
          <w:shd w:val="clear" w:color="auto" w:fill="FFFFFF"/>
        </w:rPr>
        <w:t>All models adjusted for the following covariates:</w:t>
      </w:r>
      <w:r w:rsidRPr="00C563B2">
        <w:rPr>
          <w:lang w:val="en-US"/>
        </w:rPr>
        <w:t xml:space="preserve"> </w:t>
      </w:r>
      <w:r>
        <w:rPr>
          <w:lang w:val="en-US"/>
        </w:rPr>
        <w:t xml:space="preserve">biopsychosocial compromise (severe status) at admission to treatment, Age at admission to treatment, Birth year, Primary substance of the initial diagnosis (alcohol, cocaine hydrochloride, cocaine base paste, marijuana), Psychiatric comorbidity (in study and with comorbidity), </w:t>
      </w:r>
      <w:r w:rsidR="002D26C3" w:rsidRPr="002D26C3">
        <w:rPr>
          <w:lang w:val="en-US"/>
        </w:rPr>
        <w:t>Daily frequence of primary substance use at admission</w:t>
      </w:r>
      <w:r w:rsidR="002D26C3">
        <w:rPr>
          <w:lang w:val="en-US"/>
        </w:rPr>
        <w:t xml:space="preserve">, </w:t>
      </w:r>
      <w:r>
        <w:rPr>
          <w:lang w:val="en-US"/>
        </w:rPr>
        <w:t>Occupational status (inactive and unemployed), Primary substance at admission to treatment (Cocaine hydrochloride, cocaine base paste, marijuana, alcohol).</w:t>
      </w:r>
      <w:r w:rsidR="00C95BA3" w:rsidRPr="00C95BA3">
        <w:t xml:space="preserve"> </w:t>
      </w:r>
    </w:p>
    <w:sectPr w:rsidR="00C95BA3" w:rsidRPr="00C95BA3" w:rsidSect="00EA2255">
      <w:pgSz w:w="16838" w:h="11906" w:orient="landscape"/>
      <w:pgMar w:top="851" w:right="851" w:bottom="851" w:left="85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3" w:author="Andrés González Santa Cruz" w:date="2024-05-15T13:46:00Z" w:initials="AG">
    <w:p w14:paraId="7B3D7499" w14:textId="6BB98F2D" w:rsidR="00A22DC3" w:rsidRDefault="00A22DC3">
      <w:pPr>
        <w:pStyle w:val="Textocomentario"/>
      </w:pPr>
      <w:r>
        <w:rPr>
          <w:rStyle w:val="Refdecomentario"/>
        </w:rPr>
        <w:annotationRef/>
      </w:r>
      <w:r>
        <w:rPr>
          <w:rStyle w:val="Refdecomentario"/>
        </w:rPr>
        <w:t xml:space="preserve">Ref., </w:t>
      </w:r>
      <w:r>
        <w:t xml:space="preserve"> Lokku</w:t>
      </w:r>
    </w:p>
  </w:comment>
  <w:comment w:id="67" w:author="Andrés González Santa Cruz" w:date="2024-05-13T23:07:00Z" w:initials="AG">
    <w:p w14:paraId="1D020F65" w14:textId="77777777" w:rsidR="00146A6C" w:rsidRPr="00146A6C" w:rsidRDefault="00146A6C" w:rsidP="00146A6C">
      <w:pPr>
        <w:pStyle w:val="Textocomentario"/>
      </w:pPr>
      <w:r>
        <w:rPr>
          <w:rStyle w:val="Refdecomentario"/>
        </w:rPr>
        <w:annotationRef/>
      </w:r>
      <w:r w:rsidRPr="00146A6C">
        <w:t>First substance used</w:t>
      </w:r>
    </w:p>
  </w:comment>
  <w:comment w:id="69" w:author="Andrés González Santa Cruz" w:date="2024-05-14T11:31:00Z" w:initials="AG">
    <w:p w14:paraId="5D10736D" w14:textId="68D0BA79" w:rsidR="008346BC" w:rsidRDefault="008346BC">
      <w:pPr>
        <w:pStyle w:val="Textocomentario"/>
      </w:pPr>
      <w:r>
        <w:rPr>
          <w:rStyle w:val="Refdecomentario"/>
        </w:rPr>
        <w:annotationRef/>
      </w:r>
      <w:r>
        <w:t>La referencia tiene dos formatos: E.M. o E. Pullenayegum</w:t>
      </w:r>
    </w:p>
  </w:comment>
  <w:comment w:id="72" w:author="Andrés González Santa Cruz" w:date="2024-05-15T12:18:00Z" w:initials="AG">
    <w:p w14:paraId="4025BFCA" w14:textId="7E1E5F15" w:rsidR="00D764E1" w:rsidRPr="008D0663" w:rsidRDefault="00D764E1">
      <w:pPr>
        <w:pStyle w:val="Textocomentario"/>
      </w:pPr>
      <w:r>
        <w:rPr>
          <w:rStyle w:val="Refdecomentario"/>
        </w:rPr>
        <w:annotationRef/>
      </w:r>
      <w:r w:rsidRPr="0075223D">
        <w:rPr>
          <w:lang w:val="en-US"/>
        </w:rPr>
        <w:fldChar w:fldCharType="begin"/>
      </w:r>
      <w:r w:rsidRPr="008D0663">
        <w:instrText xml:space="preserve"> ADDIN ZOTERO_ITEM CSL_CITATION {"citationID":"UOouQJEx","properties":{"formattedCitation":"(Olivari et al., 2022)","plainCitation":"(Olivari et al., 2022)","noteIndex":0},"citationItems":[{"id":"RQr8hPvX/alAhROQx","uris":["http://zotero.org/users/12673371/items/TPE4HZQ3"],"itemData":{"id":105,"type":"article-journal","abstract":"We characterized substance use patterns and co-occurring substance use disorders among active cocaine base paste (CBP) users in Santiago, Chile using data from respondent-driven sampling (RDS) in three areas of Metropolitan Santiago. Recruitment began with nine seeds, reaching 398 active CBP users (18% women; mean age 37.7 years), defined as persons consuming CBP at least twice per week in the last three months. Population proportions and uncertainty were estimated accounting for individuals’ social network and homophily. The median CBP age of initiation was 21 years, and the median number of years using CBP was 7 for women and 15 for men. The median days of use in the past month was 25 days, with a median of 56 doses per week. The proportion of monthly income spent on CBP was 65%. The prevalence of substance use disorders (SUDs) were: 98% for CBP, 67% for alcohol, 60% for marijuana, and 41% for cocaine hydrochloride. Heavy polydrug use patterns and co-occurring SUDs are frequent among active CBP users in the metropolitan area of Santiago. Traditional surveillance strategies may have underestimated polysubstance use and co-occurring SUDs in active CBP users. RDS proved to be a feasible methodology that could be effectively used for substance use surveillance among hard-to-reach populations.","container-title":"Journal of Psychoactive Drugs","DOI":"10.1080/02791072.2021.1976886","ISSN":"0279-1072","issue":"4","note":"publisher: Taylor &amp; Francis\n_eprint: https://doi.org/10.1080/02791072.2021.1976886\nPMID: 34724873","page":"348-357","source":"Taylor and Francis+NEJM","title":"Polydrug Use and Co-occurring Substance Use Disorders in a Respondent Driven Sampling of Cocaine Base Paste Users in Santiago, Chile","volume":"54","author":[{"family":"Olivari","given":"Carla F."},{"family":"Gaete","given":"Jorge"},{"family":"Rodriguez","given":"Nicolás"},{"family":"Pizarro","given":"Esteban"},{"family":"Del Villar","given":"Paloma"},{"family":"Calvo","given":"Esteban"},{"family":"Castillo-Carniglia","given":"Alvaro"}],"issued":{"date-parts":[["2022",8,8]]}}}],"schema":"https://github.com/citation-style-language/schema/raw/master/csl-citation.json"} </w:instrText>
      </w:r>
      <w:r w:rsidRPr="0075223D">
        <w:rPr>
          <w:lang w:val="en-US"/>
        </w:rPr>
        <w:fldChar w:fldCharType="separate"/>
      </w:r>
      <w:r w:rsidRPr="008D0663">
        <w:t>(Olivari et al., 2022)</w:t>
      </w:r>
      <w:r w:rsidRPr="0075223D">
        <w:rPr>
          <w:lang w:val="en-US"/>
        </w:rPr>
        <w:fldChar w:fldCharType="end"/>
      </w:r>
    </w:p>
  </w:comment>
  <w:comment w:id="73" w:author="Andrés González Santa Cruz" w:date="2024-05-15T12:19:00Z" w:initials="AG">
    <w:p w14:paraId="069C911D" w14:textId="724EDE3B" w:rsidR="00D764E1" w:rsidRPr="008D0663" w:rsidRDefault="00D764E1">
      <w:pPr>
        <w:pStyle w:val="Textocomentario"/>
      </w:pPr>
      <w:r>
        <w:rPr>
          <w:rStyle w:val="Refdecomentario"/>
        </w:rPr>
        <w:annotationRef/>
      </w:r>
      <w:r w:rsidRPr="008D0663">
        <w:t>Ruiz-Tagle et al 2023</w:t>
      </w:r>
    </w:p>
  </w:comment>
  <w:comment w:id="75" w:author="Andrés González Santa Cruz" w:date="2024-05-16T15:59:00Z" w:initials="AG">
    <w:p w14:paraId="3DC9D0ED" w14:textId="4AAE2650" w:rsidR="00C24106" w:rsidRPr="00B40E37" w:rsidRDefault="00C24106">
      <w:pPr>
        <w:pStyle w:val="Textocomentario"/>
      </w:pPr>
      <w:r>
        <w:rPr>
          <w:rStyle w:val="Refdecomentario"/>
        </w:rPr>
        <w:annotationRef/>
      </w:r>
      <w:r w:rsidRPr="00B40E37">
        <w:t>First substance used</w:t>
      </w:r>
    </w:p>
  </w:comment>
  <w:comment w:id="76" w:author="Andrés González Santa Cruz" w:date="2024-05-16T16:02:00Z" w:initials="AG">
    <w:p w14:paraId="7C07E92C" w14:textId="31BD622E" w:rsidR="00C24106" w:rsidRPr="00C24106" w:rsidRDefault="00C24106">
      <w:pPr>
        <w:pStyle w:val="Textocomentario"/>
      </w:pPr>
      <w:r>
        <w:rPr>
          <w:rStyle w:val="Refdecomentario"/>
        </w:rPr>
        <w:annotationRef/>
      </w:r>
      <w:r w:rsidRPr="00C24106">
        <w:t>Cuando ocupo one.h</w:t>
      </w:r>
      <w:r>
        <w:t>ot encoding y a la única categoría que no incorporo como predictor es Other substances</w:t>
      </w:r>
      <w:r w:rsidR="00125A8A">
        <w:t>, entonces la comparación del predictor es con el intercepto, no? (ej., no tener 1’s en ninguna de las otras ssustancias, por tanto, en Otras).</w:t>
      </w:r>
    </w:p>
  </w:comment>
  <w:comment w:id="77" w:author="Andrés González Santa Cruz" w:date="2024-05-17T00:53:00Z" w:initials="AG">
    <w:p w14:paraId="79B04384" w14:textId="77777777" w:rsidR="001B729A" w:rsidRPr="001B729A" w:rsidRDefault="001B729A" w:rsidP="001B729A">
      <w:pPr>
        <w:pStyle w:val="Textocomentario"/>
        <w:rPr>
          <w:lang w:val="en-US"/>
        </w:rPr>
      </w:pPr>
      <w:r>
        <w:rPr>
          <w:rStyle w:val="Refdecomentario"/>
        </w:rPr>
        <w:annotationRef/>
      </w:r>
      <w:r w:rsidRPr="001B729A">
        <w:rPr>
          <w:lang w:val="en-US"/>
        </w:rPr>
        <w:t>Beaulieu, M., Tremblay, J. &amp; Bertrand, K. Adjustments to Service Organization in Specialized Addiction Services and Clinical Strategies for Better Meeting the Needs of People with a Persistent Substance Use Disorder. </w:t>
      </w:r>
      <w:r w:rsidRPr="001B729A">
        <w:rPr>
          <w:i/>
          <w:iCs/>
          <w:lang w:val="en-US"/>
        </w:rPr>
        <w:t>Int J Ment Health Addiction</w:t>
      </w:r>
      <w:r w:rsidRPr="001B729A">
        <w:rPr>
          <w:lang w:val="en-US"/>
        </w:rPr>
        <w:t> (2022). https://doi.org/10.1007/s11469-022-00982-z</w:t>
      </w:r>
    </w:p>
    <w:p w14:paraId="7A1B22F9" w14:textId="77777777" w:rsidR="001B729A" w:rsidRPr="001B729A" w:rsidRDefault="001B729A" w:rsidP="001B729A">
      <w:pPr>
        <w:pStyle w:val="Textocomentario"/>
        <w:rPr>
          <w:lang w:val="en-US"/>
        </w:rPr>
      </w:pPr>
    </w:p>
  </w:comment>
  <w:comment w:id="78" w:author="Andrés González Santa Cruz" w:date="2024-05-16T17:22:00Z" w:initials="AG">
    <w:p w14:paraId="1D65C8D2" w14:textId="77777777" w:rsidR="004822D9" w:rsidRPr="004822D9" w:rsidRDefault="004822D9" w:rsidP="004822D9">
      <w:pPr>
        <w:jc w:val="left"/>
        <w:rPr>
          <w:rFonts w:ascii="Times New Roman" w:eastAsia="Times New Roman" w:hAnsi="Times New Roman" w:cs="Times New Roman"/>
          <w:sz w:val="24"/>
          <w:szCs w:val="24"/>
          <w:lang w:val="en-US" w:eastAsia="es-CL"/>
        </w:rPr>
      </w:pPr>
      <w:r>
        <w:rPr>
          <w:rStyle w:val="Refdecomentario"/>
        </w:rPr>
        <w:annotationRef/>
      </w:r>
      <w:r w:rsidRPr="004822D9">
        <w:rPr>
          <w:rFonts w:ascii="Times New Roman" w:eastAsia="Times New Roman" w:hAnsi="Times New Roman" w:cs="Times New Roman"/>
          <w:sz w:val="24"/>
          <w:szCs w:val="24"/>
          <w:lang w:val="en-US" w:eastAsia="es-CL"/>
        </w:rPr>
        <w:t xml:space="preserve">Royston, P., &amp; Altman, D. G. (2013). External validation of a Cox prognostic model: Principles and methods. </w:t>
      </w:r>
      <w:r w:rsidRPr="004822D9">
        <w:rPr>
          <w:rFonts w:ascii="Times New Roman" w:eastAsia="Times New Roman" w:hAnsi="Times New Roman" w:cs="Times New Roman"/>
          <w:i/>
          <w:iCs/>
          <w:sz w:val="24"/>
          <w:szCs w:val="24"/>
          <w:lang w:val="en-US" w:eastAsia="es-CL"/>
        </w:rPr>
        <w:t>BMC Medical Research Methodology</w:t>
      </w:r>
      <w:r w:rsidRPr="004822D9">
        <w:rPr>
          <w:rFonts w:ascii="Times New Roman" w:eastAsia="Times New Roman" w:hAnsi="Times New Roman" w:cs="Times New Roman"/>
          <w:sz w:val="24"/>
          <w:szCs w:val="24"/>
          <w:lang w:val="en-US" w:eastAsia="es-CL"/>
        </w:rPr>
        <w:t xml:space="preserve">, </w:t>
      </w:r>
      <w:r w:rsidRPr="004822D9">
        <w:rPr>
          <w:rFonts w:ascii="Times New Roman" w:eastAsia="Times New Roman" w:hAnsi="Times New Roman" w:cs="Times New Roman"/>
          <w:i/>
          <w:iCs/>
          <w:sz w:val="24"/>
          <w:szCs w:val="24"/>
          <w:lang w:val="en-US" w:eastAsia="es-CL"/>
        </w:rPr>
        <w:t>13</w:t>
      </w:r>
      <w:r w:rsidRPr="004822D9">
        <w:rPr>
          <w:rFonts w:ascii="Times New Roman" w:eastAsia="Times New Roman" w:hAnsi="Times New Roman" w:cs="Times New Roman"/>
          <w:sz w:val="24"/>
          <w:szCs w:val="24"/>
          <w:lang w:val="en-US" w:eastAsia="es-CL"/>
        </w:rPr>
        <w:t>, 33. https://doi.org/10.1186/1471-2288-13-33</w:t>
      </w:r>
    </w:p>
    <w:p w14:paraId="1C105B3E" w14:textId="64D5F4BB" w:rsidR="004822D9" w:rsidRPr="004822D9" w:rsidRDefault="004822D9">
      <w:pPr>
        <w:pStyle w:val="Textocomentario"/>
        <w:rPr>
          <w:lang w:val="en-US"/>
        </w:rPr>
      </w:pPr>
    </w:p>
  </w:comment>
  <w:comment w:id="79" w:author="Andrés González Santa Cruz" w:date="2024-05-16T17:53:00Z" w:initials="AG">
    <w:p w14:paraId="49342F3A" w14:textId="77777777" w:rsidR="00EB4460" w:rsidRPr="00EB4460" w:rsidRDefault="00EB4460" w:rsidP="00EB4460">
      <w:pPr>
        <w:pStyle w:val="Textocomentario"/>
        <w:rPr>
          <w:lang w:val="en-US"/>
        </w:rPr>
      </w:pPr>
      <w:r>
        <w:rPr>
          <w:rStyle w:val="Refdecomentario"/>
        </w:rPr>
        <w:annotationRef/>
      </w:r>
      <w:r w:rsidRPr="00EB4460">
        <w:rPr>
          <w:lang w:val="en-US"/>
        </w:rPr>
        <w:t>An introduction to flexible parametric survival</w:t>
      </w:r>
    </w:p>
    <w:p w14:paraId="7204AE04" w14:textId="77777777" w:rsidR="00EB4460" w:rsidRPr="00EB4460" w:rsidRDefault="00EB4460" w:rsidP="00EB4460">
      <w:pPr>
        <w:pStyle w:val="Textocomentario"/>
        <w:rPr>
          <w:lang w:val="en-US"/>
        </w:rPr>
      </w:pPr>
      <w:r w:rsidRPr="00EB4460">
        <w:rPr>
          <w:lang w:val="en-US"/>
        </w:rPr>
        <w:t xml:space="preserve"> models and a discussion of the proportional</w:t>
      </w:r>
    </w:p>
    <w:p w14:paraId="3894C983" w14:textId="77777777" w:rsidR="00EB4460" w:rsidRPr="00EB4460" w:rsidRDefault="00EB4460" w:rsidP="00EB4460">
      <w:pPr>
        <w:pStyle w:val="Textocomentario"/>
        <w:rPr>
          <w:lang w:val="en-US"/>
        </w:rPr>
      </w:pPr>
      <w:r w:rsidRPr="00EB4460">
        <w:rPr>
          <w:lang w:val="en-US"/>
        </w:rPr>
        <w:t xml:space="preserve"> hazards assumption</w:t>
      </w:r>
    </w:p>
    <w:p w14:paraId="3F037C62" w14:textId="77777777" w:rsidR="00EB4460" w:rsidRPr="00EB4460" w:rsidRDefault="00EB4460" w:rsidP="00EB4460">
      <w:pPr>
        <w:pStyle w:val="Textocomentario"/>
        <w:rPr>
          <w:lang w:val="en-US"/>
        </w:rPr>
      </w:pPr>
      <w:r w:rsidRPr="00EB4460">
        <w:rPr>
          <w:lang w:val="en-US"/>
        </w:rPr>
        <w:t xml:space="preserve"> Paul W Dickman</w:t>
      </w:r>
    </w:p>
    <w:p w14:paraId="03C7949F" w14:textId="77777777" w:rsidR="00EB4460" w:rsidRPr="00EB4460" w:rsidRDefault="00EB4460" w:rsidP="00EB4460">
      <w:pPr>
        <w:pStyle w:val="Textocomentario"/>
        <w:rPr>
          <w:lang w:val="en-US"/>
        </w:rPr>
      </w:pPr>
      <w:r w:rsidRPr="00EB4460">
        <w:rPr>
          <w:lang w:val="en-US"/>
        </w:rPr>
        <w:t xml:space="preserve"> Professor of Biostatistics</w:t>
      </w:r>
    </w:p>
    <w:p w14:paraId="1A9D4326" w14:textId="77777777" w:rsidR="00EB4460" w:rsidRPr="00EB4460" w:rsidRDefault="00EB4460" w:rsidP="00EB4460">
      <w:pPr>
        <w:pStyle w:val="Textocomentario"/>
        <w:rPr>
          <w:lang w:val="en-US"/>
        </w:rPr>
      </w:pPr>
      <w:r w:rsidRPr="00EB4460">
        <w:rPr>
          <w:lang w:val="en-US"/>
        </w:rPr>
        <w:t xml:space="preserve"> Karolinska Institutet</w:t>
      </w:r>
    </w:p>
    <w:p w14:paraId="1E25C2CD" w14:textId="77777777" w:rsidR="00EB4460" w:rsidRPr="00EB4460" w:rsidRDefault="00EB4460" w:rsidP="00EB4460">
      <w:pPr>
        <w:pStyle w:val="Textocomentario"/>
        <w:rPr>
          <w:lang w:val="en-US"/>
        </w:rPr>
      </w:pPr>
      <w:r w:rsidRPr="00EB4460">
        <w:rPr>
          <w:lang w:val="en-US"/>
        </w:rPr>
        <w:t xml:space="preserve"> Talk at: Department of Statistics and Quantitative Methods</w:t>
      </w:r>
    </w:p>
    <w:p w14:paraId="29AEFC94" w14:textId="77777777" w:rsidR="00EB4460" w:rsidRPr="00EB4460" w:rsidRDefault="00EB4460" w:rsidP="00EB4460">
      <w:pPr>
        <w:pStyle w:val="Textocomentario"/>
        <w:rPr>
          <w:lang w:val="en-US"/>
        </w:rPr>
      </w:pPr>
      <w:r w:rsidRPr="00EB4460">
        <w:rPr>
          <w:lang w:val="en-US"/>
        </w:rPr>
        <w:t xml:space="preserve"> University of Milano-Bicocca</w:t>
      </w:r>
    </w:p>
    <w:p w14:paraId="391C85E5" w14:textId="77777777" w:rsidR="00EB4460" w:rsidRPr="00EB4460" w:rsidRDefault="00EB4460" w:rsidP="00EB4460">
      <w:pPr>
        <w:pStyle w:val="Textocomentario"/>
        <w:rPr>
          <w:lang w:val="en-US"/>
        </w:rPr>
      </w:pPr>
      <w:r w:rsidRPr="00EB4460">
        <w:rPr>
          <w:lang w:val="en-US"/>
        </w:rPr>
        <w:t xml:space="preserve"> 31 Mar 2023</w:t>
      </w:r>
    </w:p>
    <w:p w14:paraId="08F56D6B" w14:textId="65374158" w:rsidR="00EB4460" w:rsidRPr="00EB4460" w:rsidRDefault="00EB4460" w:rsidP="00EB4460">
      <w:pPr>
        <w:pStyle w:val="Textocomentario"/>
        <w:rPr>
          <w:lang w:val="en-US"/>
        </w:rPr>
      </w:pPr>
      <w:r w:rsidRPr="00EB4460">
        <w:rPr>
          <w:lang w:val="en-US"/>
        </w:rPr>
        <w:t xml:space="preserve"> http://pauldickman.com/talk/ An introduction to flexible parametric survival models and a discussion of the proportional hazards assumption Paul W Dickman Professor of Biostatistics Karolinska Institutet Talk at: Department of Statistics and Quantitative Methods University of Milano-Bicocca 31 Mar 2023 http://pauldickman.com/talk/</w:t>
      </w:r>
      <w:r>
        <w:rPr>
          <w:lang w:val="en-US"/>
        </w:rPr>
        <w:br/>
      </w:r>
      <w:r>
        <w:rPr>
          <w:lang w:val="en-US"/>
        </w:rPr>
        <w:br/>
      </w:r>
      <w:r w:rsidRPr="00EB4460">
        <w:rPr>
          <w:lang w:val="en-US"/>
        </w:rPr>
        <w:t>https://www.pauldickman.com/pdf/talk-milan-mar2023.pdf</w:t>
      </w:r>
    </w:p>
  </w:comment>
  <w:comment w:id="80" w:author="Andrés González Santa Cruz" w:date="2024-05-16T17:26:00Z" w:initials="AG">
    <w:p w14:paraId="5A930044" w14:textId="06132413" w:rsidR="004822D9" w:rsidRPr="00566E44" w:rsidRDefault="004822D9">
      <w:pPr>
        <w:pStyle w:val="Textocomentario"/>
        <w:rPr>
          <w:lang w:val="en-US"/>
        </w:rPr>
      </w:pPr>
      <w:r>
        <w:rPr>
          <w:rStyle w:val="Refdecomentario"/>
        </w:rPr>
        <w:annotationRef/>
      </w:r>
      <w:r w:rsidRPr="004822D9">
        <w:rPr>
          <w:lang w:val="en-US"/>
        </w:rPr>
        <w:t xml:space="preserve">Keele, L. Proportionally Difficult: Testing for Nonproportional Hazards in Cox Models. </w:t>
      </w:r>
      <w:r w:rsidRPr="00566E44">
        <w:rPr>
          <w:lang w:val="en-US"/>
        </w:rPr>
        <w:t>Political Analysis (2010) 18:189–205. doi:10.1093/pan/mpp044</w:t>
      </w:r>
    </w:p>
  </w:comment>
  <w:comment w:id="81" w:author="Andrés González Santa Cruz" w:date="2024-05-16T17:50:00Z" w:initials="AG">
    <w:p w14:paraId="091F4852" w14:textId="09E62750" w:rsidR="00CC323A" w:rsidRPr="008D0663" w:rsidRDefault="00CC323A">
      <w:pPr>
        <w:pStyle w:val="Textocomentario"/>
        <w:rPr>
          <w:lang w:val="en-US"/>
        </w:rPr>
      </w:pPr>
      <w:r>
        <w:rPr>
          <w:rStyle w:val="Refdecomentario"/>
        </w:rPr>
        <w:annotationRef/>
      </w:r>
      <w:r w:rsidRPr="00CC323A">
        <w:rPr>
          <w:lang w:val="en-US"/>
        </w:rPr>
        <w:t>•</w:t>
      </w:r>
      <w:r w:rsidRPr="00CC323A">
        <w:rPr>
          <w:lang w:val="en-US"/>
        </w:rPr>
        <w:tab/>
        <w:t xml:space="preserve">Jardillier, R., Koca, D., Chatelain, F., &amp; Guyon, L. (2022). Prognosis of lasso-like penalized Cox models with tumor profiling improves prediction over clinical data alone and benefits from bi-dimensional pre-screening. </w:t>
      </w:r>
      <w:r w:rsidRPr="008D0663">
        <w:rPr>
          <w:lang w:val="en-US"/>
        </w:rPr>
        <w:t>BMC Cancer, 22. https://doi.org/10.1186/s12885-022-10117-1</w:t>
      </w:r>
    </w:p>
  </w:comment>
  <w:comment w:id="82" w:author="Andrés González Santa Cruz" w:date="2024-05-16T17:38:00Z" w:initials="AG">
    <w:p w14:paraId="18525476" w14:textId="77777777" w:rsidR="00566E44" w:rsidRPr="00235A22" w:rsidRDefault="00566E44" w:rsidP="00566E44">
      <w:pPr>
        <w:rPr>
          <w:lang w:val="en-US"/>
        </w:rPr>
      </w:pPr>
      <w:r>
        <w:rPr>
          <w:rStyle w:val="Refdecomentario"/>
        </w:rPr>
        <w:annotationRef/>
      </w:r>
      <w:r w:rsidRPr="004822D9">
        <w:t>do not allow right censoring depending on the past of the recurrent event process, nor more general time-dependent treatment interventions</w:t>
      </w:r>
    </w:p>
    <w:p w14:paraId="0A9F2002" w14:textId="7AEC8F33" w:rsidR="00566E44" w:rsidRPr="00566E44" w:rsidRDefault="00566E44">
      <w:pPr>
        <w:pStyle w:val="Textocomentario"/>
        <w:rPr>
          <w:lang w:val="en-US"/>
        </w:rPr>
      </w:pPr>
      <w:r>
        <w:rPr>
          <w:lang w:val="en-US"/>
        </w:rPr>
        <w:br/>
      </w:r>
      <w:r w:rsidRPr="00566E44">
        <w:rPr>
          <w:lang w:val="en-US"/>
        </w:rPr>
        <w:t>https://arxiv.org/pdf/2404.01736</w:t>
      </w:r>
    </w:p>
  </w:comment>
  <w:comment w:id="84" w:author="Andrés González Santa Cruz" w:date="2024-05-13T23:06:00Z" w:initials="AG">
    <w:p w14:paraId="13DE2AE1" w14:textId="1261468A" w:rsidR="0018795C" w:rsidRPr="008D0663" w:rsidRDefault="0018795C">
      <w:pPr>
        <w:pStyle w:val="Textocomentario"/>
        <w:rPr>
          <w:lang w:val="en-US"/>
        </w:rPr>
      </w:pPr>
      <w:r>
        <w:rPr>
          <w:rStyle w:val="Refdecomentario"/>
        </w:rPr>
        <w:annotationRef/>
      </w:r>
      <w:r w:rsidRPr="008D0663">
        <w:rPr>
          <w:lang w:val="en-US"/>
        </w:rPr>
        <w:t>First substance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B3D7499" w15:done="0"/>
  <w15:commentEx w15:paraId="1D020F65" w15:done="0"/>
  <w15:commentEx w15:paraId="5D10736D" w15:done="0"/>
  <w15:commentEx w15:paraId="4025BFCA" w15:done="0"/>
  <w15:commentEx w15:paraId="069C911D" w15:done="0"/>
  <w15:commentEx w15:paraId="3DC9D0ED" w15:done="0"/>
  <w15:commentEx w15:paraId="7C07E92C" w15:done="0"/>
  <w15:commentEx w15:paraId="7A1B22F9" w15:done="0"/>
  <w15:commentEx w15:paraId="1C105B3E" w15:done="0"/>
  <w15:commentEx w15:paraId="08F56D6B" w15:done="0"/>
  <w15:commentEx w15:paraId="5A930044" w15:done="0"/>
  <w15:commentEx w15:paraId="091F4852" w15:done="0"/>
  <w15:commentEx w15:paraId="0A9F2002" w15:done="0"/>
  <w15:commentEx w15:paraId="13DE2A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FFBF07C" w16cex:dateUtc="2024-05-15T17:46:00Z"/>
  <w16cex:commentExtensible w16cex:durableId="0B1E80C5" w16cex:dateUtc="2024-05-14T03:07:00Z"/>
  <w16cex:commentExtensible w16cex:durableId="6BE511D5" w16cex:dateUtc="2024-05-14T15:31:00Z"/>
  <w16cex:commentExtensible w16cex:durableId="5C65886F" w16cex:dateUtc="2024-05-15T16:18:00Z"/>
  <w16cex:commentExtensible w16cex:durableId="0CB5D47B" w16cex:dateUtc="2024-05-15T16:19:00Z"/>
  <w16cex:commentExtensible w16cex:durableId="2FFFF239" w16cex:dateUtc="2024-05-16T19:59:00Z"/>
  <w16cex:commentExtensible w16cex:durableId="2C0CCF02" w16cex:dateUtc="2024-05-16T20:02:00Z"/>
  <w16cex:commentExtensible w16cex:durableId="194E2BAA" w16cex:dateUtc="2024-05-17T04:53:00Z"/>
  <w16cex:commentExtensible w16cex:durableId="04FEB9CB" w16cex:dateUtc="2024-05-16T21:22:00Z"/>
  <w16cex:commentExtensible w16cex:durableId="062749CD" w16cex:dateUtc="2024-05-16T21:53:00Z"/>
  <w16cex:commentExtensible w16cex:durableId="35E38B83" w16cex:dateUtc="2024-05-16T21:26:00Z"/>
  <w16cex:commentExtensible w16cex:durableId="611829E7" w16cex:dateUtc="2024-05-16T21:50:00Z"/>
  <w16cex:commentExtensible w16cex:durableId="5F732571" w16cex:dateUtc="2024-05-16T21:38:00Z"/>
  <w16cex:commentExtensible w16cex:durableId="33639DCD" w16cex:dateUtc="2024-05-14T0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B3D7499" w16cid:durableId="4FFBF07C"/>
  <w16cid:commentId w16cid:paraId="1D020F65" w16cid:durableId="0B1E80C5"/>
  <w16cid:commentId w16cid:paraId="5D10736D" w16cid:durableId="6BE511D5"/>
  <w16cid:commentId w16cid:paraId="4025BFCA" w16cid:durableId="5C65886F"/>
  <w16cid:commentId w16cid:paraId="069C911D" w16cid:durableId="0CB5D47B"/>
  <w16cid:commentId w16cid:paraId="3DC9D0ED" w16cid:durableId="2FFFF239"/>
  <w16cid:commentId w16cid:paraId="7C07E92C" w16cid:durableId="2C0CCF02"/>
  <w16cid:commentId w16cid:paraId="7A1B22F9" w16cid:durableId="194E2BAA"/>
  <w16cid:commentId w16cid:paraId="1C105B3E" w16cid:durableId="04FEB9CB"/>
  <w16cid:commentId w16cid:paraId="08F56D6B" w16cid:durableId="062749CD"/>
  <w16cid:commentId w16cid:paraId="5A930044" w16cid:durableId="35E38B83"/>
  <w16cid:commentId w16cid:paraId="091F4852" w16cid:durableId="611829E7"/>
  <w16cid:commentId w16cid:paraId="0A9F2002" w16cid:durableId="5F732571"/>
  <w16cid:commentId w16cid:paraId="13DE2AE1" w16cid:durableId="33639D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6039F7" w14:textId="77777777" w:rsidR="00035AD8" w:rsidRDefault="00035AD8" w:rsidP="0055708A">
      <w:pPr>
        <w:spacing w:after="0" w:line="240" w:lineRule="auto"/>
      </w:pPr>
      <w:r>
        <w:separator/>
      </w:r>
    </w:p>
  </w:endnote>
  <w:endnote w:type="continuationSeparator" w:id="0">
    <w:p w14:paraId="5A6A944E" w14:textId="77777777" w:rsidR="00035AD8" w:rsidRDefault="00035AD8" w:rsidP="00557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85595240"/>
      <w:docPartObj>
        <w:docPartGallery w:val="Page Numbers (Bottom of Page)"/>
        <w:docPartUnique/>
      </w:docPartObj>
    </w:sdtPr>
    <w:sdtEndPr>
      <w:rPr>
        <w:noProof/>
      </w:rPr>
    </w:sdtEndPr>
    <w:sdtContent>
      <w:p w14:paraId="604A83E5" w14:textId="79155130" w:rsidR="00261E63" w:rsidRDefault="00261E63">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007CCDD7" w14:textId="77777777" w:rsidR="00D92450" w:rsidRDefault="00D9245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032AA9" w14:textId="77777777" w:rsidR="00035AD8" w:rsidRDefault="00035AD8" w:rsidP="0055708A">
      <w:pPr>
        <w:spacing w:after="0" w:line="240" w:lineRule="auto"/>
      </w:pPr>
      <w:r>
        <w:separator/>
      </w:r>
    </w:p>
  </w:footnote>
  <w:footnote w:type="continuationSeparator" w:id="0">
    <w:p w14:paraId="4479957B" w14:textId="77777777" w:rsidR="00035AD8" w:rsidRDefault="00035AD8" w:rsidP="005570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4B1F1A" w14:textId="516F84EF" w:rsidR="00D92450" w:rsidRPr="00A96EE0" w:rsidRDefault="00D92450" w:rsidP="00A96EE0">
    <w:pPr>
      <w:pStyle w:val="Encabezado"/>
      <w:jc w:val="right"/>
      <w:rPr>
        <w:sz w:val="16"/>
        <w:szCs w:val="16"/>
        <w:lang w:val="es-CL"/>
      </w:rPr>
    </w:pPr>
    <w:r w:rsidRPr="00A96EE0">
      <w:rPr>
        <w:noProof/>
        <w:sz w:val="16"/>
        <w:szCs w:val="16"/>
      </w:rPr>
      <w:drawing>
        <wp:anchor distT="0" distB="0" distL="114300" distR="114300" simplePos="0" relativeHeight="251658240" behindDoc="1" locked="0" layoutInCell="1" allowOverlap="1" wp14:anchorId="11EBAFBE" wp14:editId="6F322175">
          <wp:simplePos x="0" y="0"/>
          <wp:positionH relativeFrom="column">
            <wp:posOffset>-31750</wp:posOffset>
          </wp:positionH>
          <wp:positionV relativeFrom="paragraph">
            <wp:posOffset>-246380</wp:posOffset>
          </wp:positionV>
          <wp:extent cx="1455621" cy="406400"/>
          <wp:effectExtent l="0" t="0" r="0" b="0"/>
          <wp:wrapTight wrapText="bothSides">
            <wp:wrapPolygon edited="0">
              <wp:start x="848" y="3038"/>
              <wp:lineTo x="1131" y="17213"/>
              <wp:lineTo x="20356" y="17213"/>
              <wp:lineTo x="20639" y="15188"/>
              <wp:lineTo x="19225" y="8100"/>
              <wp:lineTo x="18094" y="3038"/>
              <wp:lineTo x="848" y="3038"/>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5621" cy="406400"/>
                  </a:xfrm>
                  <a:prstGeom prst="rect">
                    <a:avLst/>
                  </a:prstGeom>
                  <a:noFill/>
                  <a:ln>
                    <a:noFill/>
                  </a:ln>
                </pic:spPr>
              </pic:pic>
            </a:graphicData>
          </a:graphic>
        </wp:anchor>
      </w:drawing>
    </w:r>
    <w:r w:rsidRPr="00A96EE0">
      <w:rPr>
        <w:b/>
        <w:bCs/>
        <w:sz w:val="16"/>
        <w:szCs w:val="16"/>
        <w:lang w:val="es-CL"/>
      </w:rPr>
      <w:t xml:space="preserve"> Fondo de Investigación Intramural </w:t>
    </w:r>
    <w:proofErr w:type="spellStart"/>
    <w:r w:rsidRPr="00A96EE0">
      <w:rPr>
        <w:b/>
        <w:bCs/>
        <w:sz w:val="16"/>
        <w:szCs w:val="16"/>
        <w:lang w:val="es-CL"/>
      </w:rPr>
      <w:t>nDP</w:t>
    </w:r>
    <w:proofErr w:type="spellEnd"/>
  </w:p>
  <w:p w14:paraId="7346EC07" w14:textId="77777777" w:rsidR="00D92450" w:rsidRPr="0055708A" w:rsidRDefault="00D92450">
    <w:pPr>
      <w:pStyle w:val="Encabezado"/>
      <w:rPr>
        <w:lang w:val="es-C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666B9"/>
    <w:multiLevelType w:val="multilevel"/>
    <w:tmpl w:val="038A206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1E44352"/>
    <w:multiLevelType w:val="multilevel"/>
    <w:tmpl w:val="E2D483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A4F1810"/>
    <w:multiLevelType w:val="multilevel"/>
    <w:tmpl w:val="8918DD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E0F73"/>
    <w:multiLevelType w:val="hybridMultilevel"/>
    <w:tmpl w:val="09EE3778"/>
    <w:lvl w:ilvl="0" w:tplc="E58004EC">
      <w:start w:val="2"/>
      <w:numFmt w:val="bullet"/>
      <w:lvlText w:val="-"/>
      <w:lvlJc w:val="left"/>
      <w:pPr>
        <w:ind w:left="1494" w:hanging="360"/>
      </w:pPr>
      <w:rPr>
        <w:rFonts w:ascii="Verdana" w:eastAsia="Times New Roman" w:hAnsi="Verdana" w:cs="Times New Roman" w:hint="default"/>
      </w:rPr>
    </w:lvl>
    <w:lvl w:ilvl="1" w:tplc="340A0003" w:tentative="1">
      <w:start w:val="1"/>
      <w:numFmt w:val="bullet"/>
      <w:lvlText w:val="o"/>
      <w:lvlJc w:val="left"/>
      <w:pPr>
        <w:ind w:left="2214" w:hanging="360"/>
      </w:pPr>
      <w:rPr>
        <w:rFonts w:ascii="Courier New" w:hAnsi="Courier New" w:cs="Courier New" w:hint="default"/>
      </w:rPr>
    </w:lvl>
    <w:lvl w:ilvl="2" w:tplc="340A0005" w:tentative="1">
      <w:start w:val="1"/>
      <w:numFmt w:val="bullet"/>
      <w:lvlText w:val=""/>
      <w:lvlJc w:val="left"/>
      <w:pPr>
        <w:ind w:left="2934" w:hanging="360"/>
      </w:pPr>
      <w:rPr>
        <w:rFonts w:ascii="Wingdings" w:hAnsi="Wingdings" w:hint="default"/>
      </w:rPr>
    </w:lvl>
    <w:lvl w:ilvl="3" w:tplc="340A0001" w:tentative="1">
      <w:start w:val="1"/>
      <w:numFmt w:val="bullet"/>
      <w:lvlText w:val=""/>
      <w:lvlJc w:val="left"/>
      <w:pPr>
        <w:ind w:left="3654" w:hanging="360"/>
      </w:pPr>
      <w:rPr>
        <w:rFonts w:ascii="Symbol" w:hAnsi="Symbol" w:hint="default"/>
      </w:rPr>
    </w:lvl>
    <w:lvl w:ilvl="4" w:tplc="340A0003" w:tentative="1">
      <w:start w:val="1"/>
      <w:numFmt w:val="bullet"/>
      <w:lvlText w:val="o"/>
      <w:lvlJc w:val="left"/>
      <w:pPr>
        <w:ind w:left="4374" w:hanging="360"/>
      </w:pPr>
      <w:rPr>
        <w:rFonts w:ascii="Courier New" w:hAnsi="Courier New" w:cs="Courier New" w:hint="default"/>
      </w:rPr>
    </w:lvl>
    <w:lvl w:ilvl="5" w:tplc="340A0005" w:tentative="1">
      <w:start w:val="1"/>
      <w:numFmt w:val="bullet"/>
      <w:lvlText w:val=""/>
      <w:lvlJc w:val="left"/>
      <w:pPr>
        <w:ind w:left="5094" w:hanging="360"/>
      </w:pPr>
      <w:rPr>
        <w:rFonts w:ascii="Wingdings" w:hAnsi="Wingdings" w:hint="default"/>
      </w:rPr>
    </w:lvl>
    <w:lvl w:ilvl="6" w:tplc="340A0001" w:tentative="1">
      <w:start w:val="1"/>
      <w:numFmt w:val="bullet"/>
      <w:lvlText w:val=""/>
      <w:lvlJc w:val="left"/>
      <w:pPr>
        <w:ind w:left="5814" w:hanging="360"/>
      </w:pPr>
      <w:rPr>
        <w:rFonts w:ascii="Symbol" w:hAnsi="Symbol" w:hint="default"/>
      </w:rPr>
    </w:lvl>
    <w:lvl w:ilvl="7" w:tplc="340A0003" w:tentative="1">
      <w:start w:val="1"/>
      <w:numFmt w:val="bullet"/>
      <w:lvlText w:val="o"/>
      <w:lvlJc w:val="left"/>
      <w:pPr>
        <w:ind w:left="6534" w:hanging="360"/>
      </w:pPr>
      <w:rPr>
        <w:rFonts w:ascii="Courier New" w:hAnsi="Courier New" w:cs="Courier New" w:hint="default"/>
      </w:rPr>
    </w:lvl>
    <w:lvl w:ilvl="8" w:tplc="340A0005" w:tentative="1">
      <w:start w:val="1"/>
      <w:numFmt w:val="bullet"/>
      <w:lvlText w:val=""/>
      <w:lvlJc w:val="left"/>
      <w:pPr>
        <w:ind w:left="7254" w:hanging="360"/>
      </w:pPr>
      <w:rPr>
        <w:rFonts w:ascii="Wingdings" w:hAnsi="Wingdings" w:hint="default"/>
      </w:rPr>
    </w:lvl>
  </w:abstractNum>
  <w:abstractNum w:abstractNumId="4" w15:restartNumberingAfterBreak="0">
    <w:nsid w:val="0C4726C2"/>
    <w:multiLevelType w:val="multilevel"/>
    <w:tmpl w:val="131C97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0D812DAB"/>
    <w:multiLevelType w:val="hybridMultilevel"/>
    <w:tmpl w:val="21C04228"/>
    <w:lvl w:ilvl="0" w:tplc="5DC60DDE">
      <w:start w:val="1"/>
      <w:numFmt w:val="bullet"/>
      <w:lvlText w:val=""/>
      <w:lvlJc w:val="left"/>
      <w:pPr>
        <w:ind w:left="720" w:hanging="360"/>
      </w:pPr>
      <w:rPr>
        <w:rFonts w:ascii="Wingdings" w:hAnsi="Wingdings" w:hint="default"/>
        <w:b/>
        <w:bCs/>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2306987"/>
    <w:multiLevelType w:val="hybridMultilevel"/>
    <w:tmpl w:val="51FA4D76"/>
    <w:lvl w:ilvl="0" w:tplc="0C09000B">
      <w:start w:val="1"/>
      <w:numFmt w:val="bullet"/>
      <w:lvlText w:val=""/>
      <w:lvlJc w:val="left"/>
      <w:pPr>
        <w:ind w:left="731" w:hanging="360"/>
      </w:pPr>
      <w:rPr>
        <w:rFonts w:ascii="Wingdings" w:hAnsi="Wingdings" w:hint="default"/>
      </w:rPr>
    </w:lvl>
    <w:lvl w:ilvl="1" w:tplc="0C090003" w:tentative="1">
      <w:start w:val="1"/>
      <w:numFmt w:val="bullet"/>
      <w:lvlText w:val="o"/>
      <w:lvlJc w:val="left"/>
      <w:pPr>
        <w:ind w:left="1451" w:hanging="360"/>
      </w:pPr>
      <w:rPr>
        <w:rFonts w:ascii="Courier New" w:hAnsi="Courier New" w:cs="Courier New" w:hint="default"/>
      </w:rPr>
    </w:lvl>
    <w:lvl w:ilvl="2" w:tplc="0C090005" w:tentative="1">
      <w:start w:val="1"/>
      <w:numFmt w:val="bullet"/>
      <w:lvlText w:val=""/>
      <w:lvlJc w:val="left"/>
      <w:pPr>
        <w:ind w:left="2171" w:hanging="360"/>
      </w:pPr>
      <w:rPr>
        <w:rFonts w:ascii="Wingdings" w:hAnsi="Wingdings" w:hint="default"/>
      </w:rPr>
    </w:lvl>
    <w:lvl w:ilvl="3" w:tplc="0C090001" w:tentative="1">
      <w:start w:val="1"/>
      <w:numFmt w:val="bullet"/>
      <w:lvlText w:val=""/>
      <w:lvlJc w:val="left"/>
      <w:pPr>
        <w:ind w:left="2891" w:hanging="360"/>
      </w:pPr>
      <w:rPr>
        <w:rFonts w:ascii="Symbol" w:hAnsi="Symbol" w:hint="default"/>
      </w:rPr>
    </w:lvl>
    <w:lvl w:ilvl="4" w:tplc="0C090003" w:tentative="1">
      <w:start w:val="1"/>
      <w:numFmt w:val="bullet"/>
      <w:lvlText w:val="o"/>
      <w:lvlJc w:val="left"/>
      <w:pPr>
        <w:ind w:left="3611" w:hanging="360"/>
      </w:pPr>
      <w:rPr>
        <w:rFonts w:ascii="Courier New" w:hAnsi="Courier New" w:cs="Courier New" w:hint="default"/>
      </w:rPr>
    </w:lvl>
    <w:lvl w:ilvl="5" w:tplc="0C090005" w:tentative="1">
      <w:start w:val="1"/>
      <w:numFmt w:val="bullet"/>
      <w:lvlText w:val=""/>
      <w:lvlJc w:val="left"/>
      <w:pPr>
        <w:ind w:left="4331" w:hanging="360"/>
      </w:pPr>
      <w:rPr>
        <w:rFonts w:ascii="Wingdings" w:hAnsi="Wingdings" w:hint="default"/>
      </w:rPr>
    </w:lvl>
    <w:lvl w:ilvl="6" w:tplc="0C090001" w:tentative="1">
      <w:start w:val="1"/>
      <w:numFmt w:val="bullet"/>
      <w:lvlText w:val=""/>
      <w:lvlJc w:val="left"/>
      <w:pPr>
        <w:ind w:left="5051" w:hanging="360"/>
      </w:pPr>
      <w:rPr>
        <w:rFonts w:ascii="Symbol" w:hAnsi="Symbol" w:hint="default"/>
      </w:rPr>
    </w:lvl>
    <w:lvl w:ilvl="7" w:tplc="0C090003" w:tentative="1">
      <w:start w:val="1"/>
      <w:numFmt w:val="bullet"/>
      <w:lvlText w:val="o"/>
      <w:lvlJc w:val="left"/>
      <w:pPr>
        <w:ind w:left="5771" w:hanging="360"/>
      </w:pPr>
      <w:rPr>
        <w:rFonts w:ascii="Courier New" w:hAnsi="Courier New" w:cs="Courier New" w:hint="default"/>
      </w:rPr>
    </w:lvl>
    <w:lvl w:ilvl="8" w:tplc="0C090005" w:tentative="1">
      <w:start w:val="1"/>
      <w:numFmt w:val="bullet"/>
      <w:lvlText w:val=""/>
      <w:lvlJc w:val="left"/>
      <w:pPr>
        <w:ind w:left="6491" w:hanging="360"/>
      </w:pPr>
      <w:rPr>
        <w:rFonts w:ascii="Wingdings" w:hAnsi="Wingdings" w:hint="default"/>
      </w:rPr>
    </w:lvl>
  </w:abstractNum>
  <w:abstractNum w:abstractNumId="7" w15:restartNumberingAfterBreak="0">
    <w:nsid w:val="13C8206B"/>
    <w:multiLevelType w:val="hybridMultilevel"/>
    <w:tmpl w:val="E17AC72E"/>
    <w:lvl w:ilvl="0" w:tplc="98009FEE">
      <w:numFmt w:val="bullet"/>
      <w:lvlText w:val="-"/>
      <w:lvlJc w:val="left"/>
      <w:pPr>
        <w:ind w:left="720" w:hanging="360"/>
      </w:pPr>
      <w:rPr>
        <w:rFonts w:ascii="Verdana" w:eastAsiaTheme="minorHAnsi"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54D5910"/>
    <w:multiLevelType w:val="hybridMultilevel"/>
    <w:tmpl w:val="99DAE4F8"/>
    <w:lvl w:ilvl="0" w:tplc="0C090001">
      <w:start w:val="1"/>
      <w:numFmt w:val="bullet"/>
      <w:lvlText w:val=""/>
      <w:lvlJc w:val="left"/>
      <w:pPr>
        <w:ind w:left="1004" w:hanging="360"/>
      </w:pPr>
      <w:rPr>
        <w:rFonts w:ascii="Symbol" w:hAnsi="Symbol" w:hint="default"/>
      </w:rPr>
    </w:lvl>
    <w:lvl w:ilvl="1" w:tplc="0C090003">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9" w15:restartNumberingAfterBreak="0">
    <w:nsid w:val="1633568E"/>
    <w:multiLevelType w:val="multilevel"/>
    <w:tmpl w:val="B7A26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730971"/>
    <w:multiLevelType w:val="hybridMultilevel"/>
    <w:tmpl w:val="41EEC28C"/>
    <w:lvl w:ilvl="0" w:tplc="FFFFFFFF">
      <w:start w:val="1"/>
      <w:numFmt w:val="upperRoman"/>
      <w:lvlText w:val="%1."/>
      <w:lvlJc w:val="right"/>
      <w:pPr>
        <w:ind w:left="107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9DA777D"/>
    <w:multiLevelType w:val="multilevel"/>
    <w:tmpl w:val="6AC211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20AF0291"/>
    <w:multiLevelType w:val="hybridMultilevel"/>
    <w:tmpl w:val="35906344"/>
    <w:lvl w:ilvl="0" w:tplc="8BF0165C">
      <w:start w:val="1"/>
      <w:numFmt w:val="bullet"/>
      <w:lvlText w:val=""/>
      <w:lvlJc w:val="left"/>
      <w:pPr>
        <w:ind w:left="720" w:hanging="360"/>
      </w:pPr>
      <w:rPr>
        <w:rFonts w:ascii="Wingdings" w:hAnsi="Wingdings" w:hint="default"/>
        <w:b/>
        <w:bCs/>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8A85D43"/>
    <w:multiLevelType w:val="hybridMultilevel"/>
    <w:tmpl w:val="611E2226"/>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2A9842C2"/>
    <w:multiLevelType w:val="hybridMultilevel"/>
    <w:tmpl w:val="D05E3FC4"/>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AF07CF1"/>
    <w:multiLevelType w:val="hybridMultilevel"/>
    <w:tmpl w:val="205CB9C2"/>
    <w:lvl w:ilvl="0" w:tplc="10ACEFB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2C0733EB"/>
    <w:multiLevelType w:val="hybridMultilevel"/>
    <w:tmpl w:val="A6604588"/>
    <w:lvl w:ilvl="0" w:tplc="FFFFFFFF">
      <w:start w:val="1"/>
      <w:numFmt w:val="bullet"/>
      <w:lvlText w:val=""/>
      <w:lvlJc w:val="left"/>
      <w:pPr>
        <w:ind w:left="1069" w:hanging="360"/>
      </w:pPr>
      <w:rPr>
        <w:rFonts w:ascii="Wingdings" w:hAnsi="Wingdings" w:hint="default"/>
      </w:rPr>
    </w:lvl>
    <w:lvl w:ilvl="1" w:tplc="0C09000B">
      <w:start w:val="1"/>
      <w:numFmt w:val="bullet"/>
      <w:lvlText w:val=""/>
      <w:lvlJc w:val="left"/>
      <w:pPr>
        <w:ind w:left="1789" w:hanging="360"/>
      </w:pPr>
      <w:rPr>
        <w:rFonts w:ascii="Wingdings" w:hAnsi="Wingdings" w:hint="default"/>
      </w:rPr>
    </w:lvl>
    <w:lvl w:ilvl="2" w:tplc="FFFFFFFF">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7" w15:restartNumberingAfterBreak="0">
    <w:nsid w:val="2C377B6A"/>
    <w:multiLevelType w:val="multilevel"/>
    <w:tmpl w:val="E918D3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2C586986"/>
    <w:multiLevelType w:val="hybridMultilevel"/>
    <w:tmpl w:val="584851F8"/>
    <w:lvl w:ilvl="0" w:tplc="340A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00A1DF6"/>
    <w:multiLevelType w:val="hybridMultilevel"/>
    <w:tmpl w:val="7AD4B0A0"/>
    <w:lvl w:ilvl="0" w:tplc="0C090013">
      <w:start w:val="1"/>
      <w:numFmt w:val="upperRoman"/>
      <w:lvlText w:val="%1."/>
      <w:lvlJc w:val="right"/>
      <w:pPr>
        <w:ind w:left="107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75042F1"/>
    <w:multiLevelType w:val="multilevel"/>
    <w:tmpl w:val="D05CE5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39830EFA"/>
    <w:multiLevelType w:val="multilevel"/>
    <w:tmpl w:val="98A2EE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3FC52C3F"/>
    <w:multiLevelType w:val="hybridMultilevel"/>
    <w:tmpl w:val="5E30BF5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32B187C"/>
    <w:multiLevelType w:val="hybridMultilevel"/>
    <w:tmpl w:val="445610CA"/>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56C0E06"/>
    <w:multiLevelType w:val="hybridMultilevel"/>
    <w:tmpl w:val="53C63E5E"/>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65F7A7E"/>
    <w:multiLevelType w:val="hybridMultilevel"/>
    <w:tmpl w:val="3210E7F4"/>
    <w:lvl w:ilvl="0" w:tplc="FFBEDDDC">
      <w:start w:val="1"/>
      <w:numFmt w:val="bullet"/>
      <w:lvlText w:val=""/>
      <w:lvlJc w:val="left"/>
      <w:pPr>
        <w:ind w:left="720" w:hanging="360"/>
      </w:pPr>
      <w:rPr>
        <w:rFonts w:ascii="Wingdings" w:hAnsi="Wingdings" w:hint="default"/>
        <w:b/>
        <w:bCs/>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26E0345"/>
    <w:multiLevelType w:val="hybridMultilevel"/>
    <w:tmpl w:val="45A4F1AE"/>
    <w:lvl w:ilvl="0" w:tplc="C21070A0">
      <w:numFmt w:val="bullet"/>
      <w:lvlText w:val="-"/>
      <w:lvlJc w:val="left"/>
      <w:pPr>
        <w:ind w:left="1080" w:hanging="360"/>
      </w:pPr>
      <w:rPr>
        <w:rFonts w:ascii="Verdana" w:eastAsiaTheme="minorHAnsi" w:hAnsi="Verdana"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 w15:restartNumberingAfterBreak="0">
    <w:nsid w:val="5478571D"/>
    <w:multiLevelType w:val="multilevel"/>
    <w:tmpl w:val="7BB2B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9D14CB"/>
    <w:multiLevelType w:val="hybridMultilevel"/>
    <w:tmpl w:val="6B144EFC"/>
    <w:lvl w:ilvl="0" w:tplc="FFFFFFFF">
      <w:start w:val="1"/>
      <w:numFmt w:val="bullet"/>
      <w:lvlText w:val=""/>
      <w:lvlJc w:val="left"/>
      <w:pPr>
        <w:ind w:left="720" w:hanging="360"/>
      </w:pPr>
      <w:rPr>
        <w:rFonts w:ascii="Wingdings" w:hAnsi="Wingdings" w:hint="default"/>
      </w:rPr>
    </w:lvl>
    <w:lvl w:ilvl="1" w:tplc="340A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726073B"/>
    <w:multiLevelType w:val="multilevel"/>
    <w:tmpl w:val="48A8C8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03475A6"/>
    <w:multiLevelType w:val="multilevel"/>
    <w:tmpl w:val="7DFA65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1" w15:restartNumberingAfterBreak="0">
    <w:nsid w:val="787322A0"/>
    <w:multiLevelType w:val="multilevel"/>
    <w:tmpl w:val="162E2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B4478E"/>
    <w:multiLevelType w:val="multilevel"/>
    <w:tmpl w:val="A396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0858242">
    <w:abstractNumId w:val="20"/>
  </w:num>
  <w:num w:numId="2" w16cid:durableId="952781302">
    <w:abstractNumId w:val="21"/>
  </w:num>
  <w:num w:numId="3" w16cid:durableId="1568806966">
    <w:abstractNumId w:val="4"/>
  </w:num>
  <w:num w:numId="4" w16cid:durableId="737092438">
    <w:abstractNumId w:val="0"/>
  </w:num>
  <w:num w:numId="5" w16cid:durableId="1775898440">
    <w:abstractNumId w:val="1"/>
  </w:num>
  <w:num w:numId="6" w16cid:durableId="1458598406">
    <w:abstractNumId w:val="11"/>
  </w:num>
  <w:num w:numId="7" w16cid:durableId="1946571805">
    <w:abstractNumId w:val="30"/>
  </w:num>
  <w:num w:numId="8" w16cid:durableId="240408762">
    <w:abstractNumId w:val="2"/>
  </w:num>
  <w:num w:numId="9" w16cid:durableId="1504782430">
    <w:abstractNumId w:val="17"/>
  </w:num>
  <w:num w:numId="10" w16cid:durableId="1971745461">
    <w:abstractNumId w:val="24"/>
  </w:num>
  <w:num w:numId="11" w16cid:durableId="606279175">
    <w:abstractNumId w:val="19"/>
  </w:num>
  <w:num w:numId="12" w16cid:durableId="2118521591">
    <w:abstractNumId w:val="25"/>
  </w:num>
  <w:num w:numId="13" w16cid:durableId="1422488894">
    <w:abstractNumId w:val="15"/>
  </w:num>
  <w:num w:numId="14" w16cid:durableId="2118404050">
    <w:abstractNumId w:val="12"/>
  </w:num>
  <w:num w:numId="15" w16cid:durableId="695079959">
    <w:abstractNumId w:val="14"/>
  </w:num>
  <w:num w:numId="16" w16cid:durableId="517888280">
    <w:abstractNumId w:val="7"/>
  </w:num>
  <w:num w:numId="17" w16cid:durableId="989407970">
    <w:abstractNumId w:val="5"/>
  </w:num>
  <w:num w:numId="18" w16cid:durableId="447355021">
    <w:abstractNumId w:val="8"/>
  </w:num>
  <w:num w:numId="19" w16cid:durableId="1107385771">
    <w:abstractNumId w:val="23"/>
  </w:num>
  <w:num w:numId="20" w16cid:durableId="1574506545">
    <w:abstractNumId w:val="28"/>
  </w:num>
  <w:num w:numId="21" w16cid:durableId="1522743171">
    <w:abstractNumId w:val="16"/>
  </w:num>
  <w:num w:numId="22" w16cid:durableId="1251937138">
    <w:abstractNumId w:val="13"/>
  </w:num>
  <w:num w:numId="23" w16cid:durableId="583689220">
    <w:abstractNumId w:val="22"/>
  </w:num>
  <w:num w:numId="24" w16cid:durableId="1332954921">
    <w:abstractNumId w:val="18"/>
  </w:num>
  <w:num w:numId="25" w16cid:durableId="223682412">
    <w:abstractNumId w:val="6"/>
  </w:num>
  <w:num w:numId="26" w16cid:durableId="294526718">
    <w:abstractNumId w:val="3"/>
  </w:num>
  <w:num w:numId="27" w16cid:durableId="566452357">
    <w:abstractNumId w:val="31"/>
  </w:num>
  <w:num w:numId="28" w16cid:durableId="339048938">
    <w:abstractNumId w:val="26"/>
  </w:num>
  <w:num w:numId="29" w16cid:durableId="868181859">
    <w:abstractNumId w:val="27"/>
  </w:num>
  <w:num w:numId="30" w16cid:durableId="205602831">
    <w:abstractNumId w:val="29"/>
  </w:num>
  <w:num w:numId="31" w16cid:durableId="1271352625">
    <w:abstractNumId w:val="18"/>
  </w:num>
  <w:num w:numId="32" w16cid:durableId="727803504">
    <w:abstractNumId w:val="32"/>
  </w:num>
  <w:num w:numId="33" w16cid:durableId="1785617764">
    <w:abstractNumId w:val="10"/>
  </w:num>
  <w:num w:numId="34" w16cid:durableId="774715119">
    <w:abstractNumId w:val="9"/>
  </w:num>
  <w:num w:numId="35" w16cid:durableId="1725176993">
    <w:abstractNumId w:val="9"/>
    <w:lvlOverride w:ilvl="1">
      <w:lvl w:ilvl="1">
        <w:numFmt w:val="bullet"/>
        <w:lvlText w:val=""/>
        <w:lvlJc w:val="left"/>
        <w:pPr>
          <w:tabs>
            <w:tab w:val="num" w:pos="1440"/>
          </w:tabs>
          <w:ind w:left="1440" w:hanging="360"/>
        </w:pPr>
        <w:rPr>
          <w:rFonts w:ascii="Symbol" w:hAnsi="Symbol" w:hint="default"/>
          <w:sz w:val="20"/>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és González Santa Cruz">
    <w15:presenceInfo w15:providerId="Windows Live" w15:userId="0f261097151cd0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wtrQ0MzEwMTIzMzNV0lEKTi0uzszPAykwqwUAZRu9vCwAAAA="/>
  </w:docVars>
  <w:rsids>
    <w:rsidRoot w:val="003C33EB"/>
    <w:rsid w:val="000011AA"/>
    <w:rsid w:val="000033E6"/>
    <w:rsid w:val="0000376B"/>
    <w:rsid w:val="00006A70"/>
    <w:rsid w:val="00006CD1"/>
    <w:rsid w:val="00010E3C"/>
    <w:rsid w:val="000202B0"/>
    <w:rsid w:val="00021370"/>
    <w:rsid w:val="00033096"/>
    <w:rsid w:val="00035AD8"/>
    <w:rsid w:val="0003646F"/>
    <w:rsid w:val="0003668E"/>
    <w:rsid w:val="00036803"/>
    <w:rsid w:val="00036E38"/>
    <w:rsid w:val="0003754C"/>
    <w:rsid w:val="0005400F"/>
    <w:rsid w:val="00086178"/>
    <w:rsid w:val="000903C6"/>
    <w:rsid w:val="00092304"/>
    <w:rsid w:val="000A5E48"/>
    <w:rsid w:val="000B026F"/>
    <w:rsid w:val="000B293F"/>
    <w:rsid w:val="000B31A1"/>
    <w:rsid w:val="000C2172"/>
    <w:rsid w:val="000C49A8"/>
    <w:rsid w:val="000C4FC1"/>
    <w:rsid w:val="000C558C"/>
    <w:rsid w:val="000E172B"/>
    <w:rsid w:val="000F3482"/>
    <w:rsid w:val="000F3879"/>
    <w:rsid w:val="0010174D"/>
    <w:rsid w:val="001036C7"/>
    <w:rsid w:val="00103A32"/>
    <w:rsid w:val="00106AFB"/>
    <w:rsid w:val="001100C9"/>
    <w:rsid w:val="00110B7D"/>
    <w:rsid w:val="001126FC"/>
    <w:rsid w:val="001176F9"/>
    <w:rsid w:val="001207F6"/>
    <w:rsid w:val="00125A8A"/>
    <w:rsid w:val="001337A2"/>
    <w:rsid w:val="00137A3D"/>
    <w:rsid w:val="001436AB"/>
    <w:rsid w:val="001441C2"/>
    <w:rsid w:val="00145022"/>
    <w:rsid w:val="00146A6C"/>
    <w:rsid w:val="00146C65"/>
    <w:rsid w:val="00151A6B"/>
    <w:rsid w:val="00152865"/>
    <w:rsid w:val="00153639"/>
    <w:rsid w:val="00154EE8"/>
    <w:rsid w:val="001551EB"/>
    <w:rsid w:val="0015705E"/>
    <w:rsid w:val="00160467"/>
    <w:rsid w:val="00160556"/>
    <w:rsid w:val="00160D95"/>
    <w:rsid w:val="001618CE"/>
    <w:rsid w:val="00161F4B"/>
    <w:rsid w:val="00162E4A"/>
    <w:rsid w:val="001653BC"/>
    <w:rsid w:val="00176248"/>
    <w:rsid w:val="00177787"/>
    <w:rsid w:val="00181667"/>
    <w:rsid w:val="0018487B"/>
    <w:rsid w:val="0018795C"/>
    <w:rsid w:val="00191FC3"/>
    <w:rsid w:val="0019332F"/>
    <w:rsid w:val="00197C3B"/>
    <w:rsid w:val="001A1214"/>
    <w:rsid w:val="001A27C2"/>
    <w:rsid w:val="001A5478"/>
    <w:rsid w:val="001A6372"/>
    <w:rsid w:val="001B305B"/>
    <w:rsid w:val="001B729A"/>
    <w:rsid w:val="001B79DB"/>
    <w:rsid w:val="001C26A3"/>
    <w:rsid w:val="001C5F97"/>
    <w:rsid w:val="001C6146"/>
    <w:rsid w:val="001D5116"/>
    <w:rsid w:val="001E3569"/>
    <w:rsid w:val="001E3793"/>
    <w:rsid w:val="001F3EFD"/>
    <w:rsid w:val="00204D7C"/>
    <w:rsid w:val="002064C4"/>
    <w:rsid w:val="002151BC"/>
    <w:rsid w:val="00225389"/>
    <w:rsid w:val="00225B60"/>
    <w:rsid w:val="00235A22"/>
    <w:rsid w:val="0023633B"/>
    <w:rsid w:val="002432E1"/>
    <w:rsid w:val="002516F4"/>
    <w:rsid w:val="00253C59"/>
    <w:rsid w:val="00255F4B"/>
    <w:rsid w:val="00257DFD"/>
    <w:rsid w:val="0026011F"/>
    <w:rsid w:val="00261E63"/>
    <w:rsid w:val="0026304A"/>
    <w:rsid w:val="00266953"/>
    <w:rsid w:val="00276D66"/>
    <w:rsid w:val="002A0A25"/>
    <w:rsid w:val="002A245D"/>
    <w:rsid w:val="002B1371"/>
    <w:rsid w:val="002B1C26"/>
    <w:rsid w:val="002B6359"/>
    <w:rsid w:val="002B77B2"/>
    <w:rsid w:val="002C3F62"/>
    <w:rsid w:val="002C5C41"/>
    <w:rsid w:val="002D07B8"/>
    <w:rsid w:val="002D26C3"/>
    <w:rsid w:val="002D7AEA"/>
    <w:rsid w:val="002E2102"/>
    <w:rsid w:val="002E6CD9"/>
    <w:rsid w:val="002F45E6"/>
    <w:rsid w:val="002F4D05"/>
    <w:rsid w:val="002F6841"/>
    <w:rsid w:val="00306B28"/>
    <w:rsid w:val="00307E7F"/>
    <w:rsid w:val="00310331"/>
    <w:rsid w:val="003121D6"/>
    <w:rsid w:val="00315AF5"/>
    <w:rsid w:val="00315E2C"/>
    <w:rsid w:val="00316CA6"/>
    <w:rsid w:val="00345EEB"/>
    <w:rsid w:val="00346897"/>
    <w:rsid w:val="00352678"/>
    <w:rsid w:val="0035574E"/>
    <w:rsid w:val="0035641C"/>
    <w:rsid w:val="00360344"/>
    <w:rsid w:val="00362C6F"/>
    <w:rsid w:val="00364FC8"/>
    <w:rsid w:val="00365234"/>
    <w:rsid w:val="00371C86"/>
    <w:rsid w:val="0037270D"/>
    <w:rsid w:val="00372E8A"/>
    <w:rsid w:val="00372FD2"/>
    <w:rsid w:val="00373204"/>
    <w:rsid w:val="00373896"/>
    <w:rsid w:val="00374F04"/>
    <w:rsid w:val="00376CF9"/>
    <w:rsid w:val="003770AA"/>
    <w:rsid w:val="00381077"/>
    <w:rsid w:val="00393891"/>
    <w:rsid w:val="003A18DD"/>
    <w:rsid w:val="003A28DB"/>
    <w:rsid w:val="003A3E5E"/>
    <w:rsid w:val="003B4415"/>
    <w:rsid w:val="003B7FE0"/>
    <w:rsid w:val="003C33EB"/>
    <w:rsid w:val="003C612D"/>
    <w:rsid w:val="003C6D65"/>
    <w:rsid w:val="003D0950"/>
    <w:rsid w:val="003D6B6F"/>
    <w:rsid w:val="003E351D"/>
    <w:rsid w:val="003E665F"/>
    <w:rsid w:val="003E7BA9"/>
    <w:rsid w:val="003F2426"/>
    <w:rsid w:val="003F2804"/>
    <w:rsid w:val="003F64FA"/>
    <w:rsid w:val="003F6A8C"/>
    <w:rsid w:val="00403D4C"/>
    <w:rsid w:val="00407087"/>
    <w:rsid w:val="00415FD0"/>
    <w:rsid w:val="00416229"/>
    <w:rsid w:val="0041651E"/>
    <w:rsid w:val="004176A6"/>
    <w:rsid w:val="00421621"/>
    <w:rsid w:val="00423DCC"/>
    <w:rsid w:val="004240DF"/>
    <w:rsid w:val="004244BE"/>
    <w:rsid w:val="00427A4E"/>
    <w:rsid w:val="00427BCA"/>
    <w:rsid w:val="00431963"/>
    <w:rsid w:val="00436828"/>
    <w:rsid w:val="004368B2"/>
    <w:rsid w:val="0044206C"/>
    <w:rsid w:val="00445CB6"/>
    <w:rsid w:val="00450287"/>
    <w:rsid w:val="004547FA"/>
    <w:rsid w:val="00454EF9"/>
    <w:rsid w:val="00464871"/>
    <w:rsid w:val="00475994"/>
    <w:rsid w:val="004762A1"/>
    <w:rsid w:val="00476D3F"/>
    <w:rsid w:val="004822D9"/>
    <w:rsid w:val="00484616"/>
    <w:rsid w:val="004913A3"/>
    <w:rsid w:val="004A192D"/>
    <w:rsid w:val="004A2DB2"/>
    <w:rsid w:val="004B1483"/>
    <w:rsid w:val="004B2841"/>
    <w:rsid w:val="004B5C02"/>
    <w:rsid w:val="004B6E3E"/>
    <w:rsid w:val="004D3D5E"/>
    <w:rsid w:val="004D43E4"/>
    <w:rsid w:val="004D47FD"/>
    <w:rsid w:val="004D65E9"/>
    <w:rsid w:val="004E406D"/>
    <w:rsid w:val="004E427E"/>
    <w:rsid w:val="004E53CD"/>
    <w:rsid w:val="004F13C0"/>
    <w:rsid w:val="004F62DC"/>
    <w:rsid w:val="004F6F48"/>
    <w:rsid w:val="00511659"/>
    <w:rsid w:val="00514158"/>
    <w:rsid w:val="0051548E"/>
    <w:rsid w:val="00516191"/>
    <w:rsid w:val="00517DAC"/>
    <w:rsid w:val="005229FB"/>
    <w:rsid w:val="0053049E"/>
    <w:rsid w:val="00530DEB"/>
    <w:rsid w:val="0053352A"/>
    <w:rsid w:val="005378A7"/>
    <w:rsid w:val="0054108A"/>
    <w:rsid w:val="00542003"/>
    <w:rsid w:val="00550B5D"/>
    <w:rsid w:val="0055708A"/>
    <w:rsid w:val="00566E44"/>
    <w:rsid w:val="0057147F"/>
    <w:rsid w:val="00573AEC"/>
    <w:rsid w:val="00577EBC"/>
    <w:rsid w:val="00580C3A"/>
    <w:rsid w:val="0058247C"/>
    <w:rsid w:val="005871E4"/>
    <w:rsid w:val="0059331A"/>
    <w:rsid w:val="005A0823"/>
    <w:rsid w:val="005A32AC"/>
    <w:rsid w:val="005A3A70"/>
    <w:rsid w:val="005A47F4"/>
    <w:rsid w:val="005B2F89"/>
    <w:rsid w:val="005B3652"/>
    <w:rsid w:val="005B796C"/>
    <w:rsid w:val="005C27C3"/>
    <w:rsid w:val="005C350D"/>
    <w:rsid w:val="005C5D31"/>
    <w:rsid w:val="005D1F44"/>
    <w:rsid w:val="005D3BA4"/>
    <w:rsid w:val="005D513B"/>
    <w:rsid w:val="005D7F62"/>
    <w:rsid w:val="005E0279"/>
    <w:rsid w:val="005E2B02"/>
    <w:rsid w:val="005E5765"/>
    <w:rsid w:val="005E5E1E"/>
    <w:rsid w:val="005E6FE6"/>
    <w:rsid w:val="005F274E"/>
    <w:rsid w:val="005F2E8A"/>
    <w:rsid w:val="005F454B"/>
    <w:rsid w:val="00604674"/>
    <w:rsid w:val="00605479"/>
    <w:rsid w:val="00606783"/>
    <w:rsid w:val="006109BC"/>
    <w:rsid w:val="0061372A"/>
    <w:rsid w:val="00627936"/>
    <w:rsid w:val="00636201"/>
    <w:rsid w:val="00644E7E"/>
    <w:rsid w:val="006456B8"/>
    <w:rsid w:val="006514D2"/>
    <w:rsid w:val="00654092"/>
    <w:rsid w:val="0066035B"/>
    <w:rsid w:val="00662166"/>
    <w:rsid w:val="00663538"/>
    <w:rsid w:val="00663E0C"/>
    <w:rsid w:val="0066408D"/>
    <w:rsid w:val="006646B8"/>
    <w:rsid w:val="00670169"/>
    <w:rsid w:val="006815EC"/>
    <w:rsid w:val="006841D2"/>
    <w:rsid w:val="006847C7"/>
    <w:rsid w:val="006903D4"/>
    <w:rsid w:val="00690EF9"/>
    <w:rsid w:val="006924CA"/>
    <w:rsid w:val="00695017"/>
    <w:rsid w:val="00696C71"/>
    <w:rsid w:val="006A0CFE"/>
    <w:rsid w:val="006A77D9"/>
    <w:rsid w:val="006B4367"/>
    <w:rsid w:val="006C6FAD"/>
    <w:rsid w:val="006D1784"/>
    <w:rsid w:val="006D489E"/>
    <w:rsid w:val="006D4DEC"/>
    <w:rsid w:val="006D6A44"/>
    <w:rsid w:val="006D7BAA"/>
    <w:rsid w:val="006E5313"/>
    <w:rsid w:val="006E6DCC"/>
    <w:rsid w:val="006E740F"/>
    <w:rsid w:val="006F00FF"/>
    <w:rsid w:val="006F1B37"/>
    <w:rsid w:val="006F2085"/>
    <w:rsid w:val="006F399C"/>
    <w:rsid w:val="006F4BAB"/>
    <w:rsid w:val="006F7E51"/>
    <w:rsid w:val="006F7F98"/>
    <w:rsid w:val="00705212"/>
    <w:rsid w:val="00712A20"/>
    <w:rsid w:val="00714486"/>
    <w:rsid w:val="00715CDB"/>
    <w:rsid w:val="00716373"/>
    <w:rsid w:val="00721D2B"/>
    <w:rsid w:val="0072777D"/>
    <w:rsid w:val="00731E2B"/>
    <w:rsid w:val="007326F9"/>
    <w:rsid w:val="00734381"/>
    <w:rsid w:val="007430A7"/>
    <w:rsid w:val="0074310C"/>
    <w:rsid w:val="00743F99"/>
    <w:rsid w:val="00744590"/>
    <w:rsid w:val="007502A0"/>
    <w:rsid w:val="00750A10"/>
    <w:rsid w:val="0075223D"/>
    <w:rsid w:val="00757F56"/>
    <w:rsid w:val="00760C1C"/>
    <w:rsid w:val="00763E4F"/>
    <w:rsid w:val="00767BDB"/>
    <w:rsid w:val="0077022A"/>
    <w:rsid w:val="00777E16"/>
    <w:rsid w:val="00783219"/>
    <w:rsid w:val="00784BFA"/>
    <w:rsid w:val="007904C9"/>
    <w:rsid w:val="007A652B"/>
    <w:rsid w:val="007A6665"/>
    <w:rsid w:val="007A71FA"/>
    <w:rsid w:val="007B6981"/>
    <w:rsid w:val="007B6F12"/>
    <w:rsid w:val="007C1B43"/>
    <w:rsid w:val="007D1943"/>
    <w:rsid w:val="007E65FE"/>
    <w:rsid w:val="0080589C"/>
    <w:rsid w:val="00812040"/>
    <w:rsid w:val="008128D8"/>
    <w:rsid w:val="00815BAF"/>
    <w:rsid w:val="008204A5"/>
    <w:rsid w:val="008258E8"/>
    <w:rsid w:val="00830795"/>
    <w:rsid w:val="008346BC"/>
    <w:rsid w:val="00846E19"/>
    <w:rsid w:val="00851DFD"/>
    <w:rsid w:val="008522D4"/>
    <w:rsid w:val="008542A0"/>
    <w:rsid w:val="00855FD3"/>
    <w:rsid w:val="008563D6"/>
    <w:rsid w:val="00861384"/>
    <w:rsid w:val="008658D0"/>
    <w:rsid w:val="00867ACD"/>
    <w:rsid w:val="008735BE"/>
    <w:rsid w:val="008773DF"/>
    <w:rsid w:val="00881F63"/>
    <w:rsid w:val="00883BB5"/>
    <w:rsid w:val="008848B9"/>
    <w:rsid w:val="00890E5F"/>
    <w:rsid w:val="00892671"/>
    <w:rsid w:val="008948E7"/>
    <w:rsid w:val="00896043"/>
    <w:rsid w:val="00896094"/>
    <w:rsid w:val="008A05C2"/>
    <w:rsid w:val="008A12BF"/>
    <w:rsid w:val="008A3020"/>
    <w:rsid w:val="008A4DE2"/>
    <w:rsid w:val="008B00A4"/>
    <w:rsid w:val="008B4880"/>
    <w:rsid w:val="008B6213"/>
    <w:rsid w:val="008B7475"/>
    <w:rsid w:val="008C06DD"/>
    <w:rsid w:val="008C44D9"/>
    <w:rsid w:val="008D0663"/>
    <w:rsid w:val="008D148C"/>
    <w:rsid w:val="008D37C4"/>
    <w:rsid w:val="008D79A4"/>
    <w:rsid w:val="008E4848"/>
    <w:rsid w:val="008E715B"/>
    <w:rsid w:val="008E73BE"/>
    <w:rsid w:val="008F7B7E"/>
    <w:rsid w:val="00903C38"/>
    <w:rsid w:val="009109BF"/>
    <w:rsid w:val="00912DAB"/>
    <w:rsid w:val="00914613"/>
    <w:rsid w:val="009179A5"/>
    <w:rsid w:val="0092194A"/>
    <w:rsid w:val="009271C7"/>
    <w:rsid w:val="00932FED"/>
    <w:rsid w:val="00935FF5"/>
    <w:rsid w:val="00942F10"/>
    <w:rsid w:val="00947004"/>
    <w:rsid w:val="00951FF6"/>
    <w:rsid w:val="00954C00"/>
    <w:rsid w:val="00956B8C"/>
    <w:rsid w:val="0096011C"/>
    <w:rsid w:val="009657DB"/>
    <w:rsid w:val="00966AF0"/>
    <w:rsid w:val="0097217E"/>
    <w:rsid w:val="00977A0D"/>
    <w:rsid w:val="0098434D"/>
    <w:rsid w:val="009B0E31"/>
    <w:rsid w:val="009B4100"/>
    <w:rsid w:val="009C1122"/>
    <w:rsid w:val="009C144D"/>
    <w:rsid w:val="009C4C36"/>
    <w:rsid w:val="009D13CF"/>
    <w:rsid w:val="009D4844"/>
    <w:rsid w:val="009D6DE0"/>
    <w:rsid w:val="009E1ACA"/>
    <w:rsid w:val="009F4940"/>
    <w:rsid w:val="009F4E03"/>
    <w:rsid w:val="009F7FE4"/>
    <w:rsid w:val="00A01AC9"/>
    <w:rsid w:val="00A0306D"/>
    <w:rsid w:val="00A107B2"/>
    <w:rsid w:val="00A1623C"/>
    <w:rsid w:val="00A17C1D"/>
    <w:rsid w:val="00A217DF"/>
    <w:rsid w:val="00A22DC3"/>
    <w:rsid w:val="00A259E3"/>
    <w:rsid w:val="00A30718"/>
    <w:rsid w:val="00A3228D"/>
    <w:rsid w:val="00A3264C"/>
    <w:rsid w:val="00A4117F"/>
    <w:rsid w:val="00A41501"/>
    <w:rsid w:val="00A46608"/>
    <w:rsid w:val="00A51E4D"/>
    <w:rsid w:val="00A53D5E"/>
    <w:rsid w:val="00A544AD"/>
    <w:rsid w:val="00A5599F"/>
    <w:rsid w:val="00A630A2"/>
    <w:rsid w:val="00A85632"/>
    <w:rsid w:val="00A912ED"/>
    <w:rsid w:val="00A95048"/>
    <w:rsid w:val="00A951B8"/>
    <w:rsid w:val="00A96EE0"/>
    <w:rsid w:val="00AA0794"/>
    <w:rsid w:val="00AA2415"/>
    <w:rsid w:val="00AB386F"/>
    <w:rsid w:val="00AB51B3"/>
    <w:rsid w:val="00AB709B"/>
    <w:rsid w:val="00AC178C"/>
    <w:rsid w:val="00AC3F81"/>
    <w:rsid w:val="00AC4D23"/>
    <w:rsid w:val="00AF3462"/>
    <w:rsid w:val="00AF407A"/>
    <w:rsid w:val="00AF44CC"/>
    <w:rsid w:val="00AF6352"/>
    <w:rsid w:val="00B03A5F"/>
    <w:rsid w:val="00B0570E"/>
    <w:rsid w:val="00B1339E"/>
    <w:rsid w:val="00B142EF"/>
    <w:rsid w:val="00B22120"/>
    <w:rsid w:val="00B255F1"/>
    <w:rsid w:val="00B30AFF"/>
    <w:rsid w:val="00B40E37"/>
    <w:rsid w:val="00B428E7"/>
    <w:rsid w:val="00B44FE0"/>
    <w:rsid w:val="00B45A63"/>
    <w:rsid w:val="00B54A5A"/>
    <w:rsid w:val="00B54FB6"/>
    <w:rsid w:val="00B565B5"/>
    <w:rsid w:val="00B5699F"/>
    <w:rsid w:val="00B63C0D"/>
    <w:rsid w:val="00B655FF"/>
    <w:rsid w:val="00B659EB"/>
    <w:rsid w:val="00B74EF9"/>
    <w:rsid w:val="00B8118A"/>
    <w:rsid w:val="00B8268F"/>
    <w:rsid w:val="00B84DE5"/>
    <w:rsid w:val="00B850CA"/>
    <w:rsid w:val="00B91C39"/>
    <w:rsid w:val="00B9294B"/>
    <w:rsid w:val="00B95494"/>
    <w:rsid w:val="00BA0C7D"/>
    <w:rsid w:val="00BA0F27"/>
    <w:rsid w:val="00BB0CF8"/>
    <w:rsid w:val="00BB1539"/>
    <w:rsid w:val="00BB2868"/>
    <w:rsid w:val="00BB415E"/>
    <w:rsid w:val="00BC3978"/>
    <w:rsid w:val="00BC4859"/>
    <w:rsid w:val="00BC6838"/>
    <w:rsid w:val="00BC6C79"/>
    <w:rsid w:val="00BD5F13"/>
    <w:rsid w:val="00BD6BF3"/>
    <w:rsid w:val="00BD6D2D"/>
    <w:rsid w:val="00BE0F0F"/>
    <w:rsid w:val="00BE18D6"/>
    <w:rsid w:val="00BE2802"/>
    <w:rsid w:val="00BE36CB"/>
    <w:rsid w:val="00BE4739"/>
    <w:rsid w:val="00BE4908"/>
    <w:rsid w:val="00BF29D5"/>
    <w:rsid w:val="00BF2ED0"/>
    <w:rsid w:val="00BF696D"/>
    <w:rsid w:val="00C015B1"/>
    <w:rsid w:val="00C01DE0"/>
    <w:rsid w:val="00C022B2"/>
    <w:rsid w:val="00C06687"/>
    <w:rsid w:val="00C123F8"/>
    <w:rsid w:val="00C13114"/>
    <w:rsid w:val="00C16A50"/>
    <w:rsid w:val="00C1743E"/>
    <w:rsid w:val="00C17DE8"/>
    <w:rsid w:val="00C2284B"/>
    <w:rsid w:val="00C23ABE"/>
    <w:rsid w:val="00C24106"/>
    <w:rsid w:val="00C2596D"/>
    <w:rsid w:val="00C26B33"/>
    <w:rsid w:val="00C3312D"/>
    <w:rsid w:val="00C41313"/>
    <w:rsid w:val="00C4381B"/>
    <w:rsid w:val="00C5027D"/>
    <w:rsid w:val="00C52817"/>
    <w:rsid w:val="00C563B2"/>
    <w:rsid w:val="00C622D1"/>
    <w:rsid w:val="00C73988"/>
    <w:rsid w:val="00C8198A"/>
    <w:rsid w:val="00C826B0"/>
    <w:rsid w:val="00C86DE9"/>
    <w:rsid w:val="00C86E7D"/>
    <w:rsid w:val="00C92769"/>
    <w:rsid w:val="00C92E43"/>
    <w:rsid w:val="00C944E1"/>
    <w:rsid w:val="00C95BA3"/>
    <w:rsid w:val="00C96D23"/>
    <w:rsid w:val="00CA2C8F"/>
    <w:rsid w:val="00CA4553"/>
    <w:rsid w:val="00CA4A95"/>
    <w:rsid w:val="00CA7FD0"/>
    <w:rsid w:val="00CB0B1C"/>
    <w:rsid w:val="00CB32EE"/>
    <w:rsid w:val="00CB7043"/>
    <w:rsid w:val="00CC0DB9"/>
    <w:rsid w:val="00CC323A"/>
    <w:rsid w:val="00CC38A2"/>
    <w:rsid w:val="00CC4DE8"/>
    <w:rsid w:val="00CE11C6"/>
    <w:rsid w:val="00CE151D"/>
    <w:rsid w:val="00CE263F"/>
    <w:rsid w:val="00CF1845"/>
    <w:rsid w:val="00CF2708"/>
    <w:rsid w:val="00CF5524"/>
    <w:rsid w:val="00CF5BA7"/>
    <w:rsid w:val="00CF6B9E"/>
    <w:rsid w:val="00D0249B"/>
    <w:rsid w:val="00D02E50"/>
    <w:rsid w:val="00D0477D"/>
    <w:rsid w:val="00D056E5"/>
    <w:rsid w:val="00D05ED8"/>
    <w:rsid w:val="00D066EA"/>
    <w:rsid w:val="00D07249"/>
    <w:rsid w:val="00D10602"/>
    <w:rsid w:val="00D10A1C"/>
    <w:rsid w:val="00D24A42"/>
    <w:rsid w:val="00D33B61"/>
    <w:rsid w:val="00D372CF"/>
    <w:rsid w:val="00D40106"/>
    <w:rsid w:val="00D40252"/>
    <w:rsid w:val="00D45A6D"/>
    <w:rsid w:val="00D45ECA"/>
    <w:rsid w:val="00D4707D"/>
    <w:rsid w:val="00D50121"/>
    <w:rsid w:val="00D51219"/>
    <w:rsid w:val="00D52903"/>
    <w:rsid w:val="00D53D3C"/>
    <w:rsid w:val="00D57309"/>
    <w:rsid w:val="00D6219A"/>
    <w:rsid w:val="00D621B7"/>
    <w:rsid w:val="00D70E58"/>
    <w:rsid w:val="00D75813"/>
    <w:rsid w:val="00D75C2C"/>
    <w:rsid w:val="00D764E1"/>
    <w:rsid w:val="00D76889"/>
    <w:rsid w:val="00D80387"/>
    <w:rsid w:val="00D83D8C"/>
    <w:rsid w:val="00D84FBB"/>
    <w:rsid w:val="00D92450"/>
    <w:rsid w:val="00D95756"/>
    <w:rsid w:val="00D97727"/>
    <w:rsid w:val="00DA0CC1"/>
    <w:rsid w:val="00DA3B40"/>
    <w:rsid w:val="00DA42CA"/>
    <w:rsid w:val="00DA56B4"/>
    <w:rsid w:val="00DA6408"/>
    <w:rsid w:val="00DB5AAC"/>
    <w:rsid w:val="00DC3ACC"/>
    <w:rsid w:val="00DC4AB9"/>
    <w:rsid w:val="00DD2979"/>
    <w:rsid w:val="00DE13FF"/>
    <w:rsid w:val="00DE51DF"/>
    <w:rsid w:val="00DE5CEB"/>
    <w:rsid w:val="00DF4513"/>
    <w:rsid w:val="00DF55F2"/>
    <w:rsid w:val="00E01261"/>
    <w:rsid w:val="00E020C1"/>
    <w:rsid w:val="00E100B0"/>
    <w:rsid w:val="00E12B39"/>
    <w:rsid w:val="00E13E00"/>
    <w:rsid w:val="00E1595E"/>
    <w:rsid w:val="00E22968"/>
    <w:rsid w:val="00E254DC"/>
    <w:rsid w:val="00E3253B"/>
    <w:rsid w:val="00E32EB9"/>
    <w:rsid w:val="00E33143"/>
    <w:rsid w:val="00E54086"/>
    <w:rsid w:val="00E54D88"/>
    <w:rsid w:val="00E64DB5"/>
    <w:rsid w:val="00E66F2C"/>
    <w:rsid w:val="00E71A99"/>
    <w:rsid w:val="00E7660F"/>
    <w:rsid w:val="00E773EE"/>
    <w:rsid w:val="00E8151E"/>
    <w:rsid w:val="00E839E2"/>
    <w:rsid w:val="00E83B91"/>
    <w:rsid w:val="00E9072C"/>
    <w:rsid w:val="00E91325"/>
    <w:rsid w:val="00E93B18"/>
    <w:rsid w:val="00EA13B8"/>
    <w:rsid w:val="00EA2255"/>
    <w:rsid w:val="00EA47AA"/>
    <w:rsid w:val="00EA6776"/>
    <w:rsid w:val="00EA7148"/>
    <w:rsid w:val="00EB30F2"/>
    <w:rsid w:val="00EB4460"/>
    <w:rsid w:val="00EB4F0F"/>
    <w:rsid w:val="00EB6721"/>
    <w:rsid w:val="00EB772A"/>
    <w:rsid w:val="00EC087E"/>
    <w:rsid w:val="00EC117A"/>
    <w:rsid w:val="00EC3A78"/>
    <w:rsid w:val="00EC7200"/>
    <w:rsid w:val="00EC7225"/>
    <w:rsid w:val="00ED1CCE"/>
    <w:rsid w:val="00ED3091"/>
    <w:rsid w:val="00ED5066"/>
    <w:rsid w:val="00EE7088"/>
    <w:rsid w:val="00EE78EA"/>
    <w:rsid w:val="00EF084C"/>
    <w:rsid w:val="00EF27D8"/>
    <w:rsid w:val="00EF4859"/>
    <w:rsid w:val="00F00426"/>
    <w:rsid w:val="00F00B98"/>
    <w:rsid w:val="00F07EA1"/>
    <w:rsid w:val="00F10E07"/>
    <w:rsid w:val="00F11606"/>
    <w:rsid w:val="00F11FC6"/>
    <w:rsid w:val="00F14A8C"/>
    <w:rsid w:val="00F15600"/>
    <w:rsid w:val="00F16E2A"/>
    <w:rsid w:val="00F21E8C"/>
    <w:rsid w:val="00F22E14"/>
    <w:rsid w:val="00F236F3"/>
    <w:rsid w:val="00F27674"/>
    <w:rsid w:val="00F30A6B"/>
    <w:rsid w:val="00F33E66"/>
    <w:rsid w:val="00F36973"/>
    <w:rsid w:val="00F4019E"/>
    <w:rsid w:val="00F40227"/>
    <w:rsid w:val="00F432D3"/>
    <w:rsid w:val="00F43740"/>
    <w:rsid w:val="00F44A07"/>
    <w:rsid w:val="00F4612F"/>
    <w:rsid w:val="00F5231A"/>
    <w:rsid w:val="00F55E67"/>
    <w:rsid w:val="00F560AF"/>
    <w:rsid w:val="00F56CF1"/>
    <w:rsid w:val="00F8187F"/>
    <w:rsid w:val="00F826B2"/>
    <w:rsid w:val="00F8288B"/>
    <w:rsid w:val="00F87721"/>
    <w:rsid w:val="00F93652"/>
    <w:rsid w:val="00F93D16"/>
    <w:rsid w:val="00F97C12"/>
    <w:rsid w:val="00FA386E"/>
    <w:rsid w:val="00FA4F8B"/>
    <w:rsid w:val="00FA7D40"/>
    <w:rsid w:val="00FB1B57"/>
    <w:rsid w:val="00FB3C00"/>
    <w:rsid w:val="00FC2482"/>
    <w:rsid w:val="00FC25A0"/>
    <w:rsid w:val="00FD598A"/>
    <w:rsid w:val="00FE12E7"/>
    <w:rsid w:val="00FE7DD2"/>
    <w:rsid w:val="00FF0B46"/>
    <w:rsid w:val="00FF4818"/>
    <w:rsid w:val="00FF7C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830FA8"/>
  <w15:chartTrackingRefBased/>
  <w15:docId w15:val="{1A865009-E4DB-4533-A77D-0217C1EE7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0A4"/>
    <w:pPr>
      <w:jc w:val="both"/>
    </w:pPr>
    <w:rPr>
      <w:rFonts w:ascii="Verdana" w:hAnsi="Verdana"/>
      <w:sz w:val="20"/>
    </w:rPr>
  </w:style>
  <w:style w:type="paragraph" w:styleId="Ttulo1">
    <w:name w:val="heading 1"/>
    <w:basedOn w:val="Normal"/>
    <w:link w:val="Ttulo1Car"/>
    <w:uiPriority w:val="9"/>
    <w:qFormat/>
    <w:rsid w:val="003C33EB"/>
    <w:pPr>
      <w:spacing w:before="100" w:beforeAutospacing="1" w:after="100" w:afterAutospacing="1" w:line="240" w:lineRule="auto"/>
      <w:outlineLvl w:val="0"/>
    </w:pPr>
    <w:rPr>
      <w:rFonts w:ascii="Garamond" w:eastAsia="Times New Roman" w:hAnsi="Garamond" w:cs="Times New Roman"/>
      <w:b/>
      <w:bCs/>
      <w:color w:val="4472C4" w:themeColor="accent1"/>
      <w:kern w:val="36"/>
      <w:sz w:val="28"/>
      <w:szCs w:val="48"/>
      <w:lang w:eastAsia="en-AU"/>
    </w:rPr>
  </w:style>
  <w:style w:type="paragraph" w:styleId="Ttulo2">
    <w:name w:val="heading 2"/>
    <w:basedOn w:val="Normal"/>
    <w:next w:val="Normal"/>
    <w:link w:val="Ttulo2Car"/>
    <w:uiPriority w:val="9"/>
    <w:unhideWhenUsed/>
    <w:qFormat/>
    <w:rsid w:val="00B54FB6"/>
    <w:pPr>
      <w:keepNext/>
      <w:keepLines/>
      <w:spacing w:before="40" w:after="0"/>
      <w:outlineLvl w:val="1"/>
    </w:pPr>
    <w:rPr>
      <w:rFonts w:eastAsiaTheme="majorEastAsia" w:cstheme="majorBidi"/>
      <w:color w:val="2F5496" w:themeColor="accent1" w:themeShade="BF"/>
      <w:szCs w:val="20"/>
    </w:rPr>
  </w:style>
  <w:style w:type="paragraph" w:styleId="Ttulo3">
    <w:name w:val="heading 3"/>
    <w:basedOn w:val="Normal"/>
    <w:next w:val="Normal"/>
    <w:link w:val="Ttulo3Car"/>
    <w:uiPriority w:val="9"/>
    <w:semiHidden/>
    <w:unhideWhenUsed/>
    <w:qFormat/>
    <w:rsid w:val="001176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6">
    <w:name w:val="heading 6"/>
    <w:basedOn w:val="Normal"/>
    <w:next w:val="Normal"/>
    <w:link w:val="Ttulo6Car"/>
    <w:uiPriority w:val="9"/>
    <w:semiHidden/>
    <w:unhideWhenUsed/>
    <w:qFormat/>
    <w:rsid w:val="008A05C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33EB"/>
    <w:rPr>
      <w:rFonts w:ascii="Garamond" w:eastAsia="Times New Roman" w:hAnsi="Garamond" w:cs="Times New Roman"/>
      <w:b/>
      <w:bCs/>
      <w:color w:val="4472C4" w:themeColor="accent1"/>
      <w:kern w:val="36"/>
      <w:sz w:val="28"/>
      <w:szCs w:val="48"/>
      <w:lang w:eastAsia="en-AU"/>
    </w:rPr>
  </w:style>
  <w:style w:type="paragraph" w:styleId="NormalWeb">
    <w:name w:val="Normal (Web)"/>
    <w:basedOn w:val="Normal"/>
    <w:uiPriority w:val="99"/>
    <w:semiHidden/>
    <w:unhideWhenUsed/>
    <w:rsid w:val="003C33E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ipervnculo">
    <w:name w:val="Hyperlink"/>
    <w:basedOn w:val="Fuentedeprrafopredeter"/>
    <w:uiPriority w:val="99"/>
    <w:unhideWhenUsed/>
    <w:rsid w:val="003C33EB"/>
    <w:rPr>
      <w:color w:val="0000FF"/>
      <w:u w:val="single"/>
    </w:rPr>
  </w:style>
  <w:style w:type="paragraph" w:styleId="Encabezado">
    <w:name w:val="header"/>
    <w:basedOn w:val="Normal"/>
    <w:link w:val="EncabezadoCar"/>
    <w:uiPriority w:val="99"/>
    <w:unhideWhenUsed/>
    <w:rsid w:val="0055708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55708A"/>
  </w:style>
  <w:style w:type="paragraph" w:styleId="Piedepgina">
    <w:name w:val="footer"/>
    <w:basedOn w:val="Normal"/>
    <w:link w:val="PiedepginaCar"/>
    <w:uiPriority w:val="99"/>
    <w:unhideWhenUsed/>
    <w:rsid w:val="0055708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55708A"/>
  </w:style>
  <w:style w:type="character" w:styleId="Refdecomentario">
    <w:name w:val="annotation reference"/>
    <w:basedOn w:val="Fuentedeprrafopredeter"/>
    <w:uiPriority w:val="99"/>
    <w:semiHidden/>
    <w:unhideWhenUsed/>
    <w:rsid w:val="00DC3ACC"/>
    <w:rPr>
      <w:sz w:val="16"/>
      <w:szCs w:val="16"/>
    </w:rPr>
  </w:style>
  <w:style w:type="paragraph" w:styleId="Textocomentario">
    <w:name w:val="annotation text"/>
    <w:basedOn w:val="Normal"/>
    <w:link w:val="TextocomentarioCar"/>
    <w:uiPriority w:val="99"/>
    <w:unhideWhenUsed/>
    <w:rsid w:val="00DC3ACC"/>
    <w:pPr>
      <w:spacing w:after="0" w:line="240" w:lineRule="auto"/>
    </w:pPr>
    <w:rPr>
      <w:rFonts w:ascii="Times New Roman" w:eastAsia="Times New Roman" w:hAnsi="Times New Roman" w:cs="Times New Roman"/>
      <w:szCs w:val="20"/>
      <w:lang w:val="es-CL" w:eastAsia="es-ES_tradnl"/>
    </w:rPr>
  </w:style>
  <w:style w:type="character" w:customStyle="1" w:styleId="TextocomentarioCar">
    <w:name w:val="Texto comentario Car"/>
    <w:basedOn w:val="Fuentedeprrafopredeter"/>
    <w:link w:val="Textocomentario"/>
    <w:uiPriority w:val="99"/>
    <w:rsid w:val="00DC3ACC"/>
    <w:rPr>
      <w:rFonts w:ascii="Times New Roman" w:eastAsia="Times New Roman" w:hAnsi="Times New Roman" w:cs="Times New Roman"/>
      <w:sz w:val="20"/>
      <w:szCs w:val="20"/>
      <w:lang w:val="es-CL" w:eastAsia="es-ES_tradnl"/>
    </w:rPr>
  </w:style>
  <w:style w:type="paragraph" w:styleId="Asuntodelcomentario">
    <w:name w:val="annotation subject"/>
    <w:basedOn w:val="Textocomentario"/>
    <w:next w:val="Textocomentario"/>
    <w:link w:val="AsuntodelcomentarioCar"/>
    <w:uiPriority w:val="99"/>
    <w:semiHidden/>
    <w:unhideWhenUsed/>
    <w:rsid w:val="002F6841"/>
    <w:pPr>
      <w:spacing w:after="160"/>
    </w:pPr>
    <w:rPr>
      <w:rFonts w:ascii="Verdana" w:eastAsiaTheme="minorHAnsi" w:hAnsi="Verdana" w:cstheme="minorBidi"/>
      <w:b/>
      <w:bCs/>
      <w:lang w:val="en-AU" w:eastAsia="en-US"/>
    </w:rPr>
  </w:style>
  <w:style w:type="character" w:customStyle="1" w:styleId="AsuntodelcomentarioCar">
    <w:name w:val="Asunto del comentario Car"/>
    <w:basedOn w:val="TextocomentarioCar"/>
    <w:link w:val="Asuntodelcomentario"/>
    <w:uiPriority w:val="99"/>
    <w:semiHidden/>
    <w:rsid w:val="002F6841"/>
    <w:rPr>
      <w:rFonts w:ascii="Verdana" w:eastAsia="Times New Roman" w:hAnsi="Verdana" w:cs="Times New Roman"/>
      <w:b/>
      <w:bCs/>
      <w:sz w:val="20"/>
      <w:szCs w:val="20"/>
      <w:lang w:val="es-CL" w:eastAsia="es-ES_tradnl"/>
    </w:rPr>
  </w:style>
  <w:style w:type="character" w:styleId="Mencinsinresolver">
    <w:name w:val="Unresolved Mention"/>
    <w:basedOn w:val="Fuentedeprrafopredeter"/>
    <w:uiPriority w:val="99"/>
    <w:semiHidden/>
    <w:unhideWhenUsed/>
    <w:rsid w:val="002F6841"/>
    <w:rPr>
      <w:color w:val="605E5C"/>
      <w:shd w:val="clear" w:color="auto" w:fill="E1DFDD"/>
    </w:rPr>
  </w:style>
  <w:style w:type="paragraph" w:styleId="Prrafodelista">
    <w:name w:val="List Paragraph"/>
    <w:basedOn w:val="Normal"/>
    <w:uiPriority w:val="34"/>
    <w:qFormat/>
    <w:rsid w:val="00CF6B9E"/>
    <w:pPr>
      <w:ind w:left="720"/>
      <w:contextualSpacing/>
    </w:pPr>
  </w:style>
  <w:style w:type="paragraph" w:styleId="Revisin">
    <w:name w:val="Revision"/>
    <w:hidden/>
    <w:uiPriority w:val="99"/>
    <w:semiHidden/>
    <w:rsid w:val="008E715B"/>
    <w:pPr>
      <w:spacing w:after="0" w:line="240" w:lineRule="auto"/>
    </w:pPr>
    <w:rPr>
      <w:rFonts w:ascii="Verdana" w:hAnsi="Verdana"/>
      <w:sz w:val="20"/>
    </w:rPr>
  </w:style>
  <w:style w:type="paragraph" w:customStyle="1" w:styleId="pf0">
    <w:name w:val="pf0"/>
    <w:basedOn w:val="Normal"/>
    <w:rsid w:val="00896043"/>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customStyle="1" w:styleId="cf01">
    <w:name w:val="cf01"/>
    <w:basedOn w:val="Fuentedeprrafopredeter"/>
    <w:rsid w:val="00896043"/>
    <w:rPr>
      <w:rFonts w:ascii="Segoe UI" w:hAnsi="Segoe UI" w:cs="Segoe UI" w:hint="default"/>
      <w:color w:val="333333"/>
      <w:sz w:val="18"/>
      <w:szCs w:val="18"/>
    </w:rPr>
  </w:style>
  <w:style w:type="character" w:customStyle="1" w:styleId="cf11">
    <w:name w:val="cf11"/>
    <w:basedOn w:val="Fuentedeprrafopredeter"/>
    <w:rsid w:val="00896043"/>
    <w:rPr>
      <w:rFonts w:ascii="Segoe UI" w:hAnsi="Segoe UI" w:cs="Segoe UI" w:hint="default"/>
      <w:i/>
      <w:iCs/>
      <w:color w:val="333333"/>
      <w:sz w:val="18"/>
      <w:szCs w:val="18"/>
    </w:rPr>
  </w:style>
  <w:style w:type="character" w:customStyle="1" w:styleId="cf21">
    <w:name w:val="cf21"/>
    <w:basedOn w:val="Fuentedeprrafopredeter"/>
    <w:rsid w:val="00896043"/>
    <w:rPr>
      <w:rFonts w:ascii="Segoe UI" w:hAnsi="Segoe UI" w:cs="Segoe UI" w:hint="default"/>
      <w:i/>
      <w:iCs/>
      <w:sz w:val="18"/>
      <w:szCs w:val="18"/>
    </w:rPr>
  </w:style>
  <w:style w:type="character" w:styleId="Hipervnculovisitado">
    <w:name w:val="FollowedHyperlink"/>
    <w:basedOn w:val="Fuentedeprrafopredeter"/>
    <w:uiPriority w:val="99"/>
    <w:semiHidden/>
    <w:unhideWhenUsed/>
    <w:rsid w:val="00145022"/>
    <w:rPr>
      <w:color w:val="954F72" w:themeColor="followedHyperlink"/>
      <w:u w:val="single"/>
    </w:rPr>
  </w:style>
  <w:style w:type="character" w:customStyle="1" w:styleId="Ttulo3Car">
    <w:name w:val="Título 3 Car"/>
    <w:basedOn w:val="Fuentedeprrafopredeter"/>
    <w:link w:val="Ttulo3"/>
    <w:uiPriority w:val="9"/>
    <w:semiHidden/>
    <w:rsid w:val="001176F9"/>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rsid w:val="00B54FB6"/>
    <w:rPr>
      <w:rFonts w:ascii="Verdana" w:eastAsiaTheme="majorEastAsia" w:hAnsi="Verdana" w:cstheme="majorBidi"/>
      <w:color w:val="2F5496" w:themeColor="accent1" w:themeShade="BF"/>
      <w:sz w:val="20"/>
      <w:szCs w:val="20"/>
    </w:rPr>
  </w:style>
  <w:style w:type="table" w:styleId="Tablaconcuadrcula">
    <w:name w:val="Table Grid"/>
    <w:basedOn w:val="Tablanormal"/>
    <w:uiPriority w:val="39"/>
    <w:rsid w:val="00DA64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942F10"/>
    <w:pPr>
      <w:spacing w:after="0" w:line="240" w:lineRule="auto"/>
    </w:pPr>
    <w:rPr>
      <w:szCs w:val="20"/>
    </w:rPr>
  </w:style>
  <w:style w:type="character" w:customStyle="1" w:styleId="TextonotapieCar">
    <w:name w:val="Texto nota pie Car"/>
    <w:basedOn w:val="Fuentedeprrafopredeter"/>
    <w:link w:val="Textonotapie"/>
    <w:uiPriority w:val="99"/>
    <w:semiHidden/>
    <w:rsid w:val="00942F10"/>
    <w:rPr>
      <w:rFonts w:ascii="Verdana" w:hAnsi="Verdana"/>
      <w:sz w:val="20"/>
      <w:szCs w:val="20"/>
    </w:rPr>
  </w:style>
  <w:style w:type="character" w:styleId="Refdenotaalpie">
    <w:name w:val="footnote reference"/>
    <w:basedOn w:val="Fuentedeprrafopredeter"/>
    <w:uiPriority w:val="99"/>
    <w:semiHidden/>
    <w:unhideWhenUsed/>
    <w:rsid w:val="00942F10"/>
    <w:rPr>
      <w:vertAlign w:val="superscript"/>
    </w:rPr>
  </w:style>
  <w:style w:type="paragraph" w:styleId="Descripcin">
    <w:name w:val="caption"/>
    <w:basedOn w:val="Normal"/>
    <w:next w:val="Normal"/>
    <w:uiPriority w:val="35"/>
    <w:unhideWhenUsed/>
    <w:qFormat/>
    <w:rsid w:val="00942F10"/>
    <w:pPr>
      <w:spacing w:after="200" w:line="240" w:lineRule="auto"/>
    </w:pPr>
    <w:rPr>
      <w:i/>
      <w:iCs/>
      <w:color w:val="44546A" w:themeColor="text2"/>
      <w:sz w:val="18"/>
      <w:szCs w:val="18"/>
    </w:rPr>
  </w:style>
  <w:style w:type="paragraph" w:customStyle="1" w:styleId="paragraph">
    <w:name w:val="paragraph"/>
    <w:basedOn w:val="Normal"/>
    <w:rsid w:val="00006A70"/>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customStyle="1" w:styleId="normaltextrun">
    <w:name w:val="normaltextrun"/>
    <w:basedOn w:val="Fuentedeprrafopredeter"/>
    <w:rsid w:val="00006A70"/>
  </w:style>
  <w:style w:type="character" w:customStyle="1" w:styleId="eop">
    <w:name w:val="eop"/>
    <w:basedOn w:val="Fuentedeprrafopredeter"/>
    <w:rsid w:val="00006A70"/>
  </w:style>
  <w:style w:type="character" w:customStyle="1" w:styleId="author">
    <w:name w:val="author"/>
    <w:basedOn w:val="Fuentedeprrafopredeter"/>
    <w:rsid w:val="00316CA6"/>
  </w:style>
  <w:style w:type="character" w:customStyle="1" w:styleId="articletitle">
    <w:name w:val="articletitle"/>
    <w:basedOn w:val="Fuentedeprrafopredeter"/>
    <w:rsid w:val="00316CA6"/>
  </w:style>
  <w:style w:type="character" w:customStyle="1" w:styleId="pubyear">
    <w:name w:val="pubyear"/>
    <w:basedOn w:val="Fuentedeprrafopredeter"/>
    <w:rsid w:val="00316CA6"/>
  </w:style>
  <w:style w:type="character" w:customStyle="1" w:styleId="vol">
    <w:name w:val="vol"/>
    <w:basedOn w:val="Fuentedeprrafopredeter"/>
    <w:rsid w:val="00316CA6"/>
  </w:style>
  <w:style w:type="character" w:customStyle="1" w:styleId="pagefirst">
    <w:name w:val="pagefirst"/>
    <w:basedOn w:val="Fuentedeprrafopredeter"/>
    <w:rsid w:val="00316CA6"/>
  </w:style>
  <w:style w:type="character" w:customStyle="1" w:styleId="pagelast">
    <w:name w:val="pagelast"/>
    <w:basedOn w:val="Fuentedeprrafopredeter"/>
    <w:rsid w:val="00316CA6"/>
  </w:style>
  <w:style w:type="paragraph" w:styleId="TtuloTDC">
    <w:name w:val="TOC Heading"/>
    <w:basedOn w:val="Ttulo1"/>
    <w:next w:val="Normal"/>
    <w:uiPriority w:val="39"/>
    <w:unhideWhenUsed/>
    <w:qFormat/>
    <w:rsid w:val="00261E63"/>
    <w:pPr>
      <w:keepNext/>
      <w:keepLines/>
      <w:spacing w:before="240" w:beforeAutospacing="0" w:after="0" w:afterAutospacing="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DC1">
    <w:name w:val="toc 1"/>
    <w:basedOn w:val="Normal"/>
    <w:next w:val="Normal"/>
    <w:autoRedefine/>
    <w:uiPriority w:val="39"/>
    <w:unhideWhenUsed/>
    <w:rsid w:val="00A259E3"/>
    <w:pPr>
      <w:tabs>
        <w:tab w:val="left" w:pos="440"/>
        <w:tab w:val="right" w:leader="dot" w:pos="10194"/>
      </w:tabs>
      <w:spacing w:after="100"/>
    </w:pPr>
  </w:style>
  <w:style w:type="character" w:styleId="Textodelmarcadordeposicin">
    <w:name w:val="Placeholder Text"/>
    <w:basedOn w:val="Fuentedeprrafopredeter"/>
    <w:uiPriority w:val="99"/>
    <w:semiHidden/>
    <w:rsid w:val="00A107B2"/>
    <w:rPr>
      <w:color w:val="666666"/>
    </w:rPr>
  </w:style>
  <w:style w:type="paragraph" w:styleId="Bibliografa">
    <w:name w:val="Bibliography"/>
    <w:basedOn w:val="Normal"/>
    <w:next w:val="Normal"/>
    <w:uiPriority w:val="37"/>
    <w:unhideWhenUsed/>
    <w:rsid w:val="00830795"/>
    <w:pPr>
      <w:spacing w:after="0" w:line="480" w:lineRule="auto"/>
      <w:ind w:left="720" w:hanging="720"/>
    </w:pPr>
  </w:style>
  <w:style w:type="paragraph" w:styleId="TDC2">
    <w:name w:val="toc 2"/>
    <w:basedOn w:val="Normal"/>
    <w:next w:val="Normal"/>
    <w:autoRedefine/>
    <w:uiPriority w:val="39"/>
    <w:unhideWhenUsed/>
    <w:rsid w:val="00A259E3"/>
    <w:pPr>
      <w:spacing w:after="100"/>
      <w:ind w:left="200"/>
    </w:pPr>
  </w:style>
  <w:style w:type="character" w:customStyle="1" w:styleId="Ttulo6Car">
    <w:name w:val="Título 6 Car"/>
    <w:basedOn w:val="Fuentedeprrafopredeter"/>
    <w:link w:val="Ttulo6"/>
    <w:uiPriority w:val="9"/>
    <w:semiHidden/>
    <w:rsid w:val="008A05C2"/>
    <w:rPr>
      <w:rFonts w:asciiTheme="majorHAnsi" w:eastAsiaTheme="majorEastAsia" w:hAnsiTheme="majorHAnsi" w:cstheme="majorBidi"/>
      <w:color w:val="1F3763" w:themeColor="accent1" w:themeShade="7F"/>
      <w:sz w:val="20"/>
    </w:rPr>
  </w:style>
  <w:style w:type="paragraph" w:styleId="Textoindependiente">
    <w:name w:val="Body Text"/>
    <w:basedOn w:val="Normal"/>
    <w:link w:val="TextoindependienteCar"/>
    <w:uiPriority w:val="99"/>
    <w:semiHidden/>
    <w:unhideWhenUsed/>
    <w:rsid w:val="00B659EB"/>
    <w:pPr>
      <w:spacing w:after="120"/>
    </w:pPr>
  </w:style>
  <w:style w:type="character" w:customStyle="1" w:styleId="TextoindependienteCar">
    <w:name w:val="Texto independiente Car"/>
    <w:basedOn w:val="Fuentedeprrafopredeter"/>
    <w:link w:val="Textoindependiente"/>
    <w:uiPriority w:val="99"/>
    <w:semiHidden/>
    <w:rsid w:val="00B659EB"/>
    <w:rPr>
      <w:rFonts w:ascii="Verdana" w:hAnsi="Verdana"/>
      <w:sz w:val="20"/>
    </w:rPr>
  </w:style>
  <w:style w:type="paragraph" w:styleId="Textoindependienteprimerasangra">
    <w:name w:val="Body Text First Indent"/>
    <w:basedOn w:val="Textoindependiente"/>
    <w:link w:val="TextoindependienteprimerasangraCar"/>
    <w:uiPriority w:val="99"/>
    <w:semiHidden/>
    <w:unhideWhenUsed/>
    <w:rsid w:val="00B659EB"/>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B659EB"/>
    <w:rPr>
      <w:rFonts w:ascii="Verdana" w:hAnsi="Verdan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24284">
      <w:bodyDiv w:val="1"/>
      <w:marLeft w:val="0"/>
      <w:marRight w:val="0"/>
      <w:marTop w:val="0"/>
      <w:marBottom w:val="0"/>
      <w:divBdr>
        <w:top w:val="none" w:sz="0" w:space="0" w:color="auto"/>
        <w:left w:val="none" w:sz="0" w:space="0" w:color="auto"/>
        <w:bottom w:val="none" w:sz="0" w:space="0" w:color="auto"/>
        <w:right w:val="none" w:sz="0" w:space="0" w:color="auto"/>
      </w:divBdr>
    </w:div>
    <w:div w:id="28146200">
      <w:bodyDiv w:val="1"/>
      <w:marLeft w:val="0"/>
      <w:marRight w:val="0"/>
      <w:marTop w:val="0"/>
      <w:marBottom w:val="0"/>
      <w:divBdr>
        <w:top w:val="none" w:sz="0" w:space="0" w:color="auto"/>
        <w:left w:val="none" w:sz="0" w:space="0" w:color="auto"/>
        <w:bottom w:val="none" w:sz="0" w:space="0" w:color="auto"/>
        <w:right w:val="none" w:sz="0" w:space="0" w:color="auto"/>
      </w:divBdr>
    </w:div>
    <w:div w:id="43216071">
      <w:bodyDiv w:val="1"/>
      <w:marLeft w:val="0"/>
      <w:marRight w:val="0"/>
      <w:marTop w:val="0"/>
      <w:marBottom w:val="0"/>
      <w:divBdr>
        <w:top w:val="none" w:sz="0" w:space="0" w:color="auto"/>
        <w:left w:val="none" w:sz="0" w:space="0" w:color="auto"/>
        <w:bottom w:val="none" w:sz="0" w:space="0" w:color="auto"/>
        <w:right w:val="none" w:sz="0" w:space="0" w:color="auto"/>
      </w:divBdr>
    </w:div>
    <w:div w:id="49114535">
      <w:bodyDiv w:val="1"/>
      <w:marLeft w:val="0"/>
      <w:marRight w:val="0"/>
      <w:marTop w:val="0"/>
      <w:marBottom w:val="0"/>
      <w:divBdr>
        <w:top w:val="none" w:sz="0" w:space="0" w:color="auto"/>
        <w:left w:val="none" w:sz="0" w:space="0" w:color="auto"/>
        <w:bottom w:val="none" w:sz="0" w:space="0" w:color="auto"/>
        <w:right w:val="none" w:sz="0" w:space="0" w:color="auto"/>
      </w:divBdr>
    </w:div>
    <w:div w:id="53436818">
      <w:bodyDiv w:val="1"/>
      <w:marLeft w:val="0"/>
      <w:marRight w:val="0"/>
      <w:marTop w:val="0"/>
      <w:marBottom w:val="0"/>
      <w:divBdr>
        <w:top w:val="none" w:sz="0" w:space="0" w:color="auto"/>
        <w:left w:val="none" w:sz="0" w:space="0" w:color="auto"/>
        <w:bottom w:val="none" w:sz="0" w:space="0" w:color="auto"/>
        <w:right w:val="none" w:sz="0" w:space="0" w:color="auto"/>
      </w:divBdr>
    </w:div>
    <w:div w:id="75445037">
      <w:bodyDiv w:val="1"/>
      <w:marLeft w:val="0"/>
      <w:marRight w:val="0"/>
      <w:marTop w:val="0"/>
      <w:marBottom w:val="0"/>
      <w:divBdr>
        <w:top w:val="none" w:sz="0" w:space="0" w:color="auto"/>
        <w:left w:val="none" w:sz="0" w:space="0" w:color="auto"/>
        <w:bottom w:val="none" w:sz="0" w:space="0" w:color="auto"/>
        <w:right w:val="none" w:sz="0" w:space="0" w:color="auto"/>
      </w:divBdr>
    </w:div>
    <w:div w:id="82070492">
      <w:bodyDiv w:val="1"/>
      <w:marLeft w:val="0"/>
      <w:marRight w:val="0"/>
      <w:marTop w:val="0"/>
      <w:marBottom w:val="0"/>
      <w:divBdr>
        <w:top w:val="none" w:sz="0" w:space="0" w:color="auto"/>
        <w:left w:val="none" w:sz="0" w:space="0" w:color="auto"/>
        <w:bottom w:val="none" w:sz="0" w:space="0" w:color="auto"/>
        <w:right w:val="none" w:sz="0" w:space="0" w:color="auto"/>
      </w:divBdr>
    </w:div>
    <w:div w:id="90126089">
      <w:bodyDiv w:val="1"/>
      <w:marLeft w:val="0"/>
      <w:marRight w:val="0"/>
      <w:marTop w:val="0"/>
      <w:marBottom w:val="0"/>
      <w:divBdr>
        <w:top w:val="none" w:sz="0" w:space="0" w:color="auto"/>
        <w:left w:val="none" w:sz="0" w:space="0" w:color="auto"/>
        <w:bottom w:val="none" w:sz="0" w:space="0" w:color="auto"/>
        <w:right w:val="none" w:sz="0" w:space="0" w:color="auto"/>
      </w:divBdr>
    </w:div>
    <w:div w:id="112944924">
      <w:bodyDiv w:val="1"/>
      <w:marLeft w:val="0"/>
      <w:marRight w:val="0"/>
      <w:marTop w:val="0"/>
      <w:marBottom w:val="0"/>
      <w:divBdr>
        <w:top w:val="none" w:sz="0" w:space="0" w:color="auto"/>
        <w:left w:val="none" w:sz="0" w:space="0" w:color="auto"/>
        <w:bottom w:val="none" w:sz="0" w:space="0" w:color="auto"/>
        <w:right w:val="none" w:sz="0" w:space="0" w:color="auto"/>
      </w:divBdr>
    </w:div>
    <w:div w:id="146670899">
      <w:bodyDiv w:val="1"/>
      <w:marLeft w:val="0"/>
      <w:marRight w:val="0"/>
      <w:marTop w:val="0"/>
      <w:marBottom w:val="0"/>
      <w:divBdr>
        <w:top w:val="none" w:sz="0" w:space="0" w:color="auto"/>
        <w:left w:val="none" w:sz="0" w:space="0" w:color="auto"/>
        <w:bottom w:val="none" w:sz="0" w:space="0" w:color="auto"/>
        <w:right w:val="none" w:sz="0" w:space="0" w:color="auto"/>
      </w:divBdr>
    </w:div>
    <w:div w:id="193924864">
      <w:bodyDiv w:val="1"/>
      <w:marLeft w:val="0"/>
      <w:marRight w:val="0"/>
      <w:marTop w:val="0"/>
      <w:marBottom w:val="0"/>
      <w:divBdr>
        <w:top w:val="none" w:sz="0" w:space="0" w:color="auto"/>
        <w:left w:val="none" w:sz="0" w:space="0" w:color="auto"/>
        <w:bottom w:val="none" w:sz="0" w:space="0" w:color="auto"/>
        <w:right w:val="none" w:sz="0" w:space="0" w:color="auto"/>
      </w:divBdr>
      <w:divsChild>
        <w:div w:id="1355963529">
          <w:marLeft w:val="0"/>
          <w:marRight w:val="0"/>
          <w:marTop w:val="0"/>
          <w:marBottom w:val="0"/>
          <w:divBdr>
            <w:top w:val="single" w:sz="2" w:space="0" w:color="E3E3E3"/>
            <w:left w:val="single" w:sz="2" w:space="0" w:color="E3E3E3"/>
            <w:bottom w:val="single" w:sz="2" w:space="0" w:color="E3E3E3"/>
            <w:right w:val="single" w:sz="2" w:space="0" w:color="E3E3E3"/>
          </w:divBdr>
          <w:divsChild>
            <w:div w:id="1339651529">
              <w:marLeft w:val="0"/>
              <w:marRight w:val="0"/>
              <w:marTop w:val="0"/>
              <w:marBottom w:val="0"/>
              <w:divBdr>
                <w:top w:val="single" w:sz="2" w:space="0" w:color="E3E3E3"/>
                <w:left w:val="single" w:sz="2" w:space="0" w:color="E3E3E3"/>
                <w:bottom w:val="single" w:sz="2" w:space="0" w:color="E3E3E3"/>
                <w:right w:val="single" w:sz="2" w:space="0" w:color="E3E3E3"/>
              </w:divBdr>
              <w:divsChild>
                <w:div w:id="1917083413">
                  <w:marLeft w:val="0"/>
                  <w:marRight w:val="0"/>
                  <w:marTop w:val="0"/>
                  <w:marBottom w:val="0"/>
                  <w:divBdr>
                    <w:top w:val="single" w:sz="2" w:space="2" w:color="E3E3E3"/>
                    <w:left w:val="single" w:sz="2" w:space="0" w:color="E3E3E3"/>
                    <w:bottom w:val="single" w:sz="2" w:space="0" w:color="E3E3E3"/>
                    <w:right w:val="single" w:sz="2" w:space="0" w:color="E3E3E3"/>
                  </w:divBdr>
                  <w:divsChild>
                    <w:div w:id="1759326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25458504">
      <w:bodyDiv w:val="1"/>
      <w:marLeft w:val="0"/>
      <w:marRight w:val="0"/>
      <w:marTop w:val="0"/>
      <w:marBottom w:val="0"/>
      <w:divBdr>
        <w:top w:val="none" w:sz="0" w:space="0" w:color="auto"/>
        <w:left w:val="none" w:sz="0" w:space="0" w:color="auto"/>
        <w:bottom w:val="none" w:sz="0" w:space="0" w:color="auto"/>
        <w:right w:val="none" w:sz="0" w:space="0" w:color="auto"/>
      </w:divBdr>
    </w:div>
    <w:div w:id="226570375">
      <w:bodyDiv w:val="1"/>
      <w:marLeft w:val="0"/>
      <w:marRight w:val="0"/>
      <w:marTop w:val="0"/>
      <w:marBottom w:val="0"/>
      <w:divBdr>
        <w:top w:val="none" w:sz="0" w:space="0" w:color="auto"/>
        <w:left w:val="none" w:sz="0" w:space="0" w:color="auto"/>
        <w:bottom w:val="none" w:sz="0" w:space="0" w:color="auto"/>
        <w:right w:val="none" w:sz="0" w:space="0" w:color="auto"/>
      </w:divBdr>
    </w:div>
    <w:div w:id="227500084">
      <w:bodyDiv w:val="1"/>
      <w:marLeft w:val="0"/>
      <w:marRight w:val="0"/>
      <w:marTop w:val="0"/>
      <w:marBottom w:val="0"/>
      <w:divBdr>
        <w:top w:val="none" w:sz="0" w:space="0" w:color="auto"/>
        <w:left w:val="none" w:sz="0" w:space="0" w:color="auto"/>
        <w:bottom w:val="none" w:sz="0" w:space="0" w:color="auto"/>
        <w:right w:val="none" w:sz="0" w:space="0" w:color="auto"/>
      </w:divBdr>
    </w:div>
    <w:div w:id="237521267">
      <w:bodyDiv w:val="1"/>
      <w:marLeft w:val="0"/>
      <w:marRight w:val="0"/>
      <w:marTop w:val="0"/>
      <w:marBottom w:val="0"/>
      <w:divBdr>
        <w:top w:val="none" w:sz="0" w:space="0" w:color="auto"/>
        <w:left w:val="none" w:sz="0" w:space="0" w:color="auto"/>
        <w:bottom w:val="none" w:sz="0" w:space="0" w:color="auto"/>
        <w:right w:val="none" w:sz="0" w:space="0" w:color="auto"/>
      </w:divBdr>
      <w:divsChild>
        <w:div w:id="983393123">
          <w:marLeft w:val="0"/>
          <w:marRight w:val="0"/>
          <w:marTop w:val="0"/>
          <w:marBottom w:val="0"/>
          <w:divBdr>
            <w:top w:val="none" w:sz="0" w:space="0" w:color="auto"/>
            <w:left w:val="none" w:sz="0" w:space="0" w:color="auto"/>
            <w:bottom w:val="none" w:sz="0" w:space="0" w:color="auto"/>
            <w:right w:val="none" w:sz="0" w:space="0" w:color="auto"/>
          </w:divBdr>
          <w:divsChild>
            <w:div w:id="126649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56192">
      <w:bodyDiv w:val="1"/>
      <w:marLeft w:val="0"/>
      <w:marRight w:val="0"/>
      <w:marTop w:val="0"/>
      <w:marBottom w:val="0"/>
      <w:divBdr>
        <w:top w:val="none" w:sz="0" w:space="0" w:color="auto"/>
        <w:left w:val="none" w:sz="0" w:space="0" w:color="auto"/>
        <w:bottom w:val="none" w:sz="0" w:space="0" w:color="auto"/>
        <w:right w:val="none" w:sz="0" w:space="0" w:color="auto"/>
      </w:divBdr>
    </w:div>
    <w:div w:id="281349375">
      <w:bodyDiv w:val="1"/>
      <w:marLeft w:val="0"/>
      <w:marRight w:val="0"/>
      <w:marTop w:val="0"/>
      <w:marBottom w:val="0"/>
      <w:divBdr>
        <w:top w:val="none" w:sz="0" w:space="0" w:color="auto"/>
        <w:left w:val="none" w:sz="0" w:space="0" w:color="auto"/>
        <w:bottom w:val="none" w:sz="0" w:space="0" w:color="auto"/>
        <w:right w:val="none" w:sz="0" w:space="0" w:color="auto"/>
      </w:divBdr>
    </w:div>
    <w:div w:id="284580073">
      <w:bodyDiv w:val="1"/>
      <w:marLeft w:val="0"/>
      <w:marRight w:val="0"/>
      <w:marTop w:val="0"/>
      <w:marBottom w:val="0"/>
      <w:divBdr>
        <w:top w:val="none" w:sz="0" w:space="0" w:color="auto"/>
        <w:left w:val="none" w:sz="0" w:space="0" w:color="auto"/>
        <w:bottom w:val="none" w:sz="0" w:space="0" w:color="auto"/>
        <w:right w:val="none" w:sz="0" w:space="0" w:color="auto"/>
      </w:divBdr>
    </w:div>
    <w:div w:id="308051877">
      <w:bodyDiv w:val="1"/>
      <w:marLeft w:val="0"/>
      <w:marRight w:val="0"/>
      <w:marTop w:val="0"/>
      <w:marBottom w:val="0"/>
      <w:divBdr>
        <w:top w:val="none" w:sz="0" w:space="0" w:color="auto"/>
        <w:left w:val="none" w:sz="0" w:space="0" w:color="auto"/>
        <w:bottom w:val="none" w:sz="0" w:space="0" w:color="auto"/>
        <w:right w:val="none" w:sz="0" w:space="0" w:color="auto"/>
      </w:divBdr>
    </w:div>
    <w:div w:id="318507440">
      <w:bodyDiv w:val="1"/>
      <w:marLeft w:val="0"/>
      <w:marRight w:val="0"/>
      <w:marTop w:val="0"/>
      <w:marBottom w:val="0"/>
      <w:divBdr>
        <w:top w:val="none" w:sz="0" w:space="0" w:color="auto"/>
        <w:left w:val="none" w:sz="0" w:space="0" w:color="auto"/>
        <w:bottom w:val="none" w:sz="0" w:space="0" w:color="auto"/>
        <w:right w:val="none" w:sz="0" w:space="0" w:color="auto"/>
      </w:divBdr>
    </w:div>
    <w:div w:id="343672815">
      <w:bodyDiv w:val="1"/>
      <w:marLeft w:val="0"/>
      <w:marRight w:val="0"/>
      <w:marTop w:val="0"/>
      <w:marBottom w:val="0"/>
      <w:divBdr>
        <w:top w:val="none" w:sz="0" w:space="0" w:color="auto"/>
        <w:left w:val="none" w:sz="0" w:space="0" w:color="auto"/>
        <w:bottom w:val="none" w:sz="0" w:space="0" w:color="auto"/>
        <w:right w:val="none" w:sz="0" w:space="0" w:color="auto"/>
      </w:divBdr>
    </w:div>
    <w:div w:id="352918867">
      <w:bodyDiv w:val="1"/>
      <w:marLeft w:val="0"/>
      <w:marRight w:val="0"/>
      <w:marTop w:val="0"/>
      <w:marBottom w:val="0"/>
      <w:divBdr>
        <w:top w:val="none" w:sz="0" w:space="0" w:color="auto"/>
        <w:left w:val="none" w:sz="0" w:space="0" w:color="auto"/>
        <w:bottom w:val="none" w:sz="0" w:space="0" w:color="auto"/>
        <w:right w:val="none" w:sz="0" w:space="0" w:color="auto"/>
      </w:divBdr>
    </w:div>
    <w:div w:id="385957567">
      <w:bodyDiv w:val="1"/>
      <w:marLeft w:val="0"/>
      <w:marRight w:val="0"/>
      <w:marTop w:val="0"/>
      <w:marBottom w:val="0"/>
      <w:divBdr>
        <w:top w:val="none" w:sz="0" w:space="0" w:color="auto"/>
        <w:left w:val="none" w:sz="0" w:space="0" w:color="auto"/>
        <w:bottom w:val="none" w:sz="0" w:space="0" w:color="auto"/>
        <w:right w:val="none" w:sz="0" w:space="0" w:color="auto"/>
      </w:divBdr>
    </w:div>
    <w:div w:id="396250514">
      <w:bodyDiv w:val="1"/>
      <w:marLeft w:val="0"/>
      <w:marRight w:val="0"/>
      <w:marTop w:val="0"/>
      <w:marBottom w:val="0"/>
      <w:divBdr>
        <w:top w:val="none" w:sz="0" w:space="0" w:color="auto"/>
        <w:left w:val="none" w:sz="0" w:space="0" w:color="auto"/>
        <w:bottom w:val="none" w:sz="0" w:space="0" w:color="auto"/>
        <w:right w:val="none" w:sz="0" w:space="0" w:color="auto"/>
      </w:divBdr>
    </w:div>
    <w:div w:id="396513926">
      <w:bodyDiv w:val="1"/>
      <w:marLeft w:val="0"/>
      <w:marRight w:val="0"/>
      <w:marTop w:val="0"/>
      <w:marBottom w:val="0"/>
      <w:divBdr>
        <w:top w:val="none" w:sz="0" w:space="0" w:color="auto"/>
        <w:left w:val="none" w:sz="0" w:space="0" w:color="auto"/>
        <w:bottom w:val="none" w:sz="0" w:space="0" w:color="auto"/>
        <w:right w:val="none" w:sz="0" w:space="0" w:color="auto"/>
      </w:divBdr>
    </w:div>
    <w:div w:id="420952222">
      <w:bodyDiv w:val="1"/>
      <w:marLeft w:val="0"/>
      <w:marRight w:val="0"/>
      <w:marTop w:val="0"/>
      <w:marBottom w:val="0"/>
      <w:divBdr>
        <w:top w:val="none" w:sz="0" w:space="0" w:color="auto"/>
        <w:left w:val="none" w:sz="0" w:space="0" w:color="auto"/>
        <w:bottom w:val="none" w:sz="0" w:space="0" w:color="auto"/>
        <w:right w:val="none" w:sz="0" w:space="0" w:color="auto"/>
      </w:divBdr>
    </w:div>
    <w:div w:id="437024062">
      <w:bodyDiv w:val="1"/>
      <w:marLeft w:val="0"/>
      <w:marRight w:val="0"/>
      <w:marTop w:val="0"/>
      <w:marBottom w:val="0"/>
      <w:divBdr>
        <w:top w:val="none" w:sz="0" w:space="0" w:color="auto"/>
        <w:left w:val="none" w:sz="0" w:space="0" w:color="auto"/>
        <w:bottom w:val="none" w:sz="0" w:space="0" w:color="auto"/>
        <w:right w:val="none" w:sz="0" w:space="0" w:color="auto"/>
      </w:divBdr>
    </w:div>
    <w:div w:id="439111270">
      <w:bodyDiv w:val="1"/>
      <w:marLeft w:val="0"/>
      <w:marRight w:val="0"/>
      <w:marTop w:val="0"/>
      <w:marBottom w:val="0"/>
      <w:divBdr>
        <w:top w:val="none" w:sz="0" w:space="0" w:color="auto"/>
        <w:left w:val="none" w:sz="0" w:space="0" w:color="auto"/>
        <w:bottom w:val="none" w:sz="0" w:space="0" w:color="auto"/>
        <w:right w:val="none" w:sz="0" w:space="0" w:color="auto"/>
      </w:divBdr>
    </w:div>
    <w:div w:id="468324262">
      <w:bodyDiv w:val="1"/>
      <w:marLeft w:val="0"/>
      <w:marRight w:val="0"/>
      <w:marTop w:val="0"/>
      <w:marBottom w:val="0"/>
      <w:divBdr>
        <w:top w:val="none" w:sz="0" w:space="0" w:color="auto"/>
        <w:left w:val="none" w:sz="0" w:space="0" w:color="auto"/>
        <w:bottom w:val="none" w:sz="0" w:space="0" w:color="auto"/>
        <w:right w:val="none" w:sz="0" w:space="0" w:color="auto"/>
      </w:divBdr>
    </w:div>
    <w:div w:id="479737448">
      <w:bodyDiv w:val="1"/>
      <w:marLeft w:val="0"/>
      <w:marRight w:val="0"/>
      <w:marTop w:val="0"/>
      <w:marBottom w:val="0"/>
      <w:divBdr>
        <w:top w:val="none" w:sz="0" w:space="0" w:color="auto"/>
        <w:left w:val="none" w:sz="0" w:space="0" w:color="auto"/>
        <w:bottom w:val="none" w:sz="0" w:space="0" w:color="auto"/>
        <w:right w:val="none" w:sz="0" w:space="0" w:color="auto"/>
      </w:divBdr>
    </w:div>
    <w:div w:id="490830324">
      <w:bodyDiv w:val="1"/>
      <w:marLeft w:val="0"/>
      <w:marRight w:val="0"/>
      <w:marTop w:val="0"/>
      <w:marBottom w:val="0"/>
      <w:divBdr>
        <w:top w:val="none" w:sz="0" w:space="0" w:color="auto"/>
        <w:left w:val="none" w:sz="0" w:space="0" w:color="auto"/>
        <w:bottom w:val="none" w:sz="0" w:space="0" w:color="auto"/>
        <w:right w:val="none" w:sz="0" w:space="0" w:color="auto"/>
      </w:divBdr>
    </w:div>
    <w:div w:id="499931524">
      <w:bodyDiv w:val="1"/>
      <w:marLeft w:val="0"/>
      <w:marRight w:val="0"/>
      <w:marTop w:val="0"/>
      <w:marBottom w:val="0"/>
      <w:divBdr>
        <w:top w:val="none" w:sz="0" w:space="0" w:color="auto"/>
        <w:left w:val="none" w:sz="0" w:space="0" w:color="auto"/>
        <w:bottom w:val="none" w:sz="0" w:space="0" w:color="auto"/>
        <w:right w:val="none" w:sz="0" w:space="0" w:color="auto"/>
      </w:divBdr>
    </w:div>
    <w:div w:id="549541456">
      <w:bodyDiv w:val="1"/>
      <w:marLeft w:val="0"/>
      <w:marRight w:val="0"/>
      <w:marTop w:val="0"/>
      <w:marBottom w:val="0"/>
      <w:divBdr>
        <w:top w:val="none" w:sz="0" w:space="0" w:color="auto"/>
        <w:left w:val="none" w:sz="0" w:space="0" w:color="auto"/>
        <w:bottom w:val="none" w:sz="0" w:space="0" w:color="auto"/>
        <w:right w:val="none" w:sz="0" w:space="0" w:color="auto"/>
      </w:divBdr>
    </w:div>
    <w:div w:id="634071151">
      <w:bodyDiv w:val="1"/>
      <w:marLeft w:val="0"/>
      <w:marRight w:val="0"/>
      <w:marTop w:val="0"/>
      <w:marBottom w:val="0"/>
      <w:divBdr>
        <w:top w:val="none" w:sz="0" w:space="0" w:color="auto"/>
        <w:left w:val="none" w:sz="0" w:space="0" w:color="auto"/>
        <w:bottom w:val="none" w:sz="0" w:space="0" w:color="auto"/>
        <w:right w:val="none" w:sz="0" w:space="0" w:color="auto"/>
      </w:divBdr>
    </w:div>
    <w:div w:id="689843110">
      <w:bodyDiv w:val="1"/>
      <w:marLeft w:val="0"/>
      <w:marRight w:val="0"/>
      <w:marTop w:val="0"/>
      <w:marBottom w:val="0"/>
      <w:divBdr>
        <w:top w:val="none" w:sz="0" w:space="0" w:color="auto"/>
        <w:left w:val="none" w:sz="0" w:space="0" w:color="auto"/>
        <w:bottom w:val="none" w:sz="0" w:space="0" w:color="auto"/>
        <w:right w:val="none" w:sz="0" w:space="0" w:color="auto"/>
      </w:divBdr>
    </w:div>
    <w:div w:id="708989407">
      <w:bodyDiv w:val="1"/>
      <w:marLeft w:val="0"/>
      <w:marRight w:val="0"/>
      <w:marTop w:val="0"/>
      <w:marBottom w:val="0"/>
      <w:divBdr>
        <w:top w:val="none" w:sz="0" w:space="0" w:color="auto"/>
        <w:left w:val="none" w:sz="0" w:space="0" w:color="auto"/>
        <w:bottom w:val="none" w:sz="0" w:space="0" w:color="auto"/>
        <w:right w:val="none" w:sz="0" w:space="0" w:color="auto"/>
      </w:divBdr>
    </w:div>
    <w:div w:id="739671015">
      <w:bodyDiv w:val="1"/>
      <w:marLeft w:val="0"/>
      <w:marRight w:val="0"/>
      <w:marTop w:val="0"/>
      <w:marBottom w:val="0"/>
      <w:divBdr>
        <w:top w:val="none" w:sz="0" w:space="0" w:color="auto"/>
        <w:left w:val="none" w:sz="0" w:space="0" w:color="auto"/>
        <w:bottom w:val="none" w:sz="0" w:space="0" w:color="auto"/>
        <w:right w:val="none" w:sz="0" w:space="0" w:color="auto"/>
      </w:divBdr>
    </w:div>
    <w:div w:id="768156044">
      <w:bodyDiv w:val="1"/>
      <w:marLeft w:val="0"/>
      <w:marRight w:val="0"/>
      <w:marTop w:val="0"/>
      <w:marBottom w:val="0"/>
      <w:divBdr>
        <w:top w:val="none" w:sz="0" w:space="0" w:color="auto"/>
        <w:left w:val="none" w:sz="0" w:space="0" w:color="auto"/>
        <w:bottom w:val="none" w:sz="0" w:space="0" w:color="auto"/>
        <w:right w:val="none" w:sz="0" w:space="0" w:color="auto"/>
      </w:divBdr>
    </w:div>
    <w:div w:id="819032830">
      <w:bodyDiv w:val="1"/>
      <w:marLeft w:val="0"/>
      <w:marRight w:val="0"/>
      <w:marTop w:val="0"/>
      <w:marBottom w:val="0"/>
      <w:divBdr>
        <w:top w:val="none" w:sz="0" w:space="0" w:color="auto"/>
        <w:left w:val="none" w:sz="0" w:space="0" w:color="auto"/>
        <w:bottom w:val="none" w:sz="0" w:space="0" w:color="auto"/>
        <w:right w:val="none" w:sz="0" w:space="0" w:color="auto"/>
      </w:divBdr>
    </w:div>
    <w:div w:id="822550471">
      <w:bodyDiv w:val="1"/>
      <w:marLeft w:val="0"/>
      <w:marRight w:val="0"/>
      <w:marTop w:val="0"/>
      <w:marBottom w:val="0"/>
      <w:divBdr>
        <w:top w:val="none" w:sz="0" w:space="0" w:color="auto"/>
        <w:left w:val="none" w:sz="0" w:space="0" w:color="auto"/>
        <w:bottom w:val="none" w:sz="0" w:space="0" w:color="auto"/>
        <w:right w:val="none" w:sz="0" w:space="0" w:color="auto"/>
      </w:divBdr>
    </w:div>
    <w:div w:id="855264858">
      <w:bodyDiv w:val="1"/>
      <w:marLeft w:val="0"/>
      <w:marRight w:val="0"/>
      <w:marTop w:val="0"/>
      <w:marBottom w:val="0"/>
      <w:divBdr>
        <w:top w:val="none" w:sz="0" w:space="0" w:color="auto"/>
        <w:left w:val="none" w:sz="0" w:space="0" w:color="auto"/>
        <w:bottom w:val="none" w:sz="0" w:space="0" w:color="auto"/>
        <w:right w:val="none" w:sz="0" w:space="0" w:color="auto"/>
      </w:divBdr>
    </w:div>
    <w:div w:id="858742010">
      <w:bodyDiv w:val="1"/>
      <w:marLeft w:val="0"/>
      <w:marRight w:val="0"/>
      <w:marTop w:val="0"/>
      <w:marBottom w:val="0"/>
      <w:divBdr>
        <w:top w:val="none" w:sz="0" w:space="0" w:color="auto"/>
        <w:left w:val="none" w:sz="0" w:space="0" w:color="auto"/>
        <w:bottom w:val="none" w:sz="0" w:space="0" w:color="auto"/>
        <w:right w:val="none" w:sz="0" w:space="0" w:color="auto"/>
      </w:divBdr>
    </w:div>
    <w:div w:id="885332296">
      <w:bodyDiv w:val="1"/>
      <w:marLeft w:val="0"/>
      <w:marRight w:val="0"/>
      <w:marTop w:val="0"/>
      <w:marBottom w:val="0"/>
      <w:divBdr>
        <w:top w:val="none" w:sz="0" w:space="0" w:color="auto"/>
        <w:left w:val="none" w:sz="0" w:space="0" w:color="auto"/>
        <w:bottom w:val="none" w:sz="0" w:space="0" w:color="auto"/>
        <w:right w:val="none" w:sz="0" w:space="0" w:color="auto"/>
      </w:divBdr>
    </w:div>
    <w:div w:id="945186794">
      <w:bodyDiv w:val="1"/>
      <w:marLeft w:val="0"/>
      <w:marRight w:val="0"/>
      <w:marTop w:val="0"/>
      <w:marBottom w:val="0"/>
      <w:divBdr>
        <w:top w:val="none" w:sz="0" w:space="0" w:color="auto"/>
        <w:left w:val="none" w:sz="0" w:space="0" w:color="auto"/>
        <w:bottom w:val="none" w:sz="0" w:space="0" w:color="auto"/>
        <w:right w:val="none" w:sz="0" w:space="0" w:color="auto"/>
      </w:divBdr>
    </w:div>
    <w:div w:id="946932529">
      <w:bodyDiv w:val="1"/>
      <w:marLeft w:val="0"/>
      <w:marRight w:val="0"/>
      <w:marTop w:val="0"/>
      <w:marBottom w:val="0"/>
      <w:divBdr>
        <w:top w:val="none" w:sz="0" w:space="0" w:color="auto"/>
        <w:left w:val="none" w:sz="0" w:space="0" w:color="auto"/>
        <w:bottom w:val="none" w:sz="0" w:space="0" w:color="auto"/>
        <w:right w:val="none" w:sz="0" w:space="0" w:color="auto"/>
      </w:divBdr>
      <w:divsChild>
        <w:div w:id="686176833">
          <w:marLeft w:val="0"/>
          <w:marRight w:val="0"/>
          <w:marTop w:val="0"/>
          <w:marBottom w:val="0"/>
          <w:divBdr>
            <w:top w:val="none" w:sz="0" w:space="0" w:color="auto"/>
            <w:left w:val="none" w:sz="0" w:space="0" w:color="auto"/>
            <w:bottom w:val="none" w:sz="0" w:space="0" w:color="auto"/>
            <w:right w:val="none" w:sz="0" w:space="0" w:color="auto"/>
          </w:divBdr>
          <w:divsChild>
            <w:div w:id="1837525581">
              <w:marLeft w:val="0"/>
              <w:marRight w:val="0"/>
              <w:marTop w:val="0"/>
              <w:marBottom w:val="0"/>
              <w:divBdr>
                <w:top w:val="none" w:sz="0" w:space="0" w:color="auto"/>
                <w:left w:val="none" w:sz="0" w:space="0" w:color="auto"/>
                <w:bottom w:val="none" w:sz="0" w:space="0" w:color="auto"/>
                <w:right w:val="none" w:sz="0" w:space="0" w:color="auto"/>
              </w:divBdr>
            </w:div>
          </w:divsChild>
        </w:div>
        <w:div w:id="1903172940">
          <w:marLeft w:val="0"/>
          <w:marRight w:val="0"/>
          <w:marTop w:val="0"/>
          <w:marBottom w:val="0"/>
          <w:divBdr>
            <w:top w:val="none" w:sz="0" w:space="0" w:color="auto"/>
            <w:left w:val="none" w:sz="0" w:space="0" w:color="auto"/>
            <w:bottom w:val="none" w:sz="0" w:space="0" w:color="auto"/>
            <w:right w:val="none" w:sz="0" w:space="0" w:color="auto"/>
          </w:divBdr>
          <w:divsChild>
            <w:div w:id="1603613759">
              <w:marLeft w:val="0"/>
              <w:marRight w:val="0"/>
              <w:marTop w:val="0"/>
              <w:marBottom w:val="0"/>
              <w:divBdr>
                <w:top w:val="none" w:sz="0" w:space="0" w:color="auto"/>
                <w:left w:val="none" w:sz="0" w:space="0" w:color="auto"/>
                <w:bottom w:val="none" w:sz="0" w:space="0" w:color="auto"/>
                <w:right w:val="none" w:sz="0" w:space="0" w:color="auto"/>
              </w:divBdr>
            </w:div>
          </w:divsChild>
        </w:div>
        <w:div w:id="1802378230">
          <w:marLeft w:val="0"/>
          <w:marRight w:val="0"/>
          <w:marTop w:val="0"/>
          <w:marBottom w:val="0"/>
          <w:divBdr>
            <w:top w:val="none" w:sz="0" w:space="0" w:color="auto"/>
            <w:left w:val="none" w:sz="0" w:space="0" w:color="auto"/>
            <w:bottom w:val="none" w:sz="0" w:space="0" w:color="auto"/>
            <w:right w:val="none" w:sz="0" w:space="0" w:color="auto"/>
          </w:divBdr>
          <w:divsChild>
            <w:div w:id="1842160905">
              <w:marLeft w:val="0"/>
              <w:marRight w:val="0"/>
              <w:marTop w:val="0"/>
              <w:marBottom w:val="0"/>
              <w:divBdr>
                <w:top w:val="none" w:sz="0" w:space="0" w:color="auto"/>
                <w:left w:val="none" w:sz="0" w:space="0" w:color="auto"/>
                <w:bottom w:val="none" w:sz="0" w:space="0" w:color="auto"/>
                <w:right w:val="none" w:sz="0" w:space="0" w:color="auto"/>
              </w:divBdr>
            </w:div>
          </w:divsChild>
        </w:div>
        <w:div w:id="1281648773">
          <w:marLeft w:val="0"/>
          <w:marRight w:val="0"/>
          <w:marTop w:val="0"/>
          <w:marBottom w:val="0"/>
          <w:divBdr>
            <w:top w:val="none" w:sz="0" w:space="0" w:color="auto"/>
            <w:left w:val="none" w:sz="0" w:space="0" w:color="auto"/>
            <w:bottom w:val="none" w:sz="0" w:space="0" w:color="auto"/>
            <w:right w:val="none" w:sz="0" w:space="0" w:color="auto"/>
          </w:divBdr>
          <w:divsChild>
            <w:div w:id="1165241396">
              <w:marLeft w:val="0"/>
              <w:marRight w:val="0"/>
              <w:marTop w:val="0"/>
              <w:marBottom w:val="0"/>
              <w:divBdr>
                <w:top w:val="none" w:sz="0" w:space="0" w:color="auto"/>
                <w:left w:val="none" w:sz="0" w:space="0" w:color="auto"/>
                <w:bottom w:val="none" w:sz="0" w:space="0" w:color="auto"/>
                <w:right w:val="none" w:sz="0" w:space="0" w:color="auto"/>
              </w:divBdr>
            </w:div>
          </w:divsChild>
        </w:div>
        <w:div w:id="1550530615">
          <w:marLeft w:val="0"/>
          <w:marRight w:val="0"/>
          <w:marTop w:val="0"/>
          <w:marBottom w:val="0"/>
          <w:divBdr>
            <w:top w:val="none" w:sz="0" w:space="0" w:color="auto"/>
            <w:left w:val="none" w:sz="0" w:space="0" w:color="auto"/>
            <w:bottom w:val="none" w:sz="0" w:space="0" w:color="auto"/>
            <w:right w:val="none" w:sz="0" w:space="0" w:color="auto"/>
          </w:divBdr>
        </w:div>
        <w:div w:id="2039744352">
          <w:marLeft w:val="0"/>
          <w:marRight w:val="0"/>
          <w:marTop w:val="0"/>
          <w:marBottom w:val="0"/>
          <w:divBdr>
            <w:top w:val="none" w:sz="0" w:space="0" w:color="auto"/>
            <w:left w:val="none" w:sz="0" w:space="0" w:color="auto"/>
            <w:bottom w:val="none" w:sz="0" w:space="0" w:color="auto"/>
            <w:right w:val="none" w:sz="0" w:space="0" w:color="auto"/>
          </w:divBdr>
          <w:divsChild>
            <w:div w:id="474613100">
              <w:marLeft w:val="0"/>
              <w:marRight w:val="0"/>
              <w:marTop w:val="0"/>
              <w:marBottom w:val="0"/>
              <w:divBdr>
                <w:top w:val="none" w:sz="0" w:space="0" w:color="auto"/>
                <w:left w:val="none" w:sz="0" w:space="0" w:color="auto"/>
                <w:bottom w:val="none" w:sz="0" w:space="0" w:color="auto"/>
                <w:right w:val="none" w:sz="0" w:space="0" w:color="auto"/>
              </w:divBdr>
            </w:div>
          </w:divsChild>
        </w:div>
        <w:div w:id="594827457">
          <w:marLeft w:val="0"/>
          <w:marRight w:val="0"/>
          <w:marTop w:val="0"/>
          <w:marBottom w:val="0"/>
          <w:divBdr>
            <w:top w:val="none" w:sz="0" w:space="0" w:color="auto"/>
            <w:left w:val="none" w:sz="0" w:space="0" w:color="auto"/>
            <w:bottom w:val="none" w:sz="0" w:space="0" w:color="auto"/>
            <w:right w:val="none" w:sz="0" w:space="0" w:color="auto"/>
          </w:divBdr>
          <w:divsChild>
            <w:div w:id="1464225566">
              <w:marLeft w:val="0"/>
              <w:marRight w:val="0"/>
              <w:marTop w:val="0"/>
              <w:marBottom w:val="0"/>
              <w:divBdr>
                <w:top w:val="none" w:sz="0" w:space="0" w:color="auto"/>
                <w:left w:val="none" w:sz="0" w:space="0" w:color="auto"/>
                <w:bottom w:val="none" w:sz="0" w:space="0" w:color="auto"/>
                <w:right w:val="none" w:sz="0" w:space="0" w:color="auto"/>
              </w:divBdr>
              <w:divsChild>
                <w:div w:id="96365404">
                  <w:marLeft w:val="0"/>
                  <w:marRight w:val="0"/>
                  <w:marTop w:val="0"/>
                  <w:marBottom w:val="0"/>
                  <w:divBdr>
                    <w:top w:val="none" w:sz="0" w:space="0" w:color="auto"/>
                    <w:left w:val="none" w:sz="0" w:space="0" w:color="auto"/>
                    <w:bottom w:val="none" w:sz="0" w:space="0" w:color="auto"/>
                    <w:right w:val="none" w:sz="0" w:space="0" w:color="auto"/>
                  </w:divBdr>
                </w:div>
              </w:divsChild>
            </w:div>
            <w:div w:id="379598639">
              <w:marLeft w:val="0"/>
              <w:marRight w:val="0"/>
              <w:marTop w:val="0"/>
              <w:marBottom w:val="0"/>
              <w:divBdr>
                <w:top w:val="none" w:sz="0" w:space="0" w:color="auto"/>
                <w:left w:val="none" w:sz="0" w:space="0" w:color="auto"/>
                <w:bottom w:val="none" w:sz="0" w:space="0" w:color="auto"/>
                <w:right w:val="none" w:sz="0" w:space="0" w:color="auto"/>
              </w:divBdr>
            </w:div>
            <w:div w:id="1698895818">
              <w:marLeft w:val="0"/>
              <w:marRight w:val="0"/>
              <w:marTop w:val="0"/>
              <w:marBottom w:val="0"/>
              <w:divBdr>
                <w:top w:val="none" w:sz="0" w:space="0" w:color="auto"/>
                <w:left w:val="none" w:sz="0" w:space="0" w:color="auto"/>
                <w:bottom w:val="none" w:sz="0" w:space="0" w:color="auto"/>
                <w:right w:val="none" w:sz="0" w:space="0" w:color="auto"/>
              </w:divBdr>
              <w:divsChild>
                <w:div w:id="81372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59549">
          <w:marLeft w:val="0"/>
          <w:marRight w:val="0"/>
          <w:marTop w:val="0"/>
          <w:marBottom w:val="0"/>
          <w:divBdr>
            <w:top w:val="none" w:sz="0" w:space="0" w:color="auto"/>
            <w:left w:val="none" w:sz="0" w:space="0" w:color="auto"/>
            <w:bottom w:val="none" w:sz="0" w:space="0" w:color="auto"/>
            <w:right w:val="none" w:sz="0" w:space="0" w:color="auto"/>
          </w:divBdr>
          <w:divsChild>
            <w:div w:id="1867597315">
              <w:marLeft w:val="0"/>
              <w:marRight w:val="0"/>
              <w:marTop w:val="0"/>
              <w:marBottom w:val="0"/>
              <w:divBdr>
                <w:top w:val="none" w:sz="0" w:space="0" w:color="auto"/>
                <w:left w:val="none" w:sz="0" w:space="0" w:color="auto"/>
                <w:bottom w:val="none" w:sz="0" w:space="0" w:color="auto"/>
                <w:right w:val="none" w:sz="0" w:space="0" w:color="auto"/>
              </w:divBdr>
              <w:divsChild>
                <w:div w:id="2038921261">
                  <w:marLeft w:val="0"/>
                  <w:marRight w:val="0"/>
                  <w:marTop w:val="0"/>
                  <w:marBottom w:val="0"/>
                  <w:divBdr>
                    <w:top w:val="none" w:sz="0" w:space="0" w:color="auto"/>
                    <w:left w:val="none" w:sz="0" w:space="0" w:color="auto"/>
                    <w:bottom w:val="none" w:sz="0" w:space="0" w:color="auto"/>
                    <w:right w:val="none" w:sz="0" w:space="0" w:color="auto"/>
                  </w:divBdr>
                </w:div>
              </w:divsChild>
            </w:div>
            <w:div w:id="657147176">
              <w:marLeft w:val="0"/>
              <w:marRight w:val="0"/>
              <w:marTop w:val="0"/>
              <w:marBottom w:val="0"/>
              <w:divBdr>
                <w:top w:val="none" w:sz="0" w:space="0" w:color="auto"/>
                <w:left w:val="none" w:sz="0" w:space="0" w:color="auto"/>
                <w:bottom w:val="none" w:sz="0" w:space="0" w:color="auto"/>
                <w:right w:val="none" w:sz="0" w:space="0" w:color="auto"/>
              </w:divBdr>
              <w:divsChild>
                <w:div w:id="1892882475">
                  <w:marLeft w:val="0"/>
                  <w:marRight w:val="0"/>
                  <w:marTop w:val="0"/>
                  <w:marBottom w:val="0"/>
                  <w:divBdr>
                    <w:top w:val="none" w:sz="0" w:space="0" w:color="auto"/>
                    <w:left w:val="none" w:sz="0" w:space="0" w:color="auto"/>
                    <w:bottom w:val="none" w:sz="0" w:space="0" w:color="auto"/>
                    <w:right w:val="none" w:sz="0" w:space="0" w:color="auto"/>
                  </w:divBdr>
                </w:div>
              </w:divsChild>
            </w:div>
            <w:div w:id="155150219">
              <w:marLeft w:val="0"/>
              <w:marRight w:val="0"/>
              <w:marTop w:val="0"/>
              <w:marBottom w:val="0"/>
              <w:divBdr>
                <w:top w:val="none" w:sz="0" w:space="0" w:color="auto"/>
                <w:left w:val="none" w:sz="0" w:space="0" w:color="auto"/>
                <w:bottom w:val="none" w:sz="0" w:space="0" w:color="auto"/>
                <w:right w:val="none" w:sz="0" w:space="0" w:color="auto"/>
              </w:divBdr>
            </w:div>
            <w:div w:id="523058385">
              <w:marLeft w:val="0"/>
              <w:marRight w:val="0"/>
              <w:marTop w:val="0"/>
              <w:marBottom w:val="0"/>
              <w:divBdr>
                <w:top w:val="none" w:sz="0" w:space="0" w:color="auto"/>
                <w:left w:val="none" w:sz="0" w:space="0" w:color="auto"/>
                <w:bottom w:val="none" w:sz="0" w:space="0" w:color="auto"/>
                <w:right w:val="none" w:sz="0" w:space="0" w:color="auto"/>
              </w:divBdr>
              <w:divsChild>
                <w:div w:id="142777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1528">
          <w:marLeft w:val="0"/>
          <w:marRight w:val="0"/>
          <w:marTop w:val="0"/>
          <w:marBottom w:val="0"/>
          <w:divBdr>
            <w:top w:val="none" w:sz="0" w:space="0" w:color="auto"/>
            <w:left w:val="none" w:sz="0" w:space="0" w:color="auto"/>
            <w:bottom w:val="none" w:sz="0" w:space="0" w:color="auto"/>
            <w:right w:val="none" w:sz="0" w:space="0" w:color="auto"/>
          </w:divBdr>
          <w:divsChild>
            <w:div w:id="640426132">
              <w:marLeft w:val="0"/>
              <w:marRight w:val="0"/>
              <w:marTop w:val="0"/>
              <w:marBottom w:val="0"/>
              <w:divBdr>
                <w:top w:val="none" w:sz="0" w:space="0" w:color="auto"/>
                <w:left w:val="none" w:sz="0" w:space="0" w:color="auto"/>
                <w:bottom w:val="none" w:sz="0" w:space="0" w:color="auto"/>
                <w:right w:val="none" w:sz="0" w:space="0" w:color="auto"/>
              </w:divBdr>
              <w:divsChild>
                <w:div w:id="1151403429">
                  <w:marLeft w:val="0"/>
                  <w:marRight w:val="0"/>
                  <w:marTop w:val="0"/>
                  <w:marBottom w:val="0"/>
                  <w:divBdr>
                    <w:top w:val="none" w:sz="0" w:space="0" w:color="auto"/>
                    <w:left w:val="none" w:sz="0" w:space="0" w:color="auto"/>
                    <w:bottom w:val="none" w:sz="0" w:space="0" w:color="auto"/>
                    <w:right w:val="none" w:sz="0" w:space="0" w:color="auto"/>
                  </w:divBdr>
                </w:div>
              </w:divsChild>
            </w:div>
            <w:div w:id="1044059741">
              <w:marLeft w:val="0"/>
              <w:marRight w:val="0"/>
              <w:marTop w:val="0"/>
              <w:marBottom w:val="0"/>
              <w:divBdr>
                <w:top w:val="none" w:sz="0" w:space="0" w:color="auto"/>
                <w:left w:val="none" w:sz="0" w:space="0" w:color="auto"/>
                <w:bottom w:val="none" w:sz="0" w:space="0" w:color="auto"/>
                <w:right w:val="none" w:sz="0" w:space="0" w:color="auto"/>
              </w:divBdr>
              <w:divsChild>
                <w:div w:id="1467550726">
                  <w:marLeft w:val="0"/>
                  <w:marRight w:val="0"/>
                  <w:marTop w:val="0"/>
                  <w:marBottom w:val="0"/>
                  <w:divBdr>
                    <w:top w:val="none" w:sz="0" w:space="0" w:color="auto"/>
                    <w:left w:val="none" w:sz="0" w:space="0" w:color="auto"/>
                    <w:bottom w:val="none" w:sz="0" w:space="0" w:color="auto"/>
                    <w:right w:val="none" w:sz="0" w:space="0" w:color="auto"/>
                  </w:divBdr>
                </w:div>
              </w:divsChild>
            </w:div>
            <w:div w:id="1932276467">
              <w:marLeft w:val="0"/>
              <w:marRight w:val="0"/>
              <w:marTop w:val="0"/>
              <w:marBottom w:val="0"/>
              <w:divBdr>
                <w:top w:val="none" w:sz="0" w:space="0" w:color="auto"/>
                <w:left w:val="none" w:sz="0" w:space="0" w:color="auto"/>
                <w:bottom w:val="none" w:sz="0" w:space="0" w:color="auto"/>
                <w:right w:val="none" w:sz="0" w:space="0" w:color="auto"/>
              </w:divBdr>
              <w:divsChild>
                <w:div w:id="159465773">
                  <w:marLeft w:val="0"/>
                  <w:marRight w:val="0"/>
                  <w:marTop w:val="0"/>
                  <w:marBottom w:val="0"/>
                  <w:divBdr>
                    <w:top w:val="none" w:sz="0" w:space="0" w:color="auto"/>
                    <w:left w:val="none" w:sz="0" w:space="0" w:color="auto"/>
                    <w:bottom w:val="none" w:sz="0" w:space="0" w:color="auto"/>
                    <w:right w:val="none" w:sz="0" w:space="0" w:color="auto"/>
                  </w:divBdr>
                </w:div>
              </w:divsChild>
            </w:div>
            <w:div w:id="417094800">
              <w:marLeft w:val="0"/>
              <w:marRight w:val="0"/>
              <w:marTop w:val="0"/>
              <w:marBottom w:val="0"/>
              <w:divBdr>
                <w:top w:val="none" w:sz="0" w:space="0" w:color="auto"/>
                <w:left w:val="none" w:sz="0" w:space="0" w:color="auto"/>
                <w:bottom w:val="none" w:sz="0" w:space="0" w:color="auto"/>
                <w:right w:val="none" w:sz="0" w:space="0" w:color="auto"/>
              </w:divBdr>
              <w:divsChild>
                <w:div w:id="455762217">
                  <w:marLeft w:val="0"/>
                  <w:marRight w:val="0"/>
                  <w:marTop w:val="0"/>
                  <w:marBottom w:val="0"/>
                  <w:divBdr>
                    <w:top w:val="none" w:sz="0" w:space="0" w:color="auto"/>
                    <w:left w:val="none" w:sz="0" w:space="0" w:color="auto"/>
                    <w:bottom w:val="none" w:sz="0" w:space="0" w:color="auto"/>
                    <w:right w:val="none" w:sz="0" w:space="0" w:color="auto"/>
                  </w:divBdr>
                </w:div>
              </w:divsChild>
            </w:div>
            <w:div w:id="347950372">
              <w:marLeft w:val="0"/>
              <w:marRight w:val="0"/>
              <w:marTop w:val="0"/>
              <w:marBottom w:val="0"/>
              <w:divBdr>
                <w:top w:val="none" w:sz="0" w:space="0" w:color="auto"/>
                <w:left w:val="none" w:sz="0" w:space="0" w:color="auto"/>
                <w:bottom w:val="none" w:sz="0" w:space="0" w:color="auto"/>
                <w:right w:val="none" w:sz="0" w:space="0" w:color="auto"/>
              </w:divBdr>
              <w:divsChild>
                <w:div w:id="52915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3694">
          <w:marLeft w:val="0"/>
          <w:marRight w:val="0"/>
          <w:marTop w:val="0"/>
          <w:marBottom w:val="0"/>
          <w:divBdr>
            <w:top w:val="none" w:sz="0" w:space="0" w:color="auto"/>
            <w:left w:val="none" w:sz="0" w:space="0" w:color="auto"/>
            <w:bottom w:val="none" w:sz="0" w:space="0" w:color="auto"/>
            <w:right w:val="none" w:sz="0" w:space="0" w:color="auto"/>
          </w:divBdr>
          <w:divsChild>
            <w:div w:id="438374913">
              <w:marLeft w:val="0"/>
              <w:marRight w:val="0"/>
              <w:marTop w:val="0"/>
              <w:marBottom w:val="0"/>
              <w:divBdr>
                <w:top w:val="none" w:sz="0" w:space="0" w:color="auto"/>
                <w:left w:val="none" w:sz="0" w:space="0" w:color="auto"/>
                <w:bottom w:val="none" w:sz="0" w:space="0" w:color="auto"/>
                <w:right w:val="none" w:sz="0" w:space="0" w:color="auto"/>
              </w:divBdr>
            </w:div>
            <w:div w:id="1028070489">
              <w:marLeft w:val="0"/>
              <w:marRight w:val="0"/>
              <w:marTop w:val="0"/>
              <w:marBottom w:val="0"/>
              <w:divBdr>
                <w:top w:val="none" w:sz="0" w:space="0" w:color="auto"/>
                <w:left w:val="none" w:sz="0" w:space="0" w:color="auto"/>
                <w:bottom w:val="none" w:sz="0" w:space="0" w:color="auto"/>
                <w:right w:val="none" w:sz="0" w:space="0" w:color="auto"/>
              </w:divBdr>
              <w:divsChild>
                <w:div w:id="132751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9752">
          <w:marLeft w:val="0"/>
          <w:marRight w:val="0"/>
          <w:marTop w:val="0"/>
          <w:marBottom w:val="0"/>
          <w:divBdr>
            <w:top w:val="none" w:sz="0" w:space="0" w:color="auto"/>
            <w:left w:val="none" w:sz="0" w:space="0" w:color="auto"/>
            <w:bottom w:val="none" w:sz="0" w:space="0" w:color="auto"/>
            <w:right w:val="none" w:sz="0" w:space="0" w:color="auto"/>
          </w:divBdr>
          <w:divsChild>
            <w:div w:id="1469318306">
              <w:marLeft w:val="0"/>
              <w:marRight w:val="0"/>
              <w:marTop w:val="0"/>
              <w:marBottom w:val="0"/>
              <w:divBdr>
                <w:top w:val="none" w:sz="0" w:space="0" w:color="auto"/>
                <w:left w:val="none" w:sz="0" w:space="0" w:color="auto"/>
                <w:bottom w:val="none" w:sz="0" w:space="0" w:color="auto"/>
                <w:right w:val="none" w:sz="0" w:space="0" w:color="auto"/>
              </w:divBdr>
            </w:div>
            <w:div w:id="861625634">
              <w:marLeft w:val="0"/>
              <w:marRight w:val="0"/>
              <w:marTop w:val="0"/>
              <w:marBottom w:val="0"/>
              <w:divBdr>
                <w:top w:val="none" w:sz="0" w:space="0" w:color="auto"/>
                <w:left w:val="none" w:sz="0" w:space="0" w:color="auto"/>
                <w:bottom w:val="none" w:sz="0" w:space="0" w:color="auto"/>
                <w:right w:val="none" w:sz="0" w:space="0" w:color="auto"/>
              </w:divBdr>
              <w:divsChild>
                <w:div w:id="114034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49010">
          <w:marLeft w:val="0"/>
          <w:marRight w:val="0"/>
          <w:marTop w:val="0"/>
          <w:marBottom w:val="0"/>
          <w:divBdr>
            <w:top w:val="none" w:sz="0" w:space="0" w:color="auto"/>
            <w:left w:val="none" w:sz="0" w:space="0" w:color="auto"/>
            <w:bottom w:val="none" w:sz="0" w:space="0" w:color="auto"/>
            <w:right w:val="none" w:sz="0" w:space="0" w:color="auto"/>
          </w:divBdr>
          <w:divsChild>
            <w:div w:id="1084767541">
              <w:marLeft w:val="0"/>
              <w:marRight w:val="0"/>
              <w:marTop w:val="0"/>
              <w:marBottom w:val="0"/>
              <w:divBdr>
                <w:top w:val="none" w:sz="0" w:space="0" w:color="auto"/>
                <w:left w:val="none" w:sz="0" w:space="0" w:color="auto"/>
                <w:bottom w:val="none" w:sz="0" w:space="0" w:color="auto"/>
                <w:right w:val="none" w:sz="0" w:space="0" w:color="auto"/>
              </w:divBdr>
            </w:div>
          </w:divsChild>
        </w:div>
        <w:div w:id="1508711679">
          <w:marLeft w:val="0"/>
          <w:marRight w:val="0"/>
          <w:marTop w:val="0"/>
          <w:marBottom w:val="0"/>
          <w:divBdr>
            <w:top w:val="none" w:sz="0" w:space="0" w:color="auto"/>
            <w:left w:val="none" w:sz="0" w:space="0" w:color="auto"/>
            <w:bottom w:val="none" w:sz="0" w:space="0" w:color="auto"/>
            <w:right w:val="none" w:sz="0" w:space="0" w:color="auto"/>
          </w:divBdr>
        </w:div>
        <w:div w:id="1563061341">
          <w:marLeft w:val="0"/>
          <w:marRight w:val="0"/>
          <w:marTop w:val="0"/>
          <w:marBottom w:val="0"/>
          <w:divBdr>
            <w:top w:val="none" w:sz="0" w:space="0" w:color="auto"/>
            <w:left w:val="none" w:sz="0" w:space="0" w:color="auto"/>
            <w:bottom w:val="none" w:sz="0" w:space="0" w:color="auto"/>
            <w:right w:val="none" w:sz="0" w:space="0" w:color="auto"/>
          </w:divBdr>
          <w:divsChild>
            <w:div w:id="2034726189">
              <w:marLeft w:val="0"/>
              <w:marRight w:val="0"/>
              <w:marTop w:val="0"/>
              <w:marBottom w:val="0"/>
              <w:divBdr>
                <w:top w:val="none" w:sz="0" w:space="0" w:color="auto"/>
                <w:left w:val="none" w:sz="0" w:space="0" w:color="auto"/>
                <w:bottom w:val="none" w:sz="0" w:space="0" w:color="auto"/>
                <w:right w:val="none" w:sz="0" w:space="0" w:color="auto"/>
              </w:divBdr>
            </w:div>
          </w:divsChild>
        </w:div>
        <w:div w:id="489835172">
          <w:marLeft w:val="0"/>
          <w:marRight w:val="0"/>
          <w:marTop w:val="0"/>
          <w:marBottom w:val="0"/>
          <w:divBdr>
            <w:top w:val="none" w:sz="0" w:space="0" w:color="auto"/>
            <w:left w:val="none" w:sz="0" w:space="0" w:color="auto"/>
            <w:bottom w:val="none" w:sz="0" w:space="0" w:color="auto"/>
            <w:right w:val="none" w:sz="0" w:space="0" w:color="auto"/>
          </w:divBdr>
          <w:divsChild>
            <w:div w:id="1421095580">
              <w:marLeft w:val="0"/>
              <w:marRight w:val="0"/>
              <w:marTop w:val="0"/>
              <w:marBottom w:val="0"/>
              <w:divBdr>
                <w:top w:val="none" w:sz="0" w:space="0" w:color="auto"/>
                <w:left w:val="none" w:sz="0" w:space="0" w:color="auto"/>
                <w:bottom w:val="none" w:sz="0" w:space="0" w:color="auto"/>
                <w:right w:val="none" w:sz="0" w:space="0" w:color="auto"/>
              </w:divBdr>
            </w:div>
          </w:divsChild>
        </w:div>
        <w:div w:id="170796978">
          <w:marLeft w:val="0"/>
          <w:marRight w:val="0"/>
          <w:marTop w:val="0"/>
          <w:marBottom w:val="0"/>
          <w:divBdr>
            <w:top w:val="none" w:sz="0" w:space="0" w:color="auto"/>
            <w:left w:val="none" w:sz="0" w:space="0" w:color="auto"/>
            <w:bottom w:val="none" w:sz="0" w:space="0" w:color="auto"/>
            <w:right w:val="none" w:sz="0" w:space="0" w:color="auto"/>
          </w:divBdr>
        </w:div>
        <w:div w:id="550922206">
          <w:marLeft w:val="0"/>
          <w:marRight w:val="0"/>
          <w:marTop w:val="0"/>
          <w:marBottom w:val="0"/>
          <w:divBdr>
            <w:top w:val="none" w:sz="0" w:space="0" w:color="auto"/>
            <w:left w:val="none" w:sz="0" w:space="0" w:color="auto"/>
            <w:bottom w:val="none" w:sz="0" w:space="0" w:color="auto"/>
            <w:right w:val="none" w:sz="0" w:space="0" w:color="auto"/>
          </w:divBdr>
          <w:divsChild>
            <w:div w:id="1724022330">
              <w:marLeft w:val="0"/>
              <w:marRight w:val="0"/>
              <w:marTop w:val="0"/>
              <w:marBottom w:val="0"/>
              <w:divBdr>
                <w:top w:val="none" w:sz="0" w:space="0" w:color="auto"/>
                <w:left w:val="none" w:sz="0" w:space="0" w:color="auto"/>
                <w:bottom w:val="none" w:sz="0" w:space="0" w:color="auto"/>
                <w:right w:val="none" w:sz="0" w:space="0" w:color="auto"/>
              </w:divBdr>
            </w:div>
          </w:divsChild>
        </w:div>
        <w:div w:id="596796223">
          <w:marLeft w:val="0"/>
          <w:marRight w:val="0"/>
          <w:marTop w:val="0"/>
          <w:marBottom w:val="0"/>
          <w:divBdr>
            <w:top w:val="none" w:sz="0" w:space="0" w:color="auto"/>
            <w:left w:val="none" w:sz="0" w:space="0" w:color="auto"/>
            <w:bottom w:val="none" w:sz="0" w:space="0" w:color="auto"/>
            <w:right w:val="none" w:sz="0" w:space="0" w:color="auto"/>
          </w:divBdr>
          <w:divsChild>
            <w:div w:id="1137838332">
              <w:marLeft w:val="0"/>
              <w:marRight w:val="0"/>
              <w:marTop w:val="0"/>
              <w:marBottom w:val="0"/>
              <w:divBdr>
                <w:top w:val="none" w:sz="0" w:space="0" w:color="auto"/>
                <w:left w:val="none" w:sz="0" w:space="0" w:color="auto"/>
                <w:bottom w:val="none" w:sz="0" w:space="0" w:color="auto"/>
                <w:right w:val="none" w:sz="0" w:space="0" w:color="auto"/>
              </w:divBdr>
            </w:div>
          </w:divsChild>
        </w:div>
        <w:div w:id="1676959499">
          <w:marLeft w:val="0"/>
          <w:marRight w:val="0"/>
          <w:marTop w:val="0"/>
          <w:marBottom w:val="0"/>
          <w:divBdr>
            <w:top w:val="none" w:sz="0" w:space="0" w:color="auto"/>
            <w:left w:val="none" w:sz="0" w:space="0" w:color="auto"/>
            <w:bottom w:val="none" w:sz="0" w:space="0" w:color="auto"/>
            <w:right w:val="none" w:sz="0" w:space="0" w:color="auto"/>
          </w:divBdr>
          <w:divsChild>
            <w:div w:id="416904917">
              <w:marLeft w:val="0"/>
              <w:marRight w:val="0"/>
              <w:marTop w:val="0"/>
              <w:marBottom w:val="0"/>
              <w:divBdr>
                <w:top w:val="none" w:sz="0" w:space="0" w:color="auto"/>
                <w:left w:val="none" w:sz="0" w:space="0" w:color="auto"/>
                <w:bottom w:val="none" w:sz="0" w:space="0" w:color="auto"/>
                <w:right w:val="none" w:sz="0" w:space="0" w:color="auto"/>
              </w:divBdr>
            </w:div>
          </w:divsChild>
        </w:div>
        <w:div w:id="722097557">
          <w:marLeft w:val="0"/>
          <w:marRight w:val="0"/>
          <w:marTop w:val="0"/>
          <w:marBottom w:val="0"/>
          <w:divBdr>
            <w:top w:val="none" w:sz="0" w:space="0" w:color="auto"/>
            <w:left w:val="none" w:sz="0" w:space="0" w:color="auto"/>
            <w:bottom w:val="none" w:sz="0" w:space="0" w:color="auto"/>
            <w:right w:val="none" w:sz="0" w:space="0" w:color="auto"/>
          </w:divBdr>
          <w:divsChild>
            <w:div w:id="1202478911">
              <w:marLeft w:val="0"/>
              <w:marRight w:val="0"/>
              <w:marTop w:val="0"/>
              <w:marBottom w:val="0"/>
              <w:divBdr>
                <w:top w:val="none" w:sz="0" w:space="0" w:color="auto"/>
                <w:left w:val="none" w:sz="0" w:space="0" w:color="auto"/>
                <w:bottom w:val="none" w:sz="0" w:space="0" w:color="auto"/>
                <w:right w:val="none" w:sz="0" w:space="0" w:color="auto"/>
              </w:divBdr>
            </w:div>
          </w:divsChild>
        </w:div>
        <w:div w:id="1726949882">
          <w:marLeft w:val="0"/>
          <w:marRight w:val="0"/>
          <w:marTop w:val="0"/>
          <w:marBottom w:val="0"/>
          <w:divBdr>
            <w:top w:val="none" w:sz="0" w:space="0" w:color="auto"/>
            <w:left w:val="none" w:sz="0" w:space="0" w:color="auto"/>
            <w:bottom w:val="none" w:sz="0" w:space="0" w:color="auto"/>
            <w:right w:val="none" w:sz="0" w:space="0" w:color="auto"/>
          </w:divBdr>
          <w:divsChild>
            <w:div w:id="1616978932">
              <w:marLeft w:val="0"/>
              <w:marRight w:val="0"/>
              <w:marTop w:val="0"/>
              <w:marBottom w:val="0"/>
              <w:divBdr>
                <w:top w:val="none" w:sz="0" w:space="0" w:color="auto"/>
                <w:left w:val="none" w:sz="0" w:space="0" w:color="auto"/>
                <w:bottom w:val="none" w:sz="0" w:space="0" w:color="auto"/>
                <w:right w:val="none" w:sz="0" w:space="0" w:color="auto"/>
              </w:divBdr>
            </w:div>
          </w:divsChild>
        </w:div>
        <w:div w:id="890459769">
          <w:marLeft w:val="0"/>
          <w:marRight w:val="0"/>
          <w:marTop w:val="0"/>
          <w:marBottom w:val="0"/>
          <w:divBdr>
            <w:top w:val="none" w:sz="0" w:space="0" w:color="auto"/>
            <w:left w:val="none" w:sz="0" w:space="0" w:color="auto"/>
            <w:bottom w:val="none" w:sz="0" w:space="0" w:color="auto"/>
            <w:right w:val="none" w:sz="0" w:space="0" w:color="auto"/>
          </w:divBdr>
          <w:divsChild>
            <w:div w:id="1603566575">
              <w:marLeft w:val="0"/>
              <w:marRight w:val="0"/>
              <w:marTop w:val="0"/>
              <w:marBottom w:val="0"/>
              <w:divBdr>
                <w:top w:val="none" w:sz="0" w:space="0" w:color="auto"/>
                <w:left w:val="none" w:sz="0" w:space="0" w:color="auto"/>
                <w:bottom w:val="none" w:sz="0" w:space="0" w:color="auto"/>
                <w:right w:val="none" w:sz="0" w:space="0" w:color="auto"/>
              </w:divBdr>
            </w:div>
          </w:divsChild>
        </w:div>
        <w:div w:id="1284190834">
          <w:marLeft w:val="0"/>
          <w:marRight w:val="0"/>
          <w:marTop w:val="0"/>
          <w:marBottom w:val="0"/>
          <w:divBdr>
            <w:top w:val="none" w:sz="0" w:space="0" w:color="auto"/>
            <w:left w:val="none" w:sz="0" w:space="0" w:color="auto"/>
            <w:bottom w:val="none" w:sz="0" w:space="0" w:color="auto"/>
            <w:right w:val="none" w:sz="0" w:space="0" w:color="auto"/>
          </w:divBdr>
          <w:divsChild>
            <w:div w:id="1889413855">
              <w:marLeft w:val="0"/>
              <w:marRight w:val="0"/>
              <w:marTop w:val="0"/>
              <w:marBottom w:val="0"/>
              <w:divBdr>
                <w:top w:val="none" w:sz="0" w:space="0" w:color="auto"/>
                <w:left w:val="none" w:sz="0" w:space="0" w:color="auto"/>
                <w:bottom w:val="none" w:sz="0" w:space="0" w:color="auto"/>
                <w:right w:val="none" w:sz="0" w:space="0" w:color="auto"/>
              </w:divBdr>
            </w:div>
          </w:divsChild>
        </w:div>
        <w:div w:id="578250801">
          <w:marLeft w:val="0"/>
          <w:marRight w:val="0"/>
          <w:marTop w:val="0"/>
          <w:marBottom w:val="0"/>
          <w:divBdr>
            <w:top w:val="none" w:sz="0" w:space="0" w:color="auto"/>
            <w:left w:val="none" w:sz="0" w:space="0" w:color="auto"/>
            <w:bottom w:val="none" w:sz="0" w:space="0" w:color="auto"/>
            <w:right w:val="none" w:sz="0" w:space="0" w:color="auto"/>
          </w:divBdr>
          <w:divsChild>
            <w:div w:id="1129129220">
              <w:marLeft w:val="0"/>
              <w:marRight w:val="0"/>
              <w:marTop w:val="0"/>
              <w:marBottom w:val="0"/>
              <w:divBdr>
                <w:top w:val="none" w:sz="0" w:space="0" w:color="auto"/>
                <w:left w:val="none" w:sz="0" w:space="0" w:color="auto"/>
                <w:bottom w:val="none" w:sz="0" w:space="0" w:color="auto"/>
                <w:right w:val="none" w:sz="0" w:space="0" w:color="auto"/>
              </w:divBdr>
            </w:div>
          </w:divsChild>
        </w:div>
        <w:div w:id="1025792489">
          <w:marLeft w:val="0"/>
          <w:marRight w:val="0"/>
          <w:marTop w:val="0"/>
          <w:marBottom w:val="0"/>
          <w:divBdr>
            <w:top w:val="none" w:sz="0" w:space="0" w:color="auto"/>
            <w:left w:val="none" w:sz="0" w:space="0" w:color="auto"/>
            <w:bottom w:val="none" w:sz="0" w:space="0" w:color="auto"/>
            <w:right w:val="none" w:sz="0" w:space="0" w:color="auto"/>
          </w:divBdr>
          <w:divsChild>
            <w:div w:id="1755055198">
              <w:marLeft w:val="0"/>
              <w:marRight w:val="0"/>
              <w:marTop w:val="0"/>
              <w:marBottom w:val="0"/>
              <w:divBdr>
                <w:top w:val="none" w:sz="0" w:space="0" w:color="auto"/>
                <w:left w:val="none" w:sz="0" w:space="0" w:color="auto"/>
                <w:bottom w:val="none" w:sz="0" w:space="0" w:color="auto"/>
                <w:right w:val="none" w:sz="0" w:space="0" w:color="auto"/>
              </w:divBdr>
            </w:div>
            <w:div w:id="1645350244">
              <w:marLeft w:val="0"/>
              <w:marRight w:val="0"/>
              <w:marTop w:val="0"/>
              <w:marBottom w:val="0"/>
              <w:divBdr>
                <w:top w:val="none" w:sz="0" w:space="0" w:color="auto"/>
                <w:left w:val="none" w:sz="0" w:space="0" w:color="auto"/>
                <w:bottom w:val="none" w:sz="0" w:space="0" w:color="auto"/>
                <w:right w:val="none" w:sz="0" w:space="0" w:color="auto"/>
              </w:divBdr>
              <w:divsChild>
                <w:div w:id="28901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78114">
          <w:marLeft w:val="0"/>
          <w:marRight w:val="0"/>
          <w:marTop w:val="0"/>
          <w:marBottom w:val="0"/>
          <w:divBdr>
            <w:top w:val="none" w:sz="0" w:space="0" w:color="auto"/>
            <w:left w:val="none" w:sz="0" w:space="0" w:color="auto"/>
            <w:bottom w:val="none" w:sz="0" w:space="0" w:color="auto"/>
            <w:right w:val="none" w:sz="0" w:space="0" w:color="auto"/>
          </w:divBdr>
          <w:divsChild>
            <w:div w:id="847673514">
              <w:marLeft w:val="0"/>
              <w:marRight w:val="0"/>
              <w:marTop w:val="0"/>
              <w:marBottom w:val="0"/>
              <w:divBdr>
                <w:top w:val="none" w:sz="0" w:space="0" w:color="auto"/>
                <w:left w:val="none" w:sz="0" w:space="0" w:color="auto"/>
                <w:bottom w:val="none" w:sz="0" w:space="0" w:color="auto"/>
                <w:right w:val="none" w:sz="0" w:space="0" w:color="auto"/>
              </w:divBdr>
            </w:div>
            <w:div w:id="1101073890">
              <w:marLeft w:val="0"/>
              <w:marRight w:val="0"/>
              <w:marTop w:val="0"/>
              <w:marBottom w:val="0"/>
              <w:divBdr>
                <w:top w:val="none" w:sz="0" w:space="0" w:color="auto"/>
                <w:left w:val="none" w:sz="0" w:space="0" w:color="auto"/>
                <w:bottom w:val="none" w:sz="0" w:space="0" w:color="auto"/>
                <w:right w:val="none" w:sz="0" w:space="0" w:color="auto"/>
              </w:divBdr>
              <w:divsChild>
                <w:div w:id="92623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22039">
          <w:marLeft w:val="0"/>
          <w:marRight w:val="0"/>
          <w:marTop w:val="0"/>
          <w:marBottom w:val="0"/>
          <w:divBdr>
            <w:top w:val="none" w:sz="0" w:space="0" w:color="auto"/>
            <w:left w:val="none" w:sz="0" w:space="0" w:color="auto"/>
            <w:bottom w:val="none" w:sz="0" w:space="0" w:color="auto"/>
            <w:right w:val="none" w:sz="0" w:space="0" w:color="auto"/>
          </w:divBdr>
        </w:div>
        <w:div w:id="327056502">
          <w:marLeft w:val="0"/>
          <w:marRight w:val="0"/>
          <w:marTop w:val="0"/>
          <w:marBottom w:val="0"/>
          <w:divBdr>
            <w:top w:val="none" w:sz="0" w:space="0" w:color="auto"/>
            <w:left w:val="none" w:sz="0" w:space="0" w:color="auto"/>
            <w:bottom w:val="none" w:sz="0" w:space="0" w:color="auto"/>
            <w:right w:val="none" w:sz="0" w:space="0" w:color="auto"/>
          </w:divBdr>
          <w:divsChild>
            <w:div w:id="2077167637">
              <w:marLeft w:val="0"/>
              <w:marRight w:val="0"/>
              <w:marTop w:val="0"/>
              <w:marBottom w:val="0"/>
              <w:divBdr>
                <w:top w:val="none" w:sz="0" w:space="0" w:color="auto"/>
                <w:left w:val="none" w:sz="0" w:space="0" w:color="auto"/>
                <w:bottom w:val="none" w:sz="0" w:space="0" w:color="auto"/>
                <w:right w:val="none" w:sz="0" w:space="0" w:color="auto"/>
              </w:divBdr>
            </w:div>
          </w:divsChild>
        </w:div>
        <w:div w:id="2069263532">
          <w:marLeft w:val="0"/>
          <w:marRight w:val="0"/>
          <w:marTop w:val="0"/>
          <w:marBottom w:val="0"/>
          <w:divBdr>
            <w:top w:val="none" w:sz="0" w:space="0" w:color="auto"/>
            <w:left w:val="none" w:sz="0" w:space="0" w:color="auto"/>
            <w:bottom w:val="none" w:sz="0" w:space="0" w:color="auto"/>
            <w:right w:val="none" w:sz="0" w:space="0" w:color="auto"/>
          </w:divBdr>
        </w:div>
        <w:div w:id="171144341">
          <w:marLeft w:val="0"/>
          <w:marRight w:val="0"/>
          <w:marTop w:val="0"/>
          <w:marBottom w:val="0"/>
          <w:divBdr>
            <w:top w:val="none" w:sz="0" w:space="0" w:color="auto"/>
            <w:left w:val="none" w:sz="0" w:space="0" w:color="auto"/>
            <w:bottom w:val="none" w:sz="0" w:space="0" w:color="auto"/>
            <w:right w:val="none" w:sz="0" w:space="0" w:color="auto"/>
          </w:divBdr>
          <w:divsChild>
            <w:div w:id="521672552">
              <w:marLeft w:val="0"/>
              <w:marRight w:val="0"/>
              <w:marTop w:val="0"/>
              <w:marBottom w:val="0"/>
              <w:divBdr>
                <w:top w:val="none" w:sz="0" w:space="0" w:color="auto"/>
                <w:left w:val="none" w:sz="0" w:space="0" w:color="auto"/>
                <w:bottom w:val="none" w:sz="0" w:space="0" w:color="auto"/>
                <w:right w:val="none" w:sz="0" w:space="0" w:color="auto"/>
              </w:divBdr>
            </w:div>
          </w:divsChild>
        </w:div>
        <w:div w:id="1014726142">
          <w:marLeft w:val="0"/>
          <w:marRight w:val="0"/>
          <w:marTop w:val="0"/>
          <w:marBottom w:val="0"/>
          <w:divBdr>
            <w:top w:val="none" w:sz="0" w:space="0" w:color="auto"/>
            <w:left w:val="none" w:sz="0" w:space="0" w:color="auto"/>
            <w:bottom w:val="none" w:sz="0" w:space="0" w:color="auto"/>
            <w:right w:val="none" w:sz="0" w:space="0" w:color="auto"/>
          </w:divBdr>
          <w:divsChild>
            <w:div w:id="546331296">
              <w:marLeft w:val="0"/>
              <w:marRight w:val="0"/>
              <w:marTop w:val="0"/>
              <w:marBottom w:val="0"/>
              <w:divBdr>
                <w:top w:val="none" w:sz="0" w:space="0" w:color="auto"/>
                <w:left w:val="none" w:sz="0" w:space="0" w:color="auto"/>
                <w:bottom w:val="none" w:sz="0" w:space="0" w:color="auto"/>
                <w:right w:val="none" w:sz="0" w:space="0" w:color="auto"/>
              </w:divBdr>
            </w:div>
          </w:divsChild>
        </w:div>
        <w:div w:id="1566718553">
          <w:marLeft w:val="0"/>
          <w:marRight w:val="0"/>
          <w:marTop w:val="0"/>
          <w:marBottom w:val="0"/>
          <w:divBdr>
            <w:top w:val="none" w:sz="0" w:space="0" w:color="auto"/>
            <w:left w:val="none" w:sz="0" w:space="0" w:color="auto"/>
            <w:bottom w:val="none" w:sz="0" w:space="0" w:color="auto"/>
            <w:right w:val="none" w:sz="0" w:space="0" w:color="auto"/>
          </w:divBdr>
          <w:divsChild>
            <w:div w:id="470831015">
              <w:marLeft w:val="0"/>
              <w:marRight w:val="0"/>
              <w:marTop w:val="0"/>
              <w:marBottom w:val="0"/>
              <w:divBdr>
                <w:top w:val="none" w:sz="0" w:space="0" w:color="auto"/>
                <w:left w:val="none" w:sz="0" w:space="0" w:color="auto"/>
                <w:bottom w:val="none" w:sz="0" w:space="0" w:color="auto"/>
                <w:right w:val="none" w:sz="0" w:space="0" w:color="auto"/>
              </w:divBdr>
            </w:div>
          </w:divsChild>
        </w:div>
        <w:div w:id="507329120">
          <w:marLeft w:val="0"/>
          <w:marRight w:val="0"/>
          <w:marTop w:val="0"/>
          <w:marBottom w:val="0"/>
          <w:divBdr>
            <w:top w:val="none" w:sz="0" w:space="0" w:color="auto"/>
            <w:left w:val="none" w:sz="0" w:space="0" w:color="auto"/>
            <w:bottom w:val="none" w:sz="0" w:space="0" w:color="auto"/>
            <w:right w:val="none" w:sz="0" w:space="0" w:color="auto"/>
          </w:divBdr>
          <w:divsChild>
            <w:div w:id="2036422346">
              <w:marLeft w:val="0"/>
              <w:marRight w:val="0"/>
              <w:marTop w:val="360"/>
              <w:marBottom w:val="600"/>
              <w:divBdr>
                <w:top w:val="none" w:sz="0" w:space="0" w:color="auto"/>
                <w:left w:val="none" w:sz="0" w:space="0" w:color="auto"/>
                <w:bottom w:val="none" w:sz="0" w:space="0" w:color="auto"/>
                <w:right w:val="none" w:sz="0" w:space="0" w:color="auto"/>
              </w:divBdr>
            </w:div>
          </w:divsChild>
        </w:div>
        <w:div w:id="1188177386">
          <w:marLeft w:val="0"/>
          <w:marRight w:val="0"/>
          <w:marTop w:val="0"/>
          <w:marBottom w:val="0"/>
          <w:divBdr>
            <w:top w:val="none" w:sz="0" w:space="0" w:color="auto"/>
            <w:left w:val="none" w:sz="0" w:space="0" w:color="auto"/>
            <w:bottom w:val="none" w:sz="0" w:space="0" w:color="auto"/>
            <w:right w:val="none" w:sz="0" w:space="0" w:color="auto"/>
          </w:divBdr>
          <w:divsChild>
            <w:div w:id="2067409451">
              <w:marLeft w:val="0"/>
              <w:marRight w:val="0"/>
              <w:marTop w:val="0"/>
              <w:marBottom w:val="0"/>
              <w:divBdr>
                <w:top w:val="none" w:sz="0" w:space="0" w:color="auto"/>
                <w:left w:val="none" w:sz="0" w:space="0" w:color="auto"/>
                <w:bottom w:val="none" w:sz="0" w:space="0" w:color="auto"/>
                <w:right w:val="none" w:sz="0" w:space="0" w:color="auto"/>
              </w:divBdr>
            </w:div>
          </w:divsChild>
        </w:div>
        <w:div w:id="1006711504">
          <w:marLeft w:val="0"/>
          <w:marRight w:val="0"/>
          <w:marTop w:val="0"/>
          <w:marBottom w:val="0"/>
          <w:divBdr>
            <w:top w:val="none" w:sz="0" w:space="0" w:color="auto"/>
            <w:left w:val="none" w:sz="0" w:space="0" w:color="auto"/>
            <w:bottom w:val="none" w:sz="0" w:space="0" w:color="auto"/>
            <w:right w:val="none" w:sz="0" w:space="0" w:color="auto"/>
          </w:divBdr>
          <w:divsChild>
            <w:div w:id="627778310">
              <w:marLeft w:val="0"/>
              <w:marRight w:val="0"/>
              <w:marTop w:val="0"/>
              <w:marBottom w:val="0"/>
              <w:divBdr>
                <w:top w:val="none" w:sz="0" w:space="0" w:color="auto"/>
                <w:left w:val="none" w:sz="0" w:space="0" w:color="auto"/>
                <w:bottom w:val="none" w:sz="0" w:space="0" w:color="auto"/>
                <w:right w:val="none" w:sz="0" w:space="0" w:color="auto"/>
              </w:divBdr>
            </w:div>
          </w:divsChild>
        </w:div>
        <w:div w:id="2074237899">
          <w:marLeft w:val="0"/>
          <w:marRight w:val="0"/>
          <w:marTop w:val="0"/>
          <w:marBottom w:val="0"/>
          <w:divBdr>
            <w:top w:val="none" w:sz="0" w:space="0" w:color="auto"/>
            <w:left w:val="none" w:sz="0" w:space="0" w:color="auto"/>
            <w:bottom w:val="none" w:sz="0" w:space="0" w:color="auto"/>
            <w:right w:val="none" w:sz="0" w:space="0" w:color="auto"/>
          </w:divBdr>
          <w:divsChild>
            <w:div w:id="1965698668">
              <w:marLeft w:val="0"/>
              <w:marRight w:val="0"/>
              <w:marTop w:val="0"/>
              <w:marBottom w:val="0"/>
              <w:divBdr>
                <w:top w:val="none" w:sz="0" w:space="0" w:color="auto"/>
                <w:left w:val="none" w:sz="0" w:space="0" w:color="auto"/>
                <w:bottom w:val="none" w:sz="0" w:space="0" w:color="auto"/>
                <w:right w:val="none" w:sz="0" w:space="0" w:color="auto"/>
              </w:divBdr>
            </w:div>
          </w:divsChild>
        </w:div>
        <w:div w:id="1217546659">
          <w:marLeft w:val="0"/>
          <w:marRight w:val="0"/>
          <w:marTop w:val="0"/>
          <w:marBottom w:val="0"/>
          <w:divBdr>
            <w:top w:val="none" w:sz="0" w:space="0" w:color="auto"/>
            <w:left w:val="none" w:sz="0" w:space="0" w:color="auto"/>
            <w:bottom w:val="none" w:sz="0" w:space="0" w:color="auto"/>
            <w:right w:val="none" w:sz="0" w:space="0" w:color="auto"/>
          </w:divBdr>
          <w:divsChild>
            <w:div w:id="303853334">
              <w:marLeft w:val="0"/>
              <w:marRight w:val="0"/>
              <w:marTop w:val="360"/>
              <w:marBottom w:val="600"/>
              <w:divBdr>
                <w:top w:val="none" w:sz="0" w:space="0" w:color="auto"/>
                <w:left w:val="none" w:sz="0" w:space="0" w:color="auto"/>
                <w:bottom w:val="none" w:sz="0" w:space="0" w:color="auto"/>
                <w:right w:val="none" w:sz="0" w:space="0" w:color="auto"/>
              </w:divBdr>
            </w:div>
          </w:divsChild>
        </w:div>
        <w:div w:id="744454002">
          <w:marLeft w:val="0"/>
          <w:marRight w:val="0"/>
          <w:marTop w:val="0"/>
          <w:marBottom w:val="0"/>
          <w:divBdr>
            <w:top w:val="none" w:sz="0" w:space="0" w:color="auto"/>
            <w:left w:val="none" w:sz="0" w:space="0" w:color="auto"/>
            <w:bottom w:val="none" w:sz="0" w:space="0" w:color="auto"/>
            <w:right w:val="none" w:sz="0" w:space="0" w:color="auto"/>
          </w:divBdr>
          <w:divsChild>
            <w:div w:id="349529960">
              <w:marLeft w:val="0"/>
              <w:marRight w:val="0"/>
              <w:marTop w:val="0"/>
              <w:marBottom w:val="0"/>
              <w:divBdr>
                <w:top w:val="none" w:sz="0" w:space="0" w:color="auto"/>
                <w:left w:val="none" w:sz="0" w:space="0" w:color="auto"/>
                <w:bottom w:val="none" w:sz="0" w:space="0" w:color="auto"/>
                <w:right w:val="none" w:sz="0" w:space="0" w:color="auto"/>
              </w:divBdr>
            </w:div>
          </w:divsChild>
        </w:div>
        <w:div w:id="981151838">
          <w:marLeft w:val="0"/>
          <w:marRight w:val="0"/>
          <w:marTop w:val="0"/>
          <w:marBottom w:val="0"/>
          <w:divBdr>
            <w:top w:val="none" w:sz="0" w:space="0" w:color="auto"/>
            <w:left w:val="none" w:sz="0" w:space="0" w:color="auto"/>
            <w:bottom w:val="none" w:sz="0" w:space="0" w:color="auto"/>
            <w:right w:val="none" w:sz="0" w:space="0" w:color="auto"/>
          </w:divBdr>
          <w:divsChild>
            <w:div w:id="1969776742">
              <w:marLeft w:val="0"/>
              <w:marRight w:val="0"/>
              <w:marTop w:val="360"/>
              <w:marBottom w:val="600"/>
              <w:divBdr>
                <w:top w:val="none" w:sz="0" w:space="0" w:color="auto"/>
                <w:left w:val="none" w:sz="0" w:space="0" w:color="auto"/>
                <w:bottom w:val="none" w:sz="0" w:space="0" w:color="auto"/>
                <w:right w:val="none" w:sz="0" w:space="0" w:color="auto"/>
              </w:divBdr>
            </w:div>
          </w:divsChild>
        </w:div>
        <w:div w:id="873231619">
          <w:marLeft w:val="0"/>
          <w:marRight w:val="0"/>
          <w:marTop w:val="0"/>
          <w:marBottom w:val="0"/>
          <w:divBdr>
            <w:top w:val="none" w:sz="0" w:space="0" w:color="auto"/>
            <w:left w:val="none" w:sz="0" w:space="0" w:color="auto"/>
            <w:bottom w:val="none" w:sz="0" w:space="0" w:color="auto"/>
            <w:right w:val="none" w:sz="0" w:space="0" w:color="auto"/>
          </w:divBdr>
          <w:divsChild>
            <w:div w:id="249242481">
              <w:marLeft w:val="0"/>
              <w:marRight w:val="0"/>
              <w:marTop w:val="0"/>
              <w:marBottom w:val="0"/>
              <w:divBdr>
                <w:top w:val="none" w:sz="0" w:space="0" w:color="auto"/>
                <w:left w:val="none" w:sz="0" w:space="0" w:color="auto"/>
                <w:bottom w:val="none" w:sz="0" w:space="0" w:color="auto"/>
                <w:right w:val="none" w:sz="0" w:space="0" w:color="auto"/>
              </w:divBdr>
            </w:div>
          </w:divsChild>
        </w:div>
        <w:div w:id="2009358286">
          <w:marLeft w:val="0"/>
          <w:marRight w:val="0"/>
          <w:marTop w:val="0"/>
          <w:marBottom w:val="0"/>
          <w:divBdr>
            <w:top w:val="none" w:sz="0" w:space="0" w:color="auto"/>
            <w:left w:val="none" w:sz="0" w:space="0" w:color="auto"/>
            <w:bottom w:val="none" w:sz="0" w:space="0" w:color="auto"/>
            <w:right w:val="none" w:sz="0" w:space="0" w:color="auto"/>
          </w:divBdr>
          <w:divsChild>
            <w:div w:id="265307988">
              <w:marLeft w:val="0"/>
              <w:marRight w:val="0"/>
              <w:marTop w:val="360"/>
              <w:marBottom w:val="600"/>
              <w:divBdr>
                <w:top w:val="none" w:sz="0" w:space="0" w:color="auto"/>
                <w:left w:val="none" w:sz="0" w:space="0" w:color="auto"/>
                <w:bottom w:val="none" w:sz="0" w:space="0" w:color="auto"/>
                <w:right w:val="none" w:sz="0" w:space="0" w:color="auto"/>
              </w:divBdr>
            </w:div>
          </w:divsChild>
        </w:div>
        <w:div w:id="714352766">
          <w:marLeft w:val="0"/>
          <w:marRight w:val="0"/>
          <w:marTop w:val="0"/>
          <w:marBottom w:val="0"/>
          <w:divBdr>
            <w:top w:val="none" w:sz="0" w:space="0" w:color="auto"/>
            <w:left w:val="none" w:sz="0" w:space="0" w:color="auto"/>
            <w:bottom w:val="none" w:sz="0" w:space="0" w:color="auto"/>
            <w:right w:val="none" w:sz="0" w:space="0" w:color="auto"/>
          </w:divBdr>
          <w:divsChild>
            <w:div w:id="1980456574">
              <w:marLeft w:val="0"/>
              <w:marRight w:val="0"/>
              <w:marTop w:val="0"/>
              <w:marBottom w:val="0"/>
              <w:divBdr>
                <w:top w:val="none" w:sz="0" w:space="0" w:color="auto"/>
                <w:left w:val="none" w:sz="0" w:space="0" w:color="auto"/>
                <w:bottom w:val="none" w:sz="0" w:space="0" w:color="auto"/>
                <w:right w:val="none" w:sz="0" w:space="0" w:color="auto"/>
              </w:divBdr>
            </w:div>
          </w:divsChild>
        </w:div>
        <w:div w:id="2046249980">
          <w:marLeft w:val="0"/>
          <w:marRight w:val="0"/>
          <w:marTop w:val="0"/>
          <w:marBottom w:val="0"/>
          <w:divBdr>
            <w:top w:val="none" w:sz="0" w:space="0" w:color="auto"/>
            <w:left w:val="none" w:sz="0" w:space="0" w:color="auto"/>
            <w:bottom w:val="none" w:sz="0" w:space="0" w:color="auto"/>
            <w:right w:val="none" w:sz="0" w:space="0" w:color="auto"/>
          </w:divBdr>
          <w:divsChild>
            <w:div w:id="1579972744">
              <w:marLeft w:val="0"/>
              <w:marRight w:val="0"/>
              <w:marTop w:val="0"/>
              <w:marBottom w:val="0"/>
              <w:divBdr>
                <w:top w:val="none" w:sz="0" w:space="0" w:color="auto"/>
                <w:left w:val="none" w:sz="0" w:space="0" w:color="auto"/>
                <w:bottom w:val="none" w:sz="0" w:space="0" w:color="auto"/>
                <w:right w:val="none" w:sz="0" w:space="0" w:color="auto"/>
              </w:divBdr>
              <w:divsChild>
                <w:div w:id="194852360">
                  <w:marLeft w:val="0"/>
                  <w:marRight w:val="0"/>
                  <w:marTop w:val="0"/>
                  <w:marBottom w:val="0"/>
                  <w:divBdr>
                    <w:top w:val="none" w:sz="0" w:space="0" w:color="auto"/>
                    <w:left w:val="none" w:sz="0" w:space="0" w:color="auto"/>
                    <w:bottom w:val="none" w:sz="0" w:space="0" w:color="auto"/>
                    <w:right w:val="none" w:sz="0" w:space="0" w:color="auto"/>
                  </w:divBdr>
                </w:div>
              </w:divsChild>
            </w:div>
            <w:div w:id="1836919158">
              <w:marLeft w:val="0"/>
              <w:marRight w:val="0"/>
              <w:marTop w:val="0"/>
              <w:marBottom w:val="0"/>
              <w:divBdr>
                <w:top w:val="none" w:sz="0" w:space="0" w:color="auto"/>
                <w:left w:val="none" w:sz="0" w:space="0" w:color="auto"/>
                <w:bottom w:val="none" w:sz="0" w:space="0" w:color="auto"/>
                <w:right w:val="none" w:sz="0" w:space="0" w:color="auto"/>
              </w:divBdr>
              <w:divsChild>
                <w:div w:id="815103181">
                  <w:marLeft w:val="0"/>
                  <w:marRight w:val="0"/>
                  <w:marTop w:val="360"/>
                  <w:marBottom w:val="600"/>
                  <w:divBdr>
                    <w:top w:val="none" w:sz="0" w:space="0" w:color="auto"/>
                    <w:left w:val="none" w:sz="0" w:space="0" w:color="auto"/>
                    <w:bottom w:val="none" w:sz="0" w:space="0" w:color="auto"/>
                    <w:right w:val="none" w:sz="0" w:space="0" w:color="auto"/>
                  </w:divBdr>
                </w:div>
              </w:divsChild>
            </w:div>
            <w:div w:id="1498421468">
              <w:marLeft w:val="0"/>
              <w:marRight w:val="0"/>
              <w:marTop w:val="0"/>
              <w:marBottom w:val="0"/>
              <w:divBdr>
                <w:top w:val="none" w:sz="0" w:space="0" w:color="auto"/>
                <w:left w:val="none" w:sz="0" w:space="0" w:color="auto"/>
                <w:bottom w:val="none" w:sz="0" w:space="0" w:color="auto"/>
                <w:right w:val="none" w:sz="0" w:space="0" w:color="auto"/>
              </w:divBdr>
              <w:divsChild>
                <w:div w:id="751852226">
                  <w:marLeft w:val="0"/>
                  <w:marRight w:val="0"/>
                  <w:marTop w:val="0"/>
                  <w:marBottom w:val="0"/>
                  <w:divBdr>
                    <w:top w:val="none" w:sz="0" w:space="0" w:color="auto"/>
                    <w:left w:val="none" w:sz="0" w:space="0" w:color="auto"/>
                    <w:bottom w:val="none" w:sz="0" w:space="0" w:color="auto"/>
                    <w:right w:val="none" w:sz="0" w:space="0" w:color="auto"/>
                  </w:divBdr>
                </w:div>
              </w:divsChild>
            </w:div>
            <w:div w:id="463501183">
              <w:marLeft w:val="0"/>
              <w:marRight w:val="0"/>
              <w:marTop w:val="0"/>
              <w:marBottom w:val="0"/>
              <w:divBdr>
                <w:top w:val="none" w:sz="0" w:space="0" w:color="auto"/>
                <w:left w:val="none" w:sz="0" w:space="0" w:color="auto"/>
                <w:bottom w:val="none" w:sz="0" w:space="0" w:color="auto"/>
                <w:right w:val="none" w:sz="0" w:space="0" w:color="auto"/>
              </w:divBdr>
              <w:divsChild>
                <w:div w:id="90598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1265">
          <w:marLeft w:val="0"/>
          <w:marRight w:val="0"/>
          <w:marTop w:val="0"/>
          <w:marBottom w:val="0"/>
          <w:divBdr>
            <w:top w:val="none" w:sz="0" w:space="0" w:color="auto"/>
            <w:left w:val="none" w:sz="0" w:space="0" w:color="auto"/>
            <w:bottom w:val="none" w:sz="0" w:space="0" w:color="auto"/>
            <w:right w:val="none" w:sz="0" w:space="0" w:color="auto"/>
          </w:divBdr>
          <w:divsChild>
            <w:div w:id="1031879569">
              <w:marLeft w:val="0"/>
              <w:marRight w:val="0"/>
              <w:marTop w:val="0"/>
              <w:marBottom w:val="0"/>
              <w:divBdr>
                <w:top w:val="none" w:sz="0" w:space="0" w:color="auto"/>
                <w:left w:val="none" w:sz="0" w:space="0" w:color="auto"/>
                <w:bottom w:val="none" w:sz="0" w:space="0" w:color="auto"/>
                <w:right w:val="none" w:sz="0" w:space="0" w:color="auto"/>
              </w:divBdr>
              <w:divsChild>
                <w:div w:id="838808765">
                  <w:marLeft w:val="0"/>
                  <w:marRight w:val="0"/>
                  <w:marTop w:val="0"/>
                  <w:marBottom w:val="0"/>
                  <w:divBdr>
                    <w:top w:val="none" w:sz="0" w:space="0" w:color="auto"/>
                    <w:left w:val="none" w:sz="0" w:space="0" w:color="auto"/>
                    <w:bottom w:val="none" w:sz="0" w:space="0" w:color="auto"/>
                    <w:right w:val="none" w:sz="0" w:space="0" w:color="auto"/>
                  </w:divBdr>
                </w:div>
              </w:divsChild>
            </w:div>
            <w:div w:id="1410926785">
              <w:marLeft w:val="0"/>
              <w:marRight w:val="0"/>
              <w:marTop w:val="0"/>
              <w:marBottom w:val="0"/>
              <w:divBdr>
                <w:top w:val="none" w:sz="0" w:space="0" w:color="auto"/>
                <w:left w:val="none" w:sz="0" w:space="0" w:color="auto"/>
                <w:bottom w:val="none" w:sz="0" w:space="0" w:color="auto"/>
                <w:right w:val="none" w:sz="0" w:space="0" w:color="auto"/>
              </w:divBdr>
              <w:divsChild>
                <w:div w:id="1396005603">
                  <w:marLeft w:val="0"/>
                  <w:marRight w:val="0"/>
                  <w:marTop w:val="360"/>
                  <w:marBottom w:val="600"/>
                  <w:divBdr>
                    <w:top w:val="none" w:sz="0" w:space="0" w:color="auto"/>
                    <w:left w:val="none" w:sz="0" w:space="0" w:color="auto"/>
                    <w:bottom w:val="none" w:sz="0" w:space="0" w:color="auto"/>
                    <w:right w:val="none" w:sz="0" w:space="0" w:color="auto"/>
                  </w:divBdr>
                </w:div>
              </w:divsChild>
            </w:div>
            <w:div w:id="897787217">
              <w:marLeft w:val="0"/>
              <w:marRight w:val="0"/>
              <w:marTop w:val="0"/>
              <w:marBottom w:val="0"/>
              <w:divBdr>
                <w:top w:val="none" w:sz="0" w:space="0" w:color="auto"/>
                <w:left w:val="none" w:sz="0" w:space="0" w:color="auto"/>
                <w:bottom w:val="none" w:sz="0" w:space="0" w:color="auto"/>
                <w:right w:val="none" w:sz="0" w:space="0" w:color="auto"/>
              </w:divBdr>
              <w:divsChild>
                <w:div w:id="1905137597">
                  <w:marLeft w:val="0"/>
                  <w:marRight w:val="0"/>
                  <w:marTop w:val="0"/>
                  <w:marBottom w:val="0"/>
                  <w:divBdr>
                    <w:top w:val="none" w:sz="0" w:space="0" w:color="auto"/>
                    <w:left w:val="none" w:sz="0" w:space="0" w:color="auto"/>
                    <w:bottom w:val="none" w:sz="0" w:space="0" w:color="auto"/>
                    <w:right w:val="none" w:sz="0" w:space="0" w:color="auto"/>
                  </w:divBdr>
                </w:div>
              </w:divsChild>
            </w:div>
            <w:div w:id="798763549">
              <w:marLeft w:val="0"/>
              <w:marRight w:val="0"/>
              <w:marTop w:val="0"/>
              <w:marBottom w:val="0"/>
              <w:divBdr>
                <w:top w:val="none" w:sz="0" w:space="0" w:color="auto"/>
                <w:left w:val="none" w:sz="0" w:space="0" w:color="auto"/>
                <w:bottom w:val="none" w:sz="0" w:space="0" w:color="auto"/>
                <w:right w:val="none" w:sz="0" w:space="0" w:color="auto"/>
              </w:divBdr>
              <w:divsChild>
                <w:div w:id="53577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0993">
          <w:marLeft w:val="0"/>
          <w:marRight w:val="0"/>
          <w:marTop w:val="0"/>
          <w:marBottom w:val="0"/>
          <w:divBdr>
            <w:top w:val="none" w:sz="0" w:space="0" w:color="auto"/>
            <w:left w:val="none" w:sz="0" w:space="0" w:color="auto"/>
            <w:bottom w:val="none" w:sz="0" w:space="0" w:color="auto"/>
            <w:right w:val="none" w:sz="0" w:space="0" w:color="auto"/>
          </w:divBdr>
          <w:divsChild>
            <w:div w:id="388379586">
              <w:marLeft w:val="0"/>
              <w:marRight w:val="0"/>
              <w:marTop w:val="0"/>
              <w:marBottom w:val="0"/>
              <w:divBdr>
                <w:top w:val="none" w:sz="0" w:space="0" w:color="auto"/>
                <w:left w:val="none" w:sz="0" w:space="0" w:color="auto"/>
                <w:bottom w:val="none" w:sz="0" w:space="0" w:color="auto"/>
                <w:right w:val="none" w:sz="0" w:space="0" w:color="auto"/>
              </w:divBdr>
              <w:divsChild>
                <w:div w:id="545947010">
                  <w:marLeft w:val="0"/>
                  <w:marRight w:val="0"/>
                  <w:marTop w:val="0"/>
                  <w:marBottom w:val="0"/>
                  <w:divBdr>
                    <w:top w:val="none" w:sz="0" w:space="0" w:color="auto"/>
                    <w:left w:val="none" w:sz="0" w:space="0" w:color="auto"/>
                    <w:bottom w:val="none" w:sz="0" w:space="0" w:color="auto"/>
                    <w:right w:val="none" w:sz="0" w:space="0" w:color="auto"/>
                  </w:divBdr>
                </w:div>
              </w:divsChild>
            </w:div>
            <w:div w:id="770396337">
              <w:marLeft w:val="0"/>
              <w:marRight w:val="0"/>
              <w:marTop w:val="0"/>
              <w:marBottom w:val="0"/>
              <w:divBdr>
                <w:top w:val="none" w:sz="0" w:space="0" w:color="auto"/>
                <w:left w:val="none" w:sz="0" w:space="0" w:color="auto"/>
                <w:bottom w:val="none" w:sz="0" w:space="0" w:color="auto"/>
                <w:right w:val="none" w:sz="0" w:space="0" w:color="auto"/>
              </w:divBdr>
              <w:divsChild>
                <w:div w:id="733429639">
                  <w:marLeft w:val="0"/>
                  <w:marRight w:val="0"/>
                  <w:marTop w:val="360"/>
                  <w:marBottom w:val="600"/>
                  <w:divBdr>
                    <w:top w:val="none" w:sz="0" w:space="0" w:color="auto"/>
                    <w:left w:val="none" w:sz="0" w:space="0" w:color="auto"/>
                    <w:bottom w:val="none" w:sz="0" w:space="0" w:color="auto"/>
                    <w:right w:val="none" w:sz="0" w:space="0" w:color="auto"/>
                  </w:divBdr>
                </w:div>
              </w:divsChild>
            </w:div>
            <w:div w:id="1003896179">
              <w:marLeft w:val="0"/>
              <w:marRight w:val="0"/>
              <w:marTop w:val="0"/>
              <w:marBottom w:val="0"/>
              <w:divBdr>
                <w:top w:val="none" w:sz="0" w:space="0" w:color="auto"/>
                <w:left w:val="none" w:sz="0" w:space="0" w:color="auto"/>
                <w:bottom w:val="none" w:sz="0" w:space="0" w:color="auto"/>
                <w:right w:val="none" w:sz="0" w:space="0" w:color="auto"/>
              </w:divBdr>
              <w:divsChild>
                <w:div w:id="913974353">
                  <w:marLeft w:val="0"/>
                  <w:marRight w:val="0"/>
                  <w:marTop w:val="0"/>
                  <w:marBottom w:val="0"/>
                  <w:divBdr>
                    <w:top w:val="none" w:sz="0" w:space="0" w:color="auto"/>
                    <w:left w:val="none" w:sz="0" w:space="0" w:color="auto"/>
                    <w:bottom w:val="none" w:sz="0" w:space="0" w:color="auto"/>
                    <w:right w:val="none" w:sz="0" w:space="0" w:color="auto"/>
                  </w:divBdr>
                </w:div>
              </w:divsChild>
            </w:div>
            <w:div w:id="1484470953">
              <w:marLeft w:val="0"/>
              <w:marRight w:val="0"/>
              <w:marTop w:val="0"/>
              <w:marBottom w:val="0"/>
              <w:divBdr>
                <w:top w:val="none" w:sz="0" w:space="0" w:color="auto"/>
                <w:left w:val="none" w:sz="0" w:space="0" w:color="auto"/>
                <w:bottom w:val="none" w:sz="0" w:space="0" w:color="auto"/>
                <w:right w:val="none" w:sz="0" w:space="0" w:color="auto"/>
              </w:divBdr>
              <w:divsChild>
                <w:div w:id="188235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35774">
          <w:marLeft w:val="0"/>
          <w:marRight w:val="0"/>
          <w:marTop w:val="0"/>
          <w:marBottom w:val="0"/>
          <w:divBdr>
            <w:top w:val="none" w:sz="0" w:space="0" w:color="auto"/>
            <w:left w:val="none" w:sz="0" w:space="0" w:color="auto"/>
            <w:bottom w:val="none" w:sz="0" w:space="0" w:color="auto"/>
            <w:right w:val="none" w:sz="0" w:space="0" w:color="auto"/>
          </w:divBdr>
          <w:divsChild>
            <w:div w:id="2014842586">
              <w:marLeft w:val="0"/>
              <w:marRight w:val="0"/>
              <w:marTop w:val="0"/>
              <w:marBottom w:val="0"/>
              <w:divBdr>
                <w:top w:val="none" w:sz="0" w:space="0" w:color="auto"/>
                <w:left w:val="none" w:sz="0" w:space="0" w:color="auto"/>
                <w:bottom w:val="none" w:sz="0" w:space="0" w:color="auto"/>
                <w:right w:val="none" w:sz="0" w:space="0" w:color="auto"/>
              </w:divBdr>
              <w:divsChild>
                <w:div w:id="436751435">
                  <w:marLeft w:val="0"/>
                  <w:marRight w:val="0"/>
                  <w:marTop w:val="0"/>
                  <w:marBottom w:val="0"/>
                  <w:divBdr>
                    <w:top w:val="none" w:sz="0" w:space="0" w:color="auto"/>
                    <w:left w:val="none" w:sz="0" w:space="0" w:color="auto"/>
                    <w:bottom w:val="none" w:sz="0" w:space="0" w:color="auto"/>
                    <w:right w:val="none" w:sz="0" w:space="0" w:color="auto"/>
                  </w:divBdr>
                </w:div>
              </w:divsChild>
            </w:div>
            <w:div w:id="20515711">
              <w:marLeft w:val="0"/>
              <w:marRight w:val="0"/>
              <w:marTop w:val="0"/>
              <w:marBottom w:val="0"/>
              <w:divBdr>
                <w:top w:val="none" w:sz="0" w:space="0" w:color="auto"/>
                <w:left w:val="none" w:sz="0" w:space="0" w:color="auto"/>
                <w:bottom w:val="none" w:sz="0" w:space="0" w:color="auto"/>
                <w:right w:val="none" w:sz="0" w:space="0" w:color="auto"/>
              </w:divBdr>
              <w:divsChild>
                <w:div w:id="1259555498">
                  <w:marLeft w:val="0"/>
                  <w:marRight w:val="0"/>
                  <w:marTop w:val="360"/>
                  <w:marBottom w:val="600"/>
                  <w:divBdr>
                    <w:top w:val="none" w:sz="0" w:space="0" w:color="auto"/>
                    <w:left w:val="none" w:sz="0" w:space="0" w:color="auto"/>
                    <w:bottom w:val="none" w:sz="0" w:space="0" w:color="auto"/>
                    <w:right w:val="none" w:sz="0" w:space="0" w:color="auto"/>
                  </w:divBdr>
                </w:div>
              </w:divsChild>
            </w:div>
            <w:div w:id="2108574962">
              <w:marLeft w:val="0"/>
              <w:marRight w:val="0"/>
              <w:marTop w:val="0"/>
              <w:marBottom w:val="0"/>
              <w:divBdr>
                <w:top w:val="none" w:sz="0" w:space="0" w:color="auto"/>
                <w:left w:val="none" w:sz="0" w:space="0" w:color="auto"/>
                <w:bottom w:val="none" w:sz="0" w:space="0" w:color="auto"/>
                <w:right w:val="none" w:sz="0" w:space="0" w:color="auto"/>
              </w:divBdr>
              <w:divsChild>
                <w:div w:id="390928886">
                  <w:marLeft w:val="0"/>
                  <w:marRight w:val="0"/>
                  <w:marTop w:val="0"/>
                  <w:marBottom w:val="0"/>
                  <w:divBdr>
                    <w:top w:val="none" w:sz="0" w:space="0" w:color="auto"/>
                    <w:left w:val="none" w:sz="0" w:space="0" w:color="auto"/>
                    <w:bottom w:val="none" w:sz="0" w:space="0" w:color="auto"/>
                    <w:right w:val="none" w:sz="0" w:space="0" w:color="auto"/>
                  </w:divBdr>
                </w:div>
              </w:divsChild>
            </w:div>
            <w:div w:id="951211367">
              <w:marLeft w:val="0"/>
              <w:marRight w:val="0"/>
              <w:marTop w:val="0"/>
              <w:marBottom w:val="0"/>
              <w:divBdr>
                <w:top w:val="none" w:sz="0" w:space="0" w:color="auto"/>
                <w:left w:val="none" w:sz="0" w:space="0" w:color="auto"/>
                <w:bottom w:val="none" w:sz="0" w:space="0" w:color="auto"/>
                <w:right w:val="none" w:sz="0" w:space="0" w:color="auto"/>
              </w:divBdr>
              <w:divsChild>
                <w:div w:id="193115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60189">
          <w:marLeft w:val="0"/>
          <w:marRight w:val="0"/>
          <w:marTop w:val="0"/>
          <w:marBottom w:val="0"/>
          <w:divBdr>
            <w:top w:val="none" w:sz="0" w:space="0" w:color="auto"/>
            <w:left w:val="none" w:sz="0" w:space="0" w:color="auto"/>
            <w:bottom w:val="none" w:sz="0" w:space="0" w:color="auto"/>
            <w:right w:val="none" w:sz="0" w:space="0" w:color="auto"/>
          </w:divBdr>
          <w:divsChild>
            <w:div w:id="1441223174">
              <w:marLeft w:val="0"/>
              <w:marRight w:val="0"/>
              <w:marTop w:val="0"/>
              <w:marBottom w:val="0"/>
              <w:divBdr>
                <w:top w:val="none" w:sz="0" w:space="0" w:color="auto"/>
                <w:left w:val="none" w:sz="0" w:space="0" w:color="auto"/>
                <w:bottom w:val="none" w:sz="0" w:space="0" w:color="auto"/>
                <w:right w:val="none" w:sz="0" w:space="0" w:color="auto"/>
              </w:divBdr>
            </w:div>
          </w:divsChild>
        </w:div>
        <w:div w:id="1190988900">
          <w:marLeft w:val="0"/>
          <w:marRight w:val="0"/>
          <w:marTop w:val="0"/>
          <w:marBottom w:val="0"/>
          <w:divBdr>
            <w:top w:val="none" w:sz="0" w:space="0" w:color="auto"/>
            <w:left w:val="none" w:sz="0" w:space="0" w:color="auto"/>
            <w:bottom w:val="none" w:sz="0" w:space="0" w:color="auto"/>
            <w:right w:val="none" w:sz="0" w:space="0" w:color="auto"/>
          </w:divBdr>
        </w:div>
        <w:div w:id="1398435507">
          <w:marLeft w:val="0"/>
          <w:marRight w:val="0"/>
          <w:marTop w:val="0"/>
          <w:marBottom w:val="0"/>
          <w:divBdr>
            <w:top w:val="none" w:sz="0" w:space="0" w:color="auto"/>
            <w:left w:val="none" w:sz="0" w:space="0" w:color="auto"/>
            <w:bottom w:val="none" w:sz="0" w:space="0" w:color="auto"/>
            <w:right w:val="none" w:sz="0" w:space="0" w:color="auto"/>
          </w:divBdr>
        </w:div>
        <w:div w:id="23749872">
          <w:marLeft w:val="0"/>
          <w:marRight w:val="0"/>
          <w:marTop w:val="0"/>
          <w:marBottom w:val="0"/>
          <w:divBdr>
            <w:top w:val="none" w:sz="0" w:space="0" w:color="auto"/>
            <w:left w:val="none" w:sz="0" w:space="0" w:color="auto"/>
            <w:bottom w:val="none" w:sz="0" w:space="0" w:color="auto"/>
            <w:right w:val="none" w:sz="0" w:space="0" w:color="auto"/>
          </w:divBdr>
          <w:divsChild>
            <w:div w:id="1907832892">
              <w:marLeft w:val="0"/>
              <w:marRight w:val="0"/>
              <w:marTop w:val="0"/>
              <w:marBottom w:val="0"/>
              <w:divBdr>
                <w:top w:val="none" w:sz="0" w:space="0" w:color="auto"/>
                <w:left w:val="none" w:sz="0" w:space="0" w:color="auto"/>
                <w:bottom w:val="none" w:sz="0" w:space="0" w:color="auto"/>
                <w:right w:val="none" w:sz="0" w:space="0" w:color="auto"/>
              </w:divBdr>
            </w:div>
          </w:divsChild>
        </w:div>
        <w:div w:id="807015402">
          <w:marLeft w:val="0"/>
          <w:marRight w:val="0"/>
          <w:marTop w:val="0"/>
          <w:marBottom w:val="0"/>
          <w:divBdr>
            <w:top w:val="none" w:sz="0" w:space="0" w:color="auto"/>
            <w:left w:val="none" w:sz="0" w:space="0" w:color="auto"/>
            <w:bottom w:val="none" w:sz="0" w:space="0" w:color="auto"/>
            <w:right w:val="none" w:sz="0" w:space="0" w:color="auto"/>
          </w:divBdr>
          <w:divsChild>
            <w:div w:id="49110869">
              <w:marLeft w:val="0"/>
              <w:marRight w:val="0"/>
              <w:marTop w:val="0"/>
              <w:marBottom w:val="0"/>
              <w:divBdr>
                <w:top w:val="none" w:sz="0" w:space="0" w:color="auto"/>
                <w:left w:val="none" w:sz="0" w:space="0" w:color="auto"/>
                <w:bottom w:val="none" w:sz="0" w:space="0" w:color="auto"/>
                <w:right w:val="none" w:sz="0" w:space="0" w:color="auto"/>
              </w:divBdr>
            </w:div>
            <w:div w:id="1914851241">
              <w:marLeft w:val="0"/>
              <w:marRight w:val="0"/>
              <w:marTop w:val="0"/>
              <w:marBottom w:val="0"/>
              <w:divBdr>
                <w:top w:val="none" w:sz="0" w:space="0" w:color="auto"/>
                <w:left w:val="none" w:sz="0" w:space="0" w:color="auto"/>
                <w:bottom w:val="none" w:sz="0" w:space="0" w:color="auto"/>
                <w:right w:val="none" w:sz="0" w:space="0" w:color="auto"/>
              </w:divBdr>
              <w:divsChild>
                <w:div w:id="199479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8682">
          <w:marLeft w:val="0"/>
          <w:marRight w:val="0"/>
          <w:marTop w:val="0"/>
          <w:marBottom w:val="0"/>
          <w:divBdr>
            <w:top w:val="none" w:sz="0" w:space="0" w:color="auto"/>
            <w:left w:val="none" w:sz="0" w:space="0" w:color="auto"/>
            <w:bottom w:val="none" w:sz="0" w:space="0" w:color="auto"/>
            <w:right w:val="none" w:sz="0" w:space="0" w:color="auto"/>
          </w:divBdr>
          <w:divsChild>
            <w:div w:id="52629901">
              <w:marLeft w:val="0"/>
              <w:marRight w:val="0"/>
              <w:marTop w:val="0"/>
              <w:marBottom w:val="0"/>
              <w:divBdr>
                <w:top w:val="none" w:sz="0" w:space="0" w:color="auto"/>
                <w:left w:val="none" w:sz="0" w:space="0" w:color="auto"/>
                <w:bottom w:val="none" w:sz="0" w:space="0" w:color="auto"/>
                <w:right w:val="none" w:sz="0" w:space="0" w:color="auto"/>
              </w:divBdr>
            </w:div>
          </w:divsChild>
        </w:div>
        <w:div w:id="820804404">
          <w:marLeft w:val="0"/>
          <w:marRight w:val="0"/>
          <w:marTop w:val="0"/>
          <w:marBottom w:val="0"/>
          <w:divBdr>
            <w:top w:val="none" w:sz="0" w:space="0" w:color="auto"/>
            <w:left w:val="none" w:sz="0" w:space="0" w:color="auto"/>
            <w:bottom w:val="none" w:sz="0" w:space="0" w:color="auto"/>
            <w:right w:val="none" w:sz="0" w:space="0" w:color="auto"/>
          </w:divBdr>
          <w:divsChild>
            <w:div w:id="924997222">
              <w:marLeft w:val="0"/>
              <w:marRight w:val="0"/>
              <w:marTop w:val="0"/>
              <w:marBottom w:val="0"/>
              <w:divBdr>
                <w:top w:val="none" w:sz="0" w:space="0" w:color="auto"/>
                <w:left w:val="none" w:sz="0" w:space="0" w:color="auto"/>
                <w:bottom w:val="none" w:sz="0" w:space="0" w:color="auto"/>
                <w:right w:val="none" w:sz="0" w:space="0" w:color="auto"/>
              </w:divBdr>
            </w:div>
          </w:divsChild>
        </w:div>
        <w:div w:id="807554177">
          <w:marLeft w:val="0"/>
          <w:marRight w:val="0"/>
          <w:marTop w:val="0"/>
          <w:marBottom w:val="0"/>
          <w:divBdr>
            <w:top w:val="none" w:sz="0" w:space="0" w:color="auto"/>
            <w:left w:val="none" w:sz="0" w:space="0" w:color="auto"/>
            <w:bottom w:val="none" w:sz="0" w:space="0" w:color="auto"/>
            <w:right w:val="none" w:sz="0" w:space="0" w:color="auto"/>
          </w:divBdr>
        </w:div>
        <w:div w:id="285621915">
          <w:marLeft w:val="0"/>
          <w:marRight w:val="0"/>
          <w:marTop w:val="0"/>
          <w:marBottom w:val="0"/>
          <w:divBdr>
            <w:top w:val="none" w:sz="0" w:space="0" w:color="auto"/>
            <w:left w:val="none" w:sz="0" w:space="0" w:color="auto"/>
            <w:bottom w:val="none" w:sz="0" w:space="0" w:color="auto"/>
            <w:right w:val="none" w:sz="0" w:space="0" w:color="auto"/>
          </w:divBdr>
          <w:divsChild>
            <w:div w:id="512182688">
              <w:marLeft w:val="0"/>
              <w:marRight w:val="0"/>
              <w:marTop w:val="0"/>
              <w:marBottom w:val="0"/>
              <w:divBdr>
                <w:top w:val="none" w:sz="0" w:space="0" w:color="auto"/>
                <w:left w:val="none" w:sz="0" w:space="0" w:color="auto"/>
                <w:bottom w:val="none" w:sz="0" w:space="0" w:color="auto"/>
                <w:right w:val="none" w:sz="0" w:space="0" w:color="auto"/>
              </w:divBdr>
            </w:div>
          </w:divsChild>
        </w:div>
        <w:div w:id="1881555864">
          <w:marLeft w:val="0"/>
          <w:marRight w:val="0"/>
          <w:marTop w:val="0"/>
          <w:marBottom w:val="0"/>
          <w:divBdr>
            <w:top w:val="none" w:sz="0" w:space="0" w:color="auto"/>
            <w:left w:val="none" w:sz="0" w:space="0" w:color="auto"/>
            <w:bottom w:val="none" w:sz="0" w:space="0" w:color="auto"/>
            <w:right w:val="none" w:sz="0" w:space="0" w:color="auto"/>
          </w:divBdr>
          <w:divsChild>
            <w:div w:id="1377117163">
              <w:marLeft w:val="0"/>
              <w:marRight w:val="0"/>
              <w:marTop w:val="0"/>
              <w:marBottom w:val="0"/>
              <w:divBdr>
                <w:top w:val="none" w:sz="0" w:space="0" w:color="auto"/>
                <w:left w:val="none" w:sz="0" w:space="0" w:color="auto"/>
                <w:bottom w:val="none" w:sz="0" w:space="0" w:color="auto"/>
                <w:right w:val="none" w:sz="0" w:space="0" w:color="auto"/>
              </w:divBdr>
            </w:div>
          </w:divsChild>
        </w:div>
        <w:div w:id="1289244406">
          <w:marLeft w:val="0"/>
          <w:marRight w:val="0"/>
          <w:marTop w:val="0"/>
          <w:marBottom w:val="0"/>
          <w:divBdr>
            <w:top w:val="none" w:sz="0" w:space="0" w:color="auto"/>
            <w:left w:val="none" w:sz="0" w:space="0" w:color="auto"/>
            <w:bottom w:val="none" w:sz="0" w:space="0" w:color="auto"/>
            <w:right w:val="none" w:sz="0" w:space="0" w:color="auto"/>
          </w:divBdr>
          <w:divsChild>
            <w:div w:id="957567514">
              <w:marLeft w:val="0"/>
              <w:marRight w:val="0"/>
              <w:marTop w:val="0"/>
              <w:marBottom w:val="0"/>
              <w:divBdr>
                <w:top w:val="none" w:sz="0" w:space="0" w:color="auto"/>
                <w:left w:val="none" w:sz="0" w:space="0" w:color="auto"/>
                <w:bottom w:val="none" w:sz="0" w:space="0" w:color="auto"/>
                <w:right w:val="none" w:sz="0" w:space="0" w:color="auto"/>
              </w:divBdr>
            </w:div>
          </w:divsChild>
        </w:div>
        <w:div w:id="1889028498">
          <w:marLeft w:val="0"/>
          <w:marRight w:val="0"/>
          <w:marTop w:val="0"/>
          <w:marBottom w:val="0"/>
          <w:divBdr>
            <w:top w:val="none" w:sz="0" w:space="0" w:color="auto"/>
            <w:left w:val="none" w:sz="0" w:space="0" w:color="auto"/>
            <w:bottom w:val="none" w:sz="0" w:space="0" w:color="auto"/>
            <w:right w:val="none" w:sz="0" w:space="0" w:color="auto"/>
          </w:divBdr>
          <w:divsChild>
            <w:div w:id="1608584466">
              <w:marLeft w:val="0"/>
              <w:marRight w:val="0"/>
              <w:marTop w:val="0"/>
              <w:marBottom w:val="0"/>
              <w:divBdr>
                <w:top w:val="none" w:sz="0" w:space="0" w:color="auto"/>
                <w:left w:val="none" w:sz="0" w:space="0" w:color="auto"/>
                <w:bottom w:val="none" w:sz="0" w:space="0" w:color="auto"/>
                <w:right w:val="none" w:sz="0" w:space="0" w:color="auto"/>
              </w:divBdr>
            </w:div>
          </w:divsChild>
        </w:div>
        <w:div w:id="36663577">
          <w:marLeft w:val="0"/>
          <w:marRight w:val="0"/>
          <w:marTop w:val="0"/>
          <w:marBottom w:val="0"/>
          <w:divBdr>
            <w:top w:val="none" w:sz="0" w:space="0" w:color="auto"/>
            <w:left w:val="none" w:sz="0" w:space="0" w:color="auto"/>
            <w:bottom w:val="none" w:sz="0" w:space="0" w:color="auto"/>
            <w:right w:val="none" w:sz="0" w:space="0" w:color="auto"/>
          </w:divBdr>
          <w:divsChild>
            <w:div w:id="531770898">
              <w:marLeft w:val="0"/>
              <w:marRight w:val="0"/>
              <w:marTop w:val="0"/>
              <w:marBottom w:val="480"/>
              <w:divBdr>
                <w:top w:val="none" w:sz="0" w:space="0" w:color="auto"/>
                <w:left w:val="none" w:sz="0" w:space="0" w:color="auto"/>
                <w:bottom w:val="none" w:sz="0" w:space="0" w:color="auto"/>
                <w:right w:val="none" w:sz="0" w:space="0" w:color="auto"/>
              </w:divBdr>
              <w:divsChild>
                <w:div w:id="1271010533">
                  <w:marLeft w:val="0"/>
                  <w:marRight w:val="0"/>
                  <w:marTop w:val="0"/>
                  <w:marBottom w:val="0"/>
                  <w:divBdr>
                    <w:top w:val="none" w:sz="0" w:space="0" w:color="auto"/>
                    <w:left w:val="none" w:sz="0" w:space="0" w:color="auto"/>
                    <w:bottom w:val="none" w:sz="0" w:space="0" w:color="auto"/>
                    <w:right w:val="none" w:sz="0" w:space="0" w:color="auto"/>
                  </w:divBdr>
                  <w:divsChild>
                    <w:div w:id="310718872">
                      <w:marLeft w:val="0"/>
                      <w:marRight w:val="0"/>
                      <w:marTop w:val="0"/>
                      <w:marBottom w:val="0"/>
                      <w:divBdr>
                        <w:top w:val="none" w:sz="0" w:space="0" w:color="auto"/>
                        <w:left w:val="none" w:sz="0" w:space="0" w:color="auto"/>
                        <w:bottom w:val="none" w:sz="0" w:space="0" w:color="auto"/>
                        <w:right w:val="none" w:sz="0" w:space="0" w:color="auto"/>
                      </w:divBdr>
                    </w:div>
                    <w:div w:id="6362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887205">
          <w:marLeft w:val="0"/>
          <w:marRight w:val="0"/>
          <w:marTop w:val="0"/>
          <w:marBottom w:val="0"/>
          <w:divBdr>
            <w:top w:val="none" w:sz="0" w:space="0" w:color="auto"/>
            <w:left w:val="none" w:sz="0" w:space="0" w:color="auto"/>
            <w:bottom w:val="none" w:sz="0" w:space="0" w:color="auto"/>
            <w:right w:val="none" w:sz="0" w:space="0" w:color="auto"/>
          </w:divBdr>
          <w:divsChild>
            <w:div w:id="2105107868">
              <w:marLeft w:val="0"/>
              <w:marRight w:val="0"/>
              <w:marTop w:val="0"/>
              <w:marBottom w:val="0"/>
              <w:divBdr>
                <w:top w:val="none" w:sz="0" w:space="0" w:color="auto"/>
                <w:left w:val="none" w:sz="0" w:space="0" w:color="auto"/>
                <w:bottom w:val="none" w:sz="0" w:space="0" w:color="auto"/>
                <w:right w:val="none" w:sz="0" w:space="0" w:color="auto"/>
              </w:divBdr>
            </w:div>
          </w:divsChild>
        </w:div>
        <w:div w:id="1946885265">
          <w:marLeft w:val="0"/>
          <w:marRight w:val="0"/>
          <w:marTop w:val="0"/>
          <w:marBottom w:val="0"/>
          <w:divBdr>
            <w:top w:val="none" w:sz="0" w:space="0" w:color="auto"/>
            <w:left w:val="none" w:sz="0" w:space="0" w:color="auto"/>
            <w:bottom w:val="none" w:sz="0" w:space="0" w:color="auto"/>
            <w:right w:val="none" w:sz="0" w:space="0" w:color="auto"/>
          </w:divBdr>
          <w:divsChild>
            <w:div w:id="770662983">
              <w:marLeft w:val="0"/>
              <w:marRight w:val="0"/>
              <w:marTop w:val="0"/>
              <w:marBottom w:val="0"/>
              <w:divBdr>
                <w:top w:val="none" w:sz="0" w:space="0" w:color="auto"/>
                <w:left w:val="none" w:sz="0" w:space="0" w:color="auto"/>
                <w:bottom w:val="none" w:sz="0" w:space="0" w:color="auto"/>
                <w:right w:val="none" w:sz="0" w:space="0" w:color="auto"/>
              </w:divBdr>
            </w:div>
          </w:divsChild>
        </w:div>
        <w:div w:id="1535651351">
          <w:marLeft w:val="0"/>
          <w:marRight w:val="0"/>
          <w:marTop w:val="0"/>
          <w:marBottom w:val="0"/>
          <w:divBdr>
            <w:top w:val="none" w:sz="0" w:space="0" w:color="auto"/>
            <w:left w:val="none" w:sz="0" w:space="0" w:color="auto"/>
            <w:bottom w:val="none" w:sz="0" w:space="0" w:color="auto"/>
            <w:right w:val="none" w:sz="0" w:space="0" w:color="auto"/>
          </w:divBdr>
          <w:divsChild>
            <w:div w:id="2145852884">
              <w:marLeft w:val="0"/>
              <w:marRight w:val="0"/>
              <w:marTop w:val="0"/>
              <w:marBottom w:val="0"/>
              <w:divBdr>
                <w:top w:val="none" w:sz="0" w:space="0" w:color="auto"/>
                <w:left w:val="none" w:sz="0" w:space="0" w:color="auto"/>
                <w:bottom w:val="none" w:sz="0" w:space="0" w:color="auto"/>
                <w:right w:val="none" w:sz="0" w:space="0" w:color="auto"/>
              </w:divBdr>
            </w:div>
            <w:div w:id="2033216181">
              <w:marLeft w:val="0"/>
              <w:marRight w:val="0"/>
              <w:marTop w:val="0"/>
              <w:marBottom w:val="0"/>
              <w:divBdr>
                <w:top w:val="none" w:sz="0" w:space="0" w:color="auto"/>
                <w:left w:val="none" w:sz="0" w:space="0" w:color="auto"/>
                <w:bottom w:val="none" w:sz="0" w:space="0" w:color="auto"/>
                <w:right w:val="none" w:sz="0" w:space="0" w:color="auto"/>
              </w:divBdr>
              <w:divsChild>
                <w:div w:id="133006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0323">
          <w:marLeft w:val="0"/>
          <w:marRight w:val="0"/>
          <w:marTop w:val="0"/>
          <w:marBottom w:val="0"/>
          <w:divBdr>
            <w:top w:val="single" w:sz="6" w:space="4" w:color="DDDDDD"/>
            <w:left w:val="single" w:sz="6" w:space="4" w:color="DDDDDD"/>
            <w:bottom w:val="single" w:sz="6" w:space="4" w:color="DDDDDD"/>
            <w:right w:val="single" w:sz="6" w:space="4" w:color="DDDDDD"/>
          </w:divBdr>
          <w:divsChild>
            <w:div w:id="2066105014">
              <w:marLeft w:val="0"/>
              <w:marRight w:val="0"/>
              <w:marTop w:val="0"/>
              <w:marBottom w:val="0"/>
              <w:divBdr>
                <w:top w:val="none" w:sz="0" w:space="0" w:color="auto"/>
                <w:left w:val="none" w:sz="0" w:space="0" w:color="auto"/>
                <w:bottom w:val="none" w:sz="0" w:space="0" w:color="auto"/>
                <w:right w:val="none" w:sz="0" w:space="0" w:color="auto"/>
              </w:divBdr>
              <w:divsChild>
                <w:div w:id="10507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721250">
      <w:bodyDiv w:val="1"/>
      <w:marLeft w:val="0"/>
      <w:marRight w:val="0"/>
      <w:marTop w:val="0"/>
      <w:marBottom w:val="0"/>
      <w:divBdr>
        <w:top w:val="none" w:sz="0" w:space="0" w:color="auto"/>
        <w:left w:val="none" w:sz="0" w:space="0" w:color="auto"/>
        <w:bottom w:val="none" w:sz="0" w:space="0" w:color="auto"/>
        <w:right w:val="none" w:sz="0" w:space="0" w:color="auto"/>
      </w:divBdr>
    </w:div>
    <w:div w:id="994845461">
      <w:bodyDiv w:val="1"/>
      <w:marLeft w:val="0"/>
      <w:marRight w:val="0"/>
      <w:marTop w:val="0"/>
      <w:marBottom w:val="0"/>
      <w:divBdr>
        <w:top w:val="none" w:sz="0" w:space="0" w:color="auto"/>
        <w:left w:val="none" w:sz="0" w:space="0" w:color="auto"/>
        <w:bottom w:val="none" w:sz="0" w:space="0" w:color="auto"/>
        <w:right w:val="none" w:sz="0" w:space="0" w:color="auto"/>
      </w:divBdr>
    </w:div>
    <w:div w:id="1032078252">
      <w:bodyDiv w:val="1"/>
      <w:marLeft w:val="0"/>
      <w:marRight w:val="0"/>
      <w:marTop w:val="0"/>
      <w:marBottom w:val="0"/>
      <w:divBdr>
        <w:top w:val="none" w:sz="0" w:space="0" w:color="auto"/>
        <w:left w:val="none" w:sz="0" w:space="0" w:color="auto"/>
        <w:bottom w:val="none" w:sz="0" w:space="0" w:color="auto"/>
        <w:right w:val="none" w:sz="0" w:space="0" w:color="auto"/>
      </w:divBdr>
    </w:div>
    <w:div w:id="1104155843">
      <w:bodyDiv w:val="1"/>
      <w:marLeft w:val="0"/>
      <w:marRight w:val="0"/>
      <w:marTop w:val="0"/>
      <w:marBottom w:val="0"/>
      <w:divBdr>
        <w:top w:val="none" w:sz="0" w:space="0" w:color="auto"/>
        <w:left w:val="none" w:sz="0" w:space="0" w:color="auto"/>
        <w:bottom w:val="none" w:sz="0" w:space="0" w:color="auto"/>
        <w:right w:val="none" w:sz="0" w:space="0" w:color="auto"/>
      </w:divBdr>
    </w:div>
    <w:div w:id="1127049764">
      <w:bodyDiv w:val="1"/>
      <w:marLeft w:val="0"/>
      <w:marRight w:val="0"/>
      <w:marTop w:val="0"/>
      <w:marBottom w:val="0"/>
      <w:divBdr>
        <w:top w:val="none" w:sz="0" w:space="0" w:color="auto"/>
        <w:left w:val="none" w:sz="0" w:space="0" w:color="auto"/>
        <w:bottom w:val="none" w:sz="0" w:space="0" w:color="auto"/>
        <w:right w:val="none" w:sz="0" w:space="0" w:color="auto"/>
      </w:divBdr>
    </w:div>
    <w:div w:id="1131089844">
      <w:bodyDiv w:val="1"/>
      <w:marLeft w:val="0"/>
      <w:marRight w:val="0"/>
      <w:marTop w:val="0"/>
      <w:marBottom w:val="0"/>
      <w:divBdr>
        <w:top w:val="none" w:sz="0" w:space="0" w:color="auto"/>
        <w:left w:val="none" w:sz="0" w:space="0" w:color="auto"/>
        <w:bottom w:val="none" w:sz="0" w:space="0" w:color="auto"/>
        <w:right w:val="none" w:sz="0" w:space="0" w:color="auto"/>
      </w:divBdr>
    </w:div>
    <w:div w:id="1138038070">
      <w:bodyDiv w:val="1"/>
      <w:marLeft w:val="0"/>
      <w:marRight w:val="0"/>
      <w:marTop w:val="0"/>
      <w:marBottom w:val="0"/>
      <w:divBdr>
        <w:top w:val="none" w:sz="0" w:space="0" w:color="auto"/>
        <w:left w:val="none" w:sz="0" w:space="0" w:color="auto"/>
        <w:bottom w:val="none" w:sz="0" w:space="0" w:color="auto"/>
        <w:right w:val="none" w:sz="0" w:space="0" w:color="auto"/>
      </w:divBdr>
    </w:div>
    <w:div w:id="1149594085">
      <w:bodyDiv w:val="1"/>
      <w:marLeft w:val="0"/>
      <w:marRight w:val="0"/>
      <w:marTop w:val="0"/>
      <w:marBottom w:val="0"/>
      <w:divBdr>
        <w:top w:val="none" w:sz="0" w:space="0" w:color="auto"/>
        <w:left w:val="none" w:sz="0" w:space="0" w:color="auto"/>
        <w:bottom w:val="none" w:sz="0" w:space="0" w:color="auto"/>
        <w:right w:val="none" w:sz="0" w:space="0" w:color="auto"/>
      </w:divBdr>
    </w:div>
    <w:div w:id="1179735246">
      <w:bodyDiv w:val="1"/>
      <w:marLeft w:val="0"/>
      <w:marRight w:val="0"/>
      <w:marTop w:val="0"/>
      <w:marBottom w:val="0"/>
      <w:divBdr>
        <w:top w:val="none" w:sz="0" w:space="0" w:color="auto"/>
        <w:left w:val="none" w:sz="0" w:space="0" w:color="auto"/>
        <w:bottom w:val="none" w:sz="0" w:space="0" w:color="auto"/>
        <w:right w:val="none" w:sz="0" w:space="0" w:color="auto"/>
      </w:divBdr>
    </w:div>
    <w:div w:id="1181697961">
      <w:bodyDiv w:val="1"/>
      <w:marLeft w:val="0"/>
      <w:marRight w:val="0"/>
      <w:marTop w:val="0"/>
      <w:marBottom w:val="0"/>
      <w:divBdr>
        <w:top w:val="none" w:sz="0" w:space="0" w:color="auto"/>
        <w:left w:val="none" w:sz="0" w:space="0" w:color="auto"/>
        <w:bottom w:val="none" w:sz="0" w:space="0" w:color="auto"/>
        <w:right w:val="none" w:sz="0" w:space="0" w:color="auto"/>
      </w:divBdr>
    </w:div>
    <w:div w:id="1230338912">
      <w:bodyDiv w:val="1"/>
      <w:marLeft w:val="0"/>
      <w:marRight w:val="0"/>
      <w:marTop w:val="0"/>
      <w:marBottom w:val="0"/>
      <w:divBdr>
        <w:top w:val="none" w:sz="0" w:space="0" w:color="auto"/>
        <w:left w:val="none" w:sz="0" w:space="0" w:color="auto"/>
        <w:bottom w:val="none" w:sz="0" w:space="0" w:color="auto"/>
        <w:right w:val="none" w:sz="0" w:space="0" w:color="auto"/>
      </w:divBdr>
    </w:div>
    <w:div w:id="1233009135">
      <w:bodyDiv w:val="1"/>
      <w:marLeft w:val="0"/>
      <w:marRight w:val="0"/>
      <w:marTop w:val="0"/>
      <w:marBottom w:val="0"/>
      <w:divBdr>
        <w:top w:val="none" w:sz="0" w:space="0" w:color="auto"/>
        <w:left w:val="none" w:sz="0" w:space="0" w:color="auto"/>
        <w:bottom w:val="none" w:sz="0" w:space="0" w:color="auto"/>
        <w:right w:val="none" w:sz="0" w:space="0" w:color="auto"/>
      </w:divBdr>
    </w:div>
    <w:div w:id="1243837577">
      <w:bodyDiv w:val="1"/>
      <w:marLeft w:val="0"/>
      <w:marRight w:val="0"/>
      <w:marTop w:val="0"/>
      <w:marBottom w:val="0"/>
      <w:divBdr>
        <w:top w:val="none" w:sz="0" w:space="0" w:color="auto"/>
        <w:left w:val="none" w:sz="0" w:space="0" w:color="auto"/>
        <w:bottom w:val="none" w:sz="0" w:space="0" w:color="auto"/>
        <w:right w:val="none" w:sz="0" w:space="0" w:color="auto"/>
      </w:divBdr>
    </w:div>
    <w:div w:id="1273395358">
      <w:bodyDiv w:val="1"/>
      <w:marLeft w:val="0"/>
      <w:marRight w:val="0"/>
      <w:marTop w:val="0"/>
      <w:marBottom w:val="0"/>
      <w:divBdr>
        <w:top w:val="none" w:sz="0" w:space="0" w:color="auto"/>
        <w:left w:val="none" w:sz="0" w:space="0" w:color="auto"/>
        <w:bottom w:val="none" w:sz="0" w:space="0" w:color="auto"/>
        <w:right w:val="none" w:sz="0" w:space="0" w:color="auto"/>
      </w:divBdr>
    </w:div>
    <w:div w:id="1290629890">
      <w:bodyDiv w:val="1"/>
      <w:marLeft w:val="0"/>
      <w:marRight w:val="0"/>
      <w:marTop w:val="0"/>
      <w:marBottom w:val="0"/>
      <w:divBdr>
        <w:top w:val="none" w:sz="0" w:space="0" w:color="auto"/>
        <w:left w:val="none" w:sz="0" w:space="0" w:color="auto"/>
        <w:bottom w:val="none" w:sz="0" w:space="0" w:color="auto"/>
        <w:right w:val="none" w:sz="0" w:space="0" w:color="auto"/>
      </w:divBdr>
      <w:divsChild>
        <w:div w:id="2094010474">
          <w:marLeft w:val="0"/>
          <w:marRight w:val="0"/>
          <w:marTop w:val="0"/>
          <w:marBottom w:val="0"/>
          <w:divBdr>
            <w:top w:val="none" w:sz="0" w:space="0" w:color="auto"/>
            <w:left w:val="none" w:sz="0" w:space="0" w:color="auto"/>
            <w:bottom w:val="none" w:sz="0" w:space="0" w:color="auto"/>
            <w:right w:val="none" w:sz="0" w:space="0" w:color="auto"/>
          </w:divBdr>
          <w:divsChild>
            <w:div w:id="62030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2334">
      <w:bodyDiv w:val="1"/>
      <w:marLeft w:val="0"/>
      <w:marRight w:val="0"/>
      <w:marTop w:val="0"/>
      <w:marBottom w:val="0"/>
      <w:divBdr>
        <w:top w:val="none" w:sz="0" w:space="0" w:color="auto"/>
        <w:left w:val="none" w:sz="0" w:space="0" w:color="auto"/>
        <w:bottom w:val="none" w:sz="0" w:space="0" w:color="auto"/>
        <w:right w:val="none" w:sz="0" w:space="0" w:color="auto"/>
      </w:divBdr>
    </w:div>
    <w:div w:id="1336494650">
      <w:bodyDiv w:val="1"/>
      <w:marLeft w:val="0"/>
      <w:marRight w:val="0"/>
      <w:marTop w:val="0"/>
      <w:marBottom w:val="0"/>
      <w:divBdr>
        <w:top w:val="none" w:sz="0" w:space="0" w:color="auto"/>
        <w:left w:val="none" w:sz="0" w:space="0" w:color="auto"/>
        <w:bottom w:val="none" w:sz="0" w:space="0" w:color="auto"/>
        <w:right w:val="none" w:sz="0" w:space="0" w:color="auto"/>
      </w:divBdr>
    </w:div>
    <w:div w:id="1346203296">
      <w:bodyDiv w:val="1"/>
      <w:marLeft w:val="0"/>
      <w:marRight w:val="0"/>
      <w:marTop w:val="0"/>
      <w:marBottom w:val="0"/>
      <w:divBdr>
        <w:top w:val="none" w:sz="0" w:space="0" w:color="auto"/>
        <w:left w:val="none" w:sz="0" w:space="0" w:color="auto"/>
        <w:bottom w:val="none" w:sz="0" w:space="0" w:color="auto"/>
        <w:right w:val="none" w:sz="0" w:space="0" w:color="auto"/>
      </w:divBdr>
    </w:div>
    <w:div w:id="1411000093">
      <w:bodyDiv w:val="1"/>
      <w:marLeft w:val="0"/>
      <w:marRight w:val="0"/>
      <w:marTop w:val="0"/>
      <w:marBottom w:val="0"/>
      <w:divBdr>
        <w:top w:val="none" w:sz="0" w:space="0" w:color="auto"/>
        <w:left w:val="none" w:sz="0" w:space="0" w:color="auto"/>
        <w:bottom w:val="none" w:sz="0" w:space="0" w:color="auto"/>
        <w:right w:val="none" w:sz="0" w:space="0" w:color="auto"/>
      </w:divBdr>
      <w:divsChild>
        <w:div w:id="1362316382">
          <w:marLeft w:val="0"/>
          <w:marRight w:val="0"/>
          <w:marTop w:val="0"/>
          <w:marBottom w:val="0"/>
          <w:divBdr>
            <w:top w:val="none" w:sz="0" w:space="0" w:color="auto"/>
            <w:left w:val="none" w:sz="0" w:space="0" w:color="auto"/>
            <w:bottom w:val="none" w:sz="0" w:space="0" w:color="auto"/>
            <w:right w:val="none" w:sz="0" w:space="0" w:color="auto"/>
          </w:divBdr>
        </w:div>
      </w:divsChild>
    </w:div>
    <w:div w:id="1514995870">
      <w:bodyDiv w:val="1"/>
      <w:marLeft w:val="0"/>
      <w:marRight w:val="0"/>
      <w:marTop w:val="0"/>
      <w:marBottom w:val="0"/>
      <w:divBdr>
        <w:top w:val="none" w:sz="0" w:space="0" w:color="auto"/>
        <w:left w:val="none" w:sz="0" w:space="0" w:color="auto"/>
        <w:bottom w:val="none" w:sz="0" w:space="0" w:color="auto"/>
        <w:right w:val="none" w:sz="0" w:space="0" w:color="auto"/>
      </w:divBdr>
    </w:div>
    <w:div w:id="1546214540">
      <w:bodyDiv w:val="1"/>
      <w:marLeft w:val="0"/>
      <w:marRight w:val="0"/>
      <w:marTop w:val="0"/>
      <w:marBottom w:val="0"/>
      <w:divBdr>
        <w:top w:val="none" w:sz="0" w:space="0" w:color="auto"/>
        <w:left w:val="none" w:sz="0" w:space="0" w:color="auto"/>
        <w:bottom w:val="none" w:sz="0" w:space="0" w:color="auto"/>
        <w:right w:val="none" w:sz="0" w:space="0" w:color="auto"/>
      </w:divBdr>
    </w:div>
    <w:div w:id="1574045373">
      <w:bodyDiv w:val="1"/>
      <w:marLeft w:val="0"/>
      <w:marRight w:val="0"/>
      <w:marTop w:val="0"/>
      <w:marBottom w:val="0"/>
      <w:divBdr>
        <w:top w:val="none" w:sz="0" w:space="0" w:color="auto"/>
        <w:left w:val="none" w:sz="0" w:space="0" w:color="auto"/>
        <w:bottom w:val="none" w:sz="0" w:space="0" w:color="auto"/>
        <w:right w:val="none" w:sz="0" w:space="0" w:color="auto"/>
      </w:divBdr>
    </w:div>
    <w:div w:id="1582986055">
      <w:bodyDiv w:val="1"/>
      <w:marLeft w:val="0"/>
      <w:marRight w:val="0"/>
      <w:marTop w:val="0"/>
      <w:marBottom w:val="0"/>
      <w:divBdr>
        <w:top w:val="none" w:sz="0" w:space="0" w:color="auto"/>
        <w:left w:val="none" w:sz="0" w:space="0" w:color="auto"/>
        <w:bottom w:val="none" w:sz="0" w:space="0" w:color="auto"/>
        <w:right w:val="none" w:sz="0" w:space="0" w:color="auto"/>
      </w:divBdr>
      <w:divsChild>
        <w:div w:id="1908832821">
          <w:marLeft w:val="0"/>
          <w:marRight w:val="0"/>
          <w:marTop w:val="0"/>
          <w:marBottom w:val="0"/>
          <w:divBdr>
            <w:top w:val="none" w:sz="0" w:space="0" w:color="auto"/>
            <w:left w:val="none" w:sz="0" w:space="0" w:color="auto"/>
            <w:bottom w:val="none" w:sz="0" w:space="0" w:color="auto"/>
            <w:right w:val="none" w:sz="0" w:space="0" w:color="auto"/>
          </w:divBdr>
          <w:divsChild>
            <w:div w:id="1835219959">
              <w:marLeft w:val="0"/>
              <w:marRight w:val="0"/>
              <w:marTop w:val="0"/>
              <w:marBottom w:val="0"/>
              <w:divBdr>
                <w:top w:val="none" w:sz="0" w:space="0" w:color="auto"/>
                <w:left w:val="none" w:sz="0" w:space="0" w:color="auto"/>
                <w:bottom w:val="none" w:sz="0" w:space="0" w:color="auto"/>
                <w:right w:val="none" w:sz="0" w:space="0" w:color="auto"/>
              </w:divBdr>
              <w:divsChild>
                <w:div w:id="1866559235">
                  <w:marLeft w:val="0"/>
                  <w:marRight w:val="0"/>
                  <w:marTop w:val="0"/>
                  <w:marBottom w:val="0"/>
                  <w:divBdr>
                    <w:top w:val="none" w:sz="0" w:space="0" w:color="auto"/>
                    <w:left w:val="none" w:sz="0" w:space="0" w:color="auto"/>
                    <w:bottom w:val="none" w:sz="0" w:space="0" w:color="auto"/>
                    <w:right w:val="none" w:sz="0" w:space="0" w:color="auto"/>
                  </w:divBdr>
                  <w:divsChild>
                    <w:div w:id="381486807">
                      <w:marLeft w:val="0"/>
                      <w:marRight w:val="0"/>
                      <w:marTop w:val="0"/>
                      <w:marBottom w:val="0"/>
                      <w:divBdr>
                        <w:top w:val="none" w:sz="0" w:space="0" w:color="auto"/>
                        <w:left w:val="none" w:sz="0" w:space="0" w:color="auto"/>
                        <w:bottom w:val="none" w:sz="0" w:space="0" w:color="auto"/>
                        <w:right w:val="none" w:sz="0" w:space="0" w:color="auto"/>
                      </w:divBdr>
                      <w:divsChild>
                        <w:div w:id="2104837936">
                          <w:marLeft w:val="0"/>
                          <w:marRight w:val="0"/>
                          <w:marTop w:val="0"/>
                          <w:marBottom w:val="0"/>
                          <w:divBdr>
                            <w:top w:val="none" w:sz="0" w:space="0" w:color="auto"/>
                            <w:left w:val="none" w:sz="0" w:space="0" w:color="auto"/>
                            <w:bottom w:val="none" w:sz="0" w:space="0" w:color="auto"/>
                            <w:right w:val="none" w:sz="0" w:space="0" w:color="auto"/>
                          </w:divBdr>
                          <w:divsChild>
                            <w:div w:id="112669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910958">
              <w:marLeft w:val="0"/>
              <w:marRight w:val="0"/>
              <w:marTop w:val="0"/>
              <w:marBottom w:val="0"/>
              <w:divBdr>
                <w:top w:val="none" w:sz="0" w:space="0" w:color="auto"/>
                <w:left w:val="none" w:sz="0" w:space="0" w:color="auto"/>
                <w:bottom w:val="none" w:sz="0" w:space="0" w:color="auto"/>
                <w:right w:val="none" w:sz="0" w:space="0" w:color="auto"/>
              </w:divBdr>
              <w:divsChild>
                <w:div w:id="1304429422">
                  <w:marLeft w:val="0"/>
                  <w:marRight w:val="0"/>
                  <w:marTop w:val="0"/>
                  <w:marBottom w:val="0"/>
                  <w:divBdr>
                    <w:top w:val="none" w:sz="0" w:space="0" w:color="auto"/>
                    <w:left w:val="none" w:sz="0" w:space="0" w:color="auto"/>
                    <w:bottom w:val="none" w:sz="0" w:space="0" w:color="auto"/>
                    <w:right w:val="none" w:sz="0" w:space="0" w:color="auto"/>
                  </w:divBdr>
                  <w:divsChild>
                    <w:div w:id="945112554">
                      <w:marLeft w:val="0"/>
                      <w:marRight w:val="0"/>
                      <w:marTop w:val="0"/>
                      <w:marBottom w:val="0"/>
                      <w:divBdr>
                        <w:top w:val="none" w:sz="0" w:space="0" w:color="auto"/>
                        <w:left w:val="none" w:sz="0" w:space="0" w:color="auto"/>
                        <w:bottom w:val="none" w:sz="0" w:space="0" w:color="auto"/>
                        <w:right w:val="none" w:sz="0" w:space="0" w:color="auto"/>
                      </w:divBdr>
                      <w:divsChild>
                        <w:div w:id="469641029">
                          <w:marLeft w:val="0"/>
                          <w:marRight w:val="0"/>
                          <w:marTop w:val="0"/>
                          <w:marBottom w:val="0"/>
                          <w:divBdr>
                            <w:top w:val="none" w:sz="0" w:space="0" w:color="auto"/>
                            <w:left w:val="none" w:sz="0" w:space="0" w:color="auto"/>
                            <w:bottom w:val="none" w:sz="0" w:space="0" w:color="auto"/>
                            <w:right w:val="none" w:sz="0" w:space="0" w:color="auto"/>
                          </w:divBdr>
                        </w:div>
                        <w:div w:id="1151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638787">
      <w:bodyDiv w:val="1"/>
      <w:marLeft w:val="0"/>
      <w:marRight w:val="0"/>
      <w:marTop w:val="0"/>
      <w:marBottom w:val="0"/>
      <w:divBdr>
        <w:top w:val="none" w:sz="0" w:space="0" w:color="auto"/>
        <w:left w:val="none" w:sz="0" w:space="0" w:color="auto"/>
        <w:bottom w:val="none" w:sz="0" w:space="0" w:color="auto"/>
        <w:right w:val="none" w:sz="0" w:space="0" w:color="auto"/>
      </w:divBdr>
    </w:div>
    <w:div w:id="1608926839">
      <w:bodyDiv w:val="1"/>
      <w:marLeft w:val="0"/>
      <w:marRight w:val="0"/>
      <w:marTop w:val="0"/>
      <w:marBottom w:val="0"/>
      <w:divBdr>
        <w:top w:val="none" w:sz="0" w:space="0" w:color="auto"/>
        <w:left w:val="none" w:sz="0" w:space="0" w:color="auto"/>
        <w:bottom w:val="none" w:sz="0" w:space="0" w:color="auto"/>
        <w:right w:val="none" w:sz="0" w:space="0" w:color="auto"/>
      </w:divBdr>
      <w:divsChild>
        <w:div w:id="1797605037">
          <w:marLeft w:val="0"/>
          <w:marRight w:val="0"/>
          <w:marTop w:val="0"/>
          <w:marBottom w:val="0"/>
          <w:divBdr>
            <w:top w:val="none" w:sz="0" w:space="0" w:color="BDBDBD"/>
            <w:left w:val="none" w:sz="0" w:space="0" w:color="BDBDBD"/>
            <w:bottom w:val="single" w:sz="6" w:space="0" w:color="BDBDBD"/>
            <w:right w:val="none" w:sz="0" w:space="0" w:color="BDBDBD"/>
          </w:divBdr>
          <w:divsChild>
            <w:div w:id="161115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71864">
      <w:bodyDiv w:val="1"/>
      <w:marLeft w:val="0"/>
      <w:marRight w:val="0"/>
      <w:marTop w:val="0"/>
      <w:marBottom w:val="0"/>
      <w:divBdr>
        <w:top w:val="none" w:sz="0" w:space="0" w:color="auto"/>
        <w:left w:val="none" w:sz="0" w:space="0" w:color="auto"/>
        <w:bottom w:val="none" w:sz="0" w:space="0" w:color="auto"/>
        <w:right w:val="none" w:sz="0" w:space="0" w:color="auto"/>
      </w:divBdr>
    </w:div>
    <w:div w:id="1624113160">
      <w:bodyDiv w:val="1"/>
      <w:marLeft w:val="0"/>
      <w:marRight w:val="0"/>
      <w:marTop w:val="0"/>
      <w:marBottom w:val="0"/>
      <w:divBdr>
        <w:top w:val="none" w:sz="0" w:space="0" w:color="auto"/>
        <w:left w:val="none" w:sz="0" w:space="0" w:color="auto"/>
        <w:bottom w:val="none" w:sz="0" w:space="0" w:color="auto"/>
        <w:right w:val="none" w:sz="0" w:space="0" w:color="auto"/>
      </w:divBdr>
    </w:div>
    <w:div w:id="1641691746">
      <w:bodyDiv w:val="1"/>
      <w:marLeft w:val="0"/>
      <w:marRight w:val="0"/>
      <w:marTop w:val="0"/>
      <w:marBottom w:val="0"/>
      <w:divBdr>
        <w:top w:val="none" w:sz="0" w:space="0" w:color="auto"/>
        <w:left w:val="none" w:sz="0" w:space="0" w:color="auto"/>
        <w:bottom w:val="none" w:sz="0" w:space="0" w:color="auto"/>
        <w:right w:val="none" w:sz="0" w:space="0" w:color="auto"/>
      </w:divBdr>
    </w:div>
    <w:div w:id="1700738442">
      <w:bodyDiv w:val="1"/>
      <w:marLeft w:val="0"/>
      <w:marRight w:val="0"/>
      <w:marTop w:val="0"/>
      <w:marBottom w:val="0"/>
      <w:divBdr>
        <w:top w:val="none" w:sz="0" w:space="0" w:color="auto"/>
        <w:left w:val="none" w:sz="0" w:space="0" w:color="auto"/>
        <w:bottom w:val="none" w:sz="0" w:space="0" w:color="auto"/>
        <w:right w:val="none" w:sz="0" w:space="0" w:color="auto"/>
      </w:divBdr>
    </w:div>
    <w:div w:id="1708606231">
      <w:bodyDiv w:val="1"/>
      <w:marLeft w:val="0"/>
      <w:marRight w:val="0"/>
      <w:marTop w:val="0"/>
      <w:marBottom w:val="0"/>
      <w:divBdr>
        <w:top w:val="none" w:sz="0" w:space="0" w:color="auto"/>
        <w:left w:val="none" w:sz="0" w:space="0" w:color="auto"/>
        <w:bottom w:val="none" w:sz="0" w:space="0" w:color="auto"/>
        <w:right w:val="none" w:sz="0" w:space="0" w:color="auto"/>
      </w:divBdr>
    </w:div>
    <w:div w:id="1724984119">
      <w:bodyDiv w:val="1"/>
      <w:marLeft w:val="0"/>
      <w:marRight w:val="0"/>
      <w:marTop w:val="0"/>
      <w:marBottom w:val="0"/>
      <w:divBdr>
        <w:top w:val="none" w:sz="0" w:space="0" w:color="auto"/>
        <w:left w:val="none" w:sz="0" w:space="0" w:color="auto"/>
        <w:bottom w:val="none" w:sz="0" w:space="0" w:color="auto"/>
        <w:right w:val="none" w:sz="0" w:space="0" w:color="auto"/>
      </w:divBdr>
    </w:div>
    <w:div w:id="1746031074">
      <w:bodyDiv w:val="1"/>
      <w:marLeft w:val="0"/>
      <w:marRight w:val="0"/>
      <w:marTop w:val="0"/>
      <w:marBottom w:val="0"/>
      <w:divBdr>
        <w:top w:val="none" w:sz="0" w:space="0" w:color="auto"/>
        <w:left w:val="none" w:sz="0" w:space="0" w:color="auto"/>
        <w:bottom w:val="none" w:sz="0" w:space="0" w:color="auto"/>
        <w:right w:val="none" w:sz="0" w:space="0" w:color="auto"/>
      </w:divBdr>
    </w:div>
    <w:div w:id="1777748941">
      <w:bodyDiv w:val="1"/>
      <w:marLeft w:val="0"/>
      <w:marRight w:val="0"/>
      <w:marTop w:val="0"/>
      <w:marBottom w:val="0"/>
      <w:divBdr>
        <w:top w:val="none" w:sz="0" w:space="0" w:color="auto"/>
        <w:left w:val="none" w:sz="0" w:space="0" w:color="auto"/>
        <w:bottom w:val="none" w:sz="0" w:space="0" w:color="auto"/>
        <w:right w:val="none" w:sz="0" w:space="0" w:color="auto"/>
      </w:divBdr>
    </w:div>
    <w:div w:id="1783568498">
      <w:bodyDiv w:val="1"/>
      <w:marLeft w:val="0"/>
      <w:marRight w:val="0"/>
      <w:marTop w:val="0"/>
      <w:marBottom w:val="0"/>
      <w:divBdr>
        <w:top w:val="none" w:sz="0" w:space="0" w:color="auto"/>
        <w:left w:val="none" w:sz="0" w:space="0" w:color="auto"/>
        <w:bottom w:val="none" w:sz="0" w:space="0" w:color="auto"/>
        <w:right w:val="none" w:sz="0" w:space="0" w:color="auto"/>
      </w:divBdr>
    </w:div>
    <w:div w:id="1784760793">
      <w:bodyDiv w:val="1"/>
      <w:marLeft w:val="0"/>
      <w:marRight w:val="0"/>
      <w:marTop w:val="0"/>
      <w:marBottom w:val="0"/>
      <w:divBdr>
        <w:top w:val="none" w:sz="0" w:space="0" w:color="auto"/>
        <w:left w:val="none" w:sz="0" w:space="0" w:color="auto"/>
        <w:bottom w:val="none" w:sz="0" w:space="0" w:color="auto"/>
        <w:right w:val="none" w:sz="0" w:space="0" w:color="auto"/>
      </w:divBdr>
    </w:div>
    <w:div w:id="1825584416">
      <w:bodyDiv w:val="1"/>
      <w:marLeft w:val="0"/>
      <w:marRight w:val="0"/>
      <w:marTop w:val="0"/>
      <w:marBottom w:val="0"/>
      <w:divBdr>
        <w:top w:val="none" w:sz="0" w:space="0" w:color="auto"/>
        <w:left w:val="none" w:sz="0" w:space="0" w:color="auto"/>
        <w:bottom w:val="none" w:sz="0" w:space="0" w:color="auto"/>
        <w:right w:val="none" w:sz="0" w:space="0" w:color="auto"/>
      </w:divBdr>
    </w:div>
    <w:div w:id="1852597654">
      <w:bodyDiv w:val="1"/>
      <w:marLeft w:val="0"/>
      <w:marRight w:val="0"/>
      <w:marTop w:val="0"/>
      <w:marBottom w:val="0"/>
      <w:divBdr>
        <w:top w:val="none" w:sz="0" w:space="0" w:color="auto"/>
        <w:left w:val="none" w:sz="0" w:space="0" w:color="auto"/>
        <w:bottom w:val="none" w:sz="0" w:space="0" w:color="auto"/>
        <w:right w:val="none" w:sz="0" w:space="0" w:color="auto"/>
      </w:divBdr>
    </w:div>
    <w:div w:id="1875459442">
      <w:bodyDiv w:val="1"/>
      <w:marLeft w:val="0"/>
      <w:marRight w:val="0"/>
      <w:marTop w:val="0"/>
      <w:marBottom w:val="0"/>
      <w:divBdr>
        <w:top w:val="none" w:sz="0" w:space="0" w:color="auto"/>
        <w:left w:val="none" w:sz="0" w:space="0" w:color="auto"/>
        <w:bottom w:val="none" w:sz="0" w:space="0" w:color="auto"/>
        <w:right w:val="none" w:sz="0" w:space="0" w:color="auto"/>
      </w:divBdr>
    </w:div>
    <w:div w:id="1881941271">
      <w:bodyDiv w:val="1"/>
      <w:marLeft w:val="0"/>
      <w:marRight w:val="0"/>
      <w:marTop w:val="0"/>
      <w:marBottom w:val="0"/>
      <w:divBdr>
        <w:top w:val="none" w:sz="0" w:space="0" w:color="auto"/>
        <w:left w:val="none" w:sz="0" w:space="0" w:color="auto"/>
        <w:bottom w:val="none" w:sz="0" w:space="0" w:color="auto"/>
        <w:right w:val="none" w:sz="0" w:space="0" w:color="auto"/>
      </w:divBdr>
    </w:div>
    <w:div w:id="1919362973">
      <w:bodyDiv w:val="1"/>
      <w:marLeft w:val="0"/>
      <w:marRight w:val="0"/>
      <w:marTop w:val="0"/>
      <w:marBottom w:val="0"/>
      <w:divBdr>
        <w:top w:val="none" w:sz="0" w:space="0" w:color="auto"/>
        <w:left w:val="none" w:sz="0" w:space="0" w:color="auto"/>
        <w:bottom w:val="none" w:sz="0" w:space="0" w:color="auto"/>
        <w:right w:val="none" w:sz="0" w:space="0" w:color="auto"/>
      </w:divBdr>
    </w:div>
    <w:div w:id="1946377676">
      <w:bodyDiv w:val="1"/>
      <w:marLeft w:val="0"/>
      <w:marRight w:val="0"/>
      <w:marTop w:val="0"/>
      <w:marBottom w:val="0"/>
      <w:divBdr>
        <w:top w:val="none" w:sz="0" w:space="0" w:color="auto"/>
        <w:left w:val="none" w:sz="0" w:space="0" w:color="auto"/>
        <w:bottom w:val="none" w:sz="0" w:space="0" w:color="auto"/>
        <w:right w:val="none" w:sz="0" w:space="0" w:color="auto"/>
      </w:divBdr>
    </w:div>
    <w:div w:id="2062559786">
      <w:bodyDiv w:val="1"/>
      <w:marLeft w:val="0"/>
      <w:marRight w:val="0"/>
      <w:marTop w:val="0"/>
      <w:marBottom w:val="0"/>
      <w:divBdr>
        <w:top w:val="none" w:sz="0" w:space="0" w:color="auto"/>
        <w:left w:val="none" w:sz="0" w:space="0" w:color="auto"/>
        <w:bottom w:val="none" w:sz="0" w:space="0" w:color="auto"/>
        <w:right w:val="none" w:sz="0" w:space="0" w:color="auto"/>
      </w:divBdr>
    </w:div>
    <w:div w:id="2067102728">
      <w:bodyDiv w:val="1"/>
      <w:marLeft w:val="0"/>
      <w:marRight w:val="0"/>
      <w:marTop w:val="0"/>
      <w:marBottom w:val="0"/>
      <w:divBdr>
        <w:top w:val="none" w:sz="0" w:space="0" w:color="auto"/>
        <w:left w:val="none" w:sz="0" w:space="0" w:color="auto"/>
        <w:bottom w:val="none" w:sz="0" w:space="0" w:color="auto"/>
        <w:right w:val="none" w:sz="0" w:space="0" w:color="auto"/>
      </w:divBdr>
    </w:div>
    <w:div w:id="2077775696">
      <w:bodyDiv w:val="1"/>
      <w:marLeft w:val="0"/>
      <w:marRight w:val="0"/>
      <w:marTop w:val="0"/>
      <w:marBottom w:val="0"/>
      <w:divBdr>
        <w:top w:val="none" w:sz="0" w:space="0" w:color="auto"/>
        <w:left w:val="none" w:sz="0" w:space="0" w:color="auto"/>
        <w:bottom w:val="none" w:sz="0" w:space="0" w:color="auto"/>
        <w:right w:val="none" w:sz="0" w:space="0" w:color="auto"/>
      </w:divBdr>
    </w:div>
    <w:div w:id="2077968544">
      <w:bodyDiv w:val="1"/>
      <w:marLeft w:val="0"/>
      <w:marRight w:val="0"/>
      <w:marTop w:val="0"/>
      <w:marBottom w:val="0"/>
      <w:divBdr>
        <w:top w:val="none" w:sz="0" w:space="0" w:color="auto"/>
        <w:left w:val="none" w:sz="0" w:space="0" w:color="auto"/>
        <w:bottom w:val="none" w:sz="0" w:space="0" w:color="auto"/>
        <w:right w:val="none" w:sz="0" w:space="0" w:color="auto"/>
      </w:divBdr>
    </w:div>
    <w:div w:id="209971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zotero.org/google-docs/?46rrTq" TargetMode="Externa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fondecytacc.github.io/nDP/index_prop_grant23_24.html" TargetMode="Externa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C42B50-0AF0-4D7A-BAC3-7AFA0718BE59}">
  <we:reference id="wa104382081" version="1.55.1.0" store="es-HN"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379DF-2AC7-8E4E-9952-134884A0EA94}">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1483</TotalTime>
  <Pages>26</Pages>
  <Words>29103</Words>
  <Characters>160069</Characters>
  <Application>Microsoft Office Word</Application>
  <DocSecurity>0</DocSecurity>
  <Lines>1333</Lines>
  <Paragraphs>377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Mateo</dc:creator>
  <cp:keywords/>
  <dc:description/>
  <cp:lastModifiedBy>Andrés González Santa Cruz</cp:lastModifiedBy>
  <cp:revision>25</cp:revision>
  <cp:lastPrinted>2024-05-17T05:08:00Z</cp:lastPrinted>
  <dcterms:created xsi:type="dcterms:W3CDTF">2024-05-16T03:03:00Z</dcterms:created>
  <dcterms:modified xsi:type="dcterms:W3CDTF">2024-05-18T03:56:00Z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f92db8-2851-4df9-9d12-fab52f5b1415_Enabled">
    <vt:lpwstr>true</vt:lpwstr>
  </property>
  <property fmtid="{D5CDD505-2E9C-101B-9397-08002B2CF9AE}" pid="3" name="MSIP_Label_c9f92db8-2851-4df9-9d12-fab52f5b1415_SetDate">
    <vt:lpwstr>2022-12-12T16:11:55Z</vt:lpwstr>
  </property>
  <property fmtid="{D5CDD505-2E9C-101B-9397-08002B2CF9AE}" pid="4" name="MSIP_Label_c9f92db8-2851-4df9-9d12-fab52f5b1415_Method">
    <vt:lpwstr>Standard</vt:lpwstr>
  </property>
  <property fmtid="{D5CDD505-2E9C-101B-9397-08002B2CF9AE}" pid="5" name="MSIP_Label_c9f92db8-2851-4df9-9d12-fab52f5b1415_Name">
    <vt:lpwstr>UNOFFICIAL</vt:lpwstr>
  </property>
  <property fmtid="{D5CDD505-2E9C-101B-9397-08002B2CF9AE}" pid="6" name="MSIP_Label_c9f92db8-2851-4df9-9d12-fab52f5b1415_SiteId">
    <vt:lpwstr>5a7cc8ab-a4dc-4f9b-bf60-66714049ad62</vt:lpwstr>
  </property>
  <property fmtid="{D5CDD505-2E9C-101B-9397-08002B2CF9AE}" pid="7" name="MSIP_Label_c9f92db8-2851-4df9-9d12-fab52f5b1415_ActionId">
    <vt:lpwstr>aae05b9e-1aea-432c-bae8-e8e881ce9b51</vt:lpwstr>
  </property>
  <property fmtid="{D5CDD505-2E9C-101B-9397-08002B2CF9AE}" pid="8" name="MSIP_Label_c9f92db8-2851-4df9-9d12-fab52f5b1415_ContentBits">
    <vt:lpwstr>0</vt:lpwstr>
  </property>
  <property fmtid="{D5CDD505-2E9C-101B-9397-08002B2CF9AE}" pid="9" name="GrammarlyDocumentId">
    <vt:lpwstr>f16f96dbe19f98f5dc3eb66cca8b16fc6f71ad8a74f1f54057bc35b0ac132fe1</vt:lpwstr>
  </property>
  <property fmtid="{D5CDD505-2E9C-101B-9397-08002B2CF9AE}" pid="10" name="ZOTERO_PREF_1">
    <vt:lpwstr>&lt;data data-version="3" zotero-version="6.0.36"&gt;&lt;session id="RQr8hPvX"/&gt;&lt;style id="http://www.zotero.org/styles/apa" locale="en-US" hasBibliography="1" bibliographyStyleHasBeenSet="1"/&gt;&lt;prefs&gt;&lt;pref name="fieldType" value="Field"/&gt;&lt;pref name="automaticJourn</vt:lpwstr>
  </property>
  <property fmtid="{D5CDD505-2E9C-101B-9397-08002B2CF9AE}" pid="11" name="ZOTERO_PREF_2">
    <vt:lpwstr>alAbbreviations" value="true"/&gt;&lt;/prefs&gt;&lt;/data&gt;</vt:lpwstr>
  </property>
</Properties>
</file>