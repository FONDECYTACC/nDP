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BF5D6" w14:textId="65B1A1AF" w:rsidR="00EE710A" w:rsidRPr="0074653A" w:rsidRDefault="00EE710A" w:rsidP="00EE710A">
      <w:pPr>
        <w:spacing w:after="0" w:line="240" w:lineRule="auto"/>
        <w:jc w:val="center"/>
        <w:rPr>
          <w:rFonts w:eastAsia="Times New Roman" w:cs="Times New Roman"/>
          <w:b/>
          <w:bCs/>
          <w:color w:val="44546A" w:themeColor="text2"/>
          <w:szCs w:val="20"/>
          <w:lang w:val="en-GB" w:eastAsia="en-AU"/>
        </w:rPr>
      </w:pPr>
      <w:r w:rsidRPr="0074653A">
        <w:rPr>
          <w:rFonts w:eastAsia="Times New Roman" w:cs="Times New Roman"/>
          <w:b/>
          <w:bCs/>
          <w:color w:val="44546A" w:themeColor="text2"/>
          <w:szCs w:val="20"/>
          <w:lang w:val="en-GB" w:eastAsia="en-AU"/>
        </w:rPr>
        <w:t xml:space="preserve">Poly-substance use, treatment completion, and contact with the justice system: a multistate analysis of treatments for substance </w:t>
      </w:r>
      <w:proofErr w:type="gramStart"/>
      <w:r w:rsidRPr="0074653A">
        <w:rPr>
          <w:rFonts w:eastAsia="Times New Roman" w:cs="Times New Roman"/>
          <w:b/>
          <w:bCs/>
          <w:color w:val="44546A" w:themeColor="text2"/>
          <w:szCs w:val="20"/>
          <w:lang w:val="en-GB" w:eastAsia="en-AU"/>
        </w:rPr>
        <w:t>use</w:t>
      </w:r>
      <w:proofErr w:type="gramEnd"/>
      <w:r w:rsidRPr="0074653A">
        <w:rPr>
          <w:rFonts w:eastAsia="Times New Roman" w:cs="Times New Roman"/>
          <w:b/>
          <w:bCs/>
          <w:color w:val="44546A" w:themeColor="text2"/>
          <w:szCs w:val="20"/>
          <w:lang w:val="en-GB" w:eastAsia="en-AU"/>
        </w:rPr>
        <w:t xml:space="preserve"> disorders between 2010-2019</w:t>
      </w:r>
      <w:r w:rsidR="00447CAA">
        <w:rPr>
          <w:rFonts w:eastAsia="Times New Roman" w:cs="Times New Roman"/>
          <w:b/>
          <w:bCs/>
          <w:color w:val="44546A" w:themeColor="text2"/>
          <w:szCs w:val="20"/>
          <w:lang w:val="en-GB" w:eastAsia="en-AU"/>
        </w:rPr>
        <w:t xml:space="preserve"> in</w:t>
      </w:r>
      <w:r w:rsidRPr="0074653A">
        <w:rPr>
          <w:rFonts w:eastAsia="Times New Roman" w:cs="Times New Roman"/>
          <w:b/>
          <w:bCs/>
          <w:color w:val="44546A" w:themeColor="text2"/>
          <w:szCs w:val="20"/>
          <w:lang w:val="en-GB" w:eastAsia="en-AU"/>
        </w:rPr>
        <w:t xml:space="preserve"> Chile</w:t>
      </w:r>
    </w:p>
    <w:p w14:paraId="0CEFCDB1" w14:textId="3BBD9E85" w:rsidR="003C33EB" w:rsidRPr="00160467" w:rsidRDefault="002F6841" w:rsidP="002516F4">
      <w:pPr>
        <w:pStyle w:val="Ttulo1"/>
        <w:numPr>
          <w:ilvl w:val="0"/>
          <w:numId w:val="11"/>
        </w:numPr>
        <w:spacing w:before="240" w:beforeAutospacing="0" w:after="0" w:afterAutospacing="0"/>
        <w:ind w:left="0" w:firstLine="284"/>
        <w:rPr>
          <w:rFonts w:ascii="Verdana" w:hAnsi="Verdana"/>
          <w:sz w:val="20"/>
          <w:szCs w:val="20"/>
        </w:rPr>
      </w:pPr>
      <w:commentRangeStart w:id="0"/>
      <w:r w:rsidRPr="00160467">
        <w:rPr>
          <w:rFonts w:ascii="Verdana" w:hAnsi="Verdana"/>
          <w:sz w:val="20"/>
          <w:szCs w:val="20"/>
        </w:rPr>
        <w:t>Background</w:t>
      </w:r>
      <w:r w:rsidR="00EE710A">
        <w:rPr>
          <w:rFonts w:ascii="Verdana" w:hAnsi="Verdana"/>
          <w:sz w:val="20"/>
          <w:szCs w:val="20"/>
        </w:rPr>
        <w:t xml:space="preserve"> (456)</w:t>
      </w:r>
      <w:commentRangeEnd w:id="0"/>
      <w:r w:rsidR="00326A7F">
        <w:rPr>
          <w:rStyle w:val="Refdecomentario"/>
          <w:rFonts w:ascii="Times New Roman" w:hAnsi="Times New Roman"/>
          <w:b w:val="0"/>
          <w:bCs w:val="0"/>
          <w:color w:val="auto"/>
          <w:kern w:val="0"/>
          <w:lang w:val="es-CL" w:eastAsia="es-ES_tradnl"/>
        </w:rPr>
        <w:commentReference w:id="0"/>
      </w:r>
    </w:p>
    <w:p w14:paraId="1A81C4CB" w14:textId="76E4FCB4" w:rsidR="00EE710A" w:rsidRPr="00EE710A" w:rsidRDefault="00EE710A" w:rsidP="00EE710A">
      <w:pPr>
        <w:spacing w:after="0" w:line="240" w:lineRule="auto"/>
        <w:ind w:right="-46" w:firstLine="284"/>
        <w:contextualSpacing/>
        <w:rPr>
          <w:szCs w:val="20"/>
        </w:rPr>
      </w:pPr>
      <w:r w:rsidRPr="00EE710A">
        <w:rPr>
          <w:szCs w:val="20"/>
        </w:rPr>
        <w:t>Evidence shows that substance use disorders (SUD) are related to criminality, such as reincarceration</w:t>
      </w:r>
      <w:sdt>
        <w:sdtPr>
          <w:rPr>
            <w:color w:val="000000"/>
            <w:szCs w:val="20"/>
            <w:vertAlign w:val="superscript"/>
          </w:rPr>
          <w:tag w:val="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
          <w:id w:val="335122247"/>
          <w:placeholder>
            <w:docPart w:val="DefaultPlaceholder_-1854013440"/>
          </w:placeholder>
        </w:sdtPr>
        <w:sdtContent>
          <w:r w:rsidR="00B2585E" w:rsidRPr="00B2585E">
            <w:rPr>
              <w:color w:val="000000"/>
              <w:szCs w:val="20"/>
              <w:vertAlign w:val="superscript"/>
            </w:rPr>
            <w:t>1</w:t>
          </w:r>
        </w:sdtContent>
      </w:sdt>
      <w:r w:rsidRPr="00EE710A">
        <w:rPr>
          <w:szCs w:val="20"/>
        </w:rPr>
        <w:t>, arrests</w:t>
      </w:r>
      <w:sdt>
        <w:sdtPr>
          <w:rPr>
            <w:color w:val="000000"/>
            <w:szCs w:val="20"/>
            <w:vertAlign w:val="superscript"/>
          </w:rPr>
          <w:tag w:val="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
          <w:id w:val="-1989243210"/>
          <w:placeholder>
            <w:docPart w:val="DefaultPlaceholder_-1854013440"/>
          </w:placeholder>
        </w:sdtPr>
        <w:sdtContent>
          <w:r w:rsidR="00B2585E" w:rsidRPr="00B2585E">
            <w:rPr>
              <w:color w:val="000000"/>
              <w:szCs w:val="20"/>
              <w:vertAlign w:val="superscript"/>
            </w:rPr>
            <w:t>2</w:t>
          </w:r>
        </w:sdtContent>
      </w:sdt>
      <w:r w:rsidRPr="00EE710A">
        <w:rPr>
          <w:szCs w:val="20"/>
        </w:rPr>
        <w:t>, and violence</w:t>
      </w:r>
      <w:sdt>
        <w:sdtPr>
          <w:rPr>
            <w:color w:val="000000"/>
            <w:szCs w:val="20"/>
            <w:vertAlign w:val="superscript"/>
          </w:rPr>
          <w:tag w:val="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
          <w:id w:val="-1343225623"/>
          <w:placeholder>
            <w:docPart w:val="DefaultPlaceholder_-1854013440"/>
          </w:placeholder>
        </w:sdtPr>
        <w:sdtContent>
          <w:r w:rsidR="00B2585E" w:rsidRPr="00B2585E">
            <w:rPr>
              <w:color w:val="000000"/>
              <w:szCs w:val="20"/>
              <w:vertAlign w:val="superscript"/>
            </w:rPr>
            <w:t>3</w:t>
          </w:r>
        </w:sdtContent>
      </w:sdt>
      <w:r w:rsidRPr="00EE710A">
        <w:rPr>
          <w:szCs w:val="20"/>
        </w:rPr>
        <w:t xml:space="preserve">. People with SUD also </w:t>
      </w:r>
      <w:r w:rsidR="00BA2454">
        <w:rPr>
          <w:szCs w:val="20"/>
        </w:rPr>
        <w:t xml:space="preserve">tend to </w:t>
      </w:r>
      <w:r w:rsidR="00D916BD">
        <w:rPr>
          <w:szCs w:val="20"/>
        </w:rPr>
        <w:t xml:space="preserve">use more than one substance </w:t>
      </w:r>
      <w:r w:rsidRPr="00EE710A">
        <w:rPr>
          <w:szCs w:val="20"/>
        </w:rPr>
        <w:t>(PSU)</w:t>
      </w:r>
      <w:sdt>
        <w:sdtPr>
          <w:rPr>
            <w:color w:val="000000"/>
            <w:szCs w:val="20"/>
            <w:vertAlign w:val="superscript"/>
          </w:rPr>
          <w:tag w:val="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
          <w:id w:val="985509513"/>
          <w:placeholder>
            <w:docPart w:val="DefaultPlaceholder_-1854013440"/>
          </w:placeholder>
        </w:sdtPr>
        <w:sdtContent>
          <w:r w:rsidR="00B2585E" w:rsidRPr="00B2585E">
            <w:rPr>
              <w:color w:val="000000"/>
              <w:szCs w:val="20"/>
              <w:vertAlign w:val="superscript"/>
            </w:rPr>
            <w:t>4</w:t>
          </w:r>
        </w:sdtContent>
      </w:sdt>
      <w:r w:rsidR="00CA79F2">
        <w:rPr>
          <w:szCs w:val="20"/>
        </w:rPr>
        <w:t xml:space="preserve"> d</w:t>
      </w:r>
      <w:r w:rsidR="00447CAA">
        <w:rPr>
          <w:szCs w:val="20"/>
        </w:rPr>
        <w:t>uring active use in their lifetime</w:t>
      </w:r>
      <w:sdt>
        <w:sdtPr>
          <w:rPr>
            <w:color w:val="000000"/>
            <w:szCs w:val="20"/>
            <w:vertAlign w:val="superscript"/>
          </w:rPr>
          <w:tag w:val="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
          <w:id w:val="1847819347"/>
          <w:placeholder>
            <w:docPart w:val="DefaultPlaceholder_-1854013440"/>
          </w:placeholder>
        </w:sdtPr>
        <w:sdtContent>
          <w:r w:rsidR="00B2585E" w:rsidRPr="00B2585E">
            <w:rPr>
              <w:color w:val="000000"/>
              <w:szCs w:val="20"/>
              <w:vertAlign w:val="superscript"/>
            </w:rPr>
            <w:t>5</w:t>
          </w:r>
        </w:sdtContent>
      </w:sdt>
      <w:r w:rsidRPr="00EE710A">
        <w:rPr>
          <w:szCs w:val="20"/>
        </w:rPr>
        <w:t xml:space="preserve">. </w:t>
      </w:r>
    </w:p>
    <w:p w14:paraId="7F6770E4" w14:textId="3482644B" w:rsidR="00EE710A" w:rsidRPr="00B2585E" w:rsidRDefault="00B2585E" w:rsidP="00EE710A">
      <w:pPr>
        <w:spacing w:after="0" w:line="240" w:lineRule="auto"/>
        <w:ind w:right="-46" w:firstLine="284"/>
        <w:contextualSpacing/>
        <w:rPr>
          <w:szCs w:val="20"/>
          <w:lang w:val="es-CL"/>
        </w:rPr>
      </w:pPr>
      <w:r w:rsidRPr="00B2585E">
        <w:rPr>
          <w:color w:val="000000"/>
          <w:szCs w:val="20"/>
          <w:vertAlign w:val="superscript"/>
        </w:rPr>
        <w:t>6</w:t>
      </w:r>
      <w:commentRangeStart w:id="1"/>
      <w:commentRangeStart w:id="2"/>
      <w:r w:rsidR="00C54184" w:rsidRPr="00EE710A">
        <w:rPr>
          <w:szCs w:val="20"/>
        </w:rPr>
        <w:t xml:space="preserve">Research conducted in North America, Europe, and Australia has shown that </w:t>
      </w:r>
      <w:r w:rsidR="00C54184">
        <w:rPr>
          <w:szCs w:val="20"/>
        </w:rPr>
        <w:t>using</w:t>
      </w:r>
      <w:r w:rsidR="00C54184" w:rsidRPr="00EE710A">
        <w:rPr>
          <w:szCs w:val="20"/>
        </w:rPr>
        <w:t xml:space="preserve"> multiple substances leads to a higher mortality rate</w:t>
      </w:r>
      <w:sdt>
        <w:sdtPr>
          <w:rPr>
            <w:color w:val="000000"/>
            <w:szCs w:val="20"/>
            <w:vertAlign w:val="superscript"/>
          </w:rPr>
          <w:tag w:val="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
          <w:id w:val="243921703"/>
          <w:placeholder>
            <w:docPart w:val="30B8663B619745FDB2AC711FC3EBB641"/>
          </w:placeholder>
        </w:sdtPr>
        <w:sdtContent>
          <w:r w:rsidRPr="00B2585E">
            <w:rPr>
              <w:color w:val="000000"/>
              <w:szCs w:val="20"/>
              <w:vertAlign w:val="superscript"/>
            </w:rPr>
            <w:t>6</w:t>
          </w:r>
        </w:sdtContent>
      </w:sdt>
      <w:r w:rsidR="00C54184" w:rsidRPr="00EE710A">
        <w:rPr>
          <w:szCs w:val="20"/>
        </w:rPr>
        <w:t>, is related to post-traumatic stress disorder</w:t>
      </w:r>
      <w:sdt>
        <w:sdtPr>
          <w:rPr>
            <w:color w:val="000000"/>
            <w:szCs w:val="20"/>
            <w:vertAlign w:val="superscript"/>
          </w:rPr>
          <w:tag w:val="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
          <w:id w:val="-1722828159"/>
          <w:placeholder>
            <w:docPart w:val="30B8663B619745FDB2AC711FC3EBB641"/>
          </w:placeholder>
        </w:sdtPr>
        <w:sdtContent>
          <w:r w:rsidRPr="00B2585E">
            <w:rPr>
              <w:color w:val="000000"/>
              <w:szCs w:val="20"/>
              <w:vertAlign w:val="superscript"/>
            </w:rPr>
            <w:t>7</w:t>
          </w:r>
        </w:sdtContent>
      </w:sdt>
      <w:r w:rsidR="00C54184">
        <w:rPr>
          <w:szCs w:val="20"/>
        </w:rPr>
        <w:t>,</w:t>
      </w:r>
      <w:r w:rsidR="00C54184" w:rsidRPr="00EE710A">
        <w:rPr>
          <w:szCs w:val="20"/>
        </w:rPr>
        <w:t xml:space="preserve"> increases the risk of relapse compared to single substance </w:t>
      </w:r>
      <w:commentRangeEnd w:id="1"/>
      <w:r w:rsidR="00FD48B8" w:rsidRPr="00EE710A">
        <w:rPr>
          <w:szCs w:val="20"/>
        </w:rPr>
        <w:t>use</w:t>
      </w:r>
      <w:r w:rsidR="00FD48B8">
        <w:rPr>
          <w:szCs w:val="20"/>
        </w:rPr>
        <w:t>, and</w:t>
      </w:r>
      <w:r w:rsidR="00C54184">
        <w:rPr>
          <w:szCs w:val="20"/>
        </w:rPr>
        <w:t xml:space="preserve"> is more prevalent among young males with low education</w:t>
      </w:r>
      <w:r w:rsidR="00C54184">
        <w:rPr>
          <w:rStyle w:val="Refdecomentario"/>
          <w:rFonts w:ascii="Times New Roman" w:eastAsia="Times New Roman" w:hAnsi="Times New Roman" w:cs="Times New Roman"/>
          <w:lang w:val="es-CL" w:eastAsia="es-ES_tradnl"/>
        </w:rPr>
        <w:commentReference w:id="1"/>
      </w:r>
      <w:commentRangeEnd w:id="2"/>
      <w:r w:rsidR="00C54184">
        <w:rPr>
          <w:rStyle w:val="Refdecomentario"/>
          <w:rFonts w:ascii="Times New Roman" w:eastAsia="Times New Roman" w:hAnsi="Times New Roman" w:cs="Times New Roman"/>
          <w:lang w:val="es-CL" w:eastAsia="es-ES_tradnl"/>
        </w:rPr>
        <w:commentReference w:id="2"/>
      </w:r>
      <w:sdt>
        <w:sdtPr>
          <w:rPr>
            <w:color w:val="000000"/>
            <w:szCs w:val="20"/>
            <w:vertAlign w:val="superscript"/>
          </w:rPr>
          <w:tag w:val="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
          <w:id w:val="1276521951"/>
          <w:placeholder>
            <w:docPart w:val="30B8663B619745FDB2AC711FC3EBB641"/>
          </w:placeholder>
        </w:sdtPr>
        <w:sdtContent>
          <w:r w:rsidRPr="00B2585E">
            <w:rPr>
              <w:color w:val="000000"/>
              <w:szCs w:val="20"/>
              <w:vertAlign w:val="superscript"/>
            </w:rPr>
            <w:t>6,8,9</w:t>
          </w:r>
        </w:sdtContent>
      </w:sdt>
      <w:r w:rsidR="00C54184" w:rsidRPr="00EE710A">
        <w:rPr>
          <w:szCs w:val="20"/>
        </w:rPr>
        <w:t>.</w:t>
      </w:r>
      <w:r w:rsidR="00C54184">
        <w:rPr>
          <w:szCs w:val="20"/>
        </w:rPr>
        <w:t xml:space="preserve"> </w:t>
      </w:r>
      <w:r w:rsidR="00EE710A" w:rsidRPr="00EE710A">
        <w:rPr>
          <w:szCs w:val="20"/>
        </w:rPr>
        <w:t xml:space="preserve">Additionally, the PSU prevalence tends to be higher among </w:t>
      </w:r>
      <w:r w:rsidR="00447CAA">
        <w:rPr>
          <w:szCs w:val="20"/>
        </w:rPr>
        <w:t>people with SUD</w:t>
      </w:r>
      <w:r w:rsidR="00447CAA" w:rsidRPr="00EE710A">
        <w:rPr>
          <w:szCs w:val="20"/>
        </w:rPr>
        <w:t xml:space="preserve"> </w:t>
      </w:r>
      <w:r w:rsidR="00EE710A" w:rsidRPr="00EE710A">
        <w:rPr>
          <w:szCs w:val="20"/>
        </w:rPr>
        <w:t>in contact with the criminal justice system (</w:t>
      </w:r>
      <w:commentRangeStart w:id="3"/>
      <w:r w:rsidR="00EE710A" w:rsidRPr="00EE710A">
        <w:rPr>
          <w:szCs w:val="20"/>
        </w:rPr>
        <w:t>CCJS</w:t>
      </w:r>
      <w:commentRangeEnd w:id="3"/>
      <w:r w:rsidR="00AA1D99">
        <w:rPr>
          <w:rStyle w:val="Refdecomentario"/>
          <w:rFonts w:ascii="Times New Roman" w:eastAsia="Times New Roman" w:hAnsi="Times New Roman" w:cs="Times New Roman"/>
          <w:lang w:val="es-CL" w:eastAsia="es-ES_tradnl"/>
        </w:rPr>
        <w:commentReference w:id="3"/>
      </w:r>
      <w:r w:rsidR="00EE710A" w:rsidRPr="00EE710A">
        <w:rPr>
          <w:szCs w:val="20"/>
        </w:rPr>
        <w:t>)</w:t>
      </w:r>
      <w:sdt>
        <w:sdtPr>
          <w:rPr>
            <w:color w:val="000000"/>
            <w:szCs w:val="20"/>
            <w:vertAlign w:val="superscript"/>
          </w:rPr>
          <w:tag w:val="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
          <w:id w:val="-1820720518"/>
          <w:placeholder>
            <w:docPart w:val="D44BF37D2C014960A2C5A588B848853F"/>
          </w:placeholder>
        </w:sdtPr>
        <w:sdtContent>
          <w:r w:rsidRPr="00B2585E">
            <w:rPr>
              <w:color w:val="000000"/>
              <w:szCs w:val="20"/>
              <w:vertAlign w:val="superscript"/>
            </w:rPr>
            <w:t>10,11</w:t>
          </w:r>
        </w:sdtContent>
      </w:sdt>
      <w:r w:rsidR="00EE710A" w:rsidRPr="00EE710A">
        <w:rPr>
          <w:szCs w:val="20"/>
        </w:rPr>
        <w:t>.</w:t>
      </w:r>
    </w:p>
    <w:p w14:paraId="3E62D02B" w14:textId="6EB01004" w:rsidR="00EE710A" w:rsidRPr="00EE710A" w:rsidRDefault="00EE710A" w:rsidP="00EE710A">
      <w:pPr>
        <w:spacing w:after="0" w:line="240" w:lineRule="auto"/>
        <w:ind w:right="-46" w:firstLine="284"/>
        <w:contextualSpacing/>
        <w:rPr>
          <w:szCs w:val="20"/>
        </w:rPr>
      </w:pPr>
      <w:r w:rsidRPr="00EE710A">
        <w:rPr>
          <w:szCs w:val="20"/>
        </w:rPr>
        <w:t>Research on PSU in Latin America is considerably limited</w:t>
      </w:r>
      <w:sdt>
        <w:sdtPr>
          <w:rPr>
            <w:color w:val="000000"/>
            <w:szCs w:val="20"/>
            <w:vertAlign w:val="superscript"/>
          </w:rPr>
          <w:tag w:val="MENDELEY_CITATION_v3_eyJjaXRhdGlvbklEIjoiTUVOREVMRVlfQ0lUQVRJT05fZjhmM2MxZmItMmMwNi00ZGE3LWJiZmYtNzVmNWM0YmJiNDE0IiwicHJvcGVydGllcyI6eyJub3RlSW5kZXgiOjB9LCJpc0VkaXRlZCI6ZmFsc2UsIm1hbnVhbE92ZXJyaWRlIjp7ImlzTWFudWFsbHlPdmVycmlkZGVuIjpmYWxzZSwiY2l0ZXByb2NUZXh0IjoiPHN1cD4xMj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
          <w:id w:val="-932739940"/>
          <w:placeholder>
            <w:docPart w:val="DefaultPlaceholder_-1854013440"/>
          </w:placeholder>
        </w:sdtPr>
        <w:sdtContent>
          <w:r w:rsidR="00B2585E" w:rsidRPr="00B2585E">
            <w:rPr>
              <w:color w:val="000000"/>
              <w:szCs w:val="20"/>
              <w:vertAlign w:val="superscript"/>
            </w:rPr>
            <w:t>12</w:t>
          </w:r>
        </w:sdtContent>
      </w:sdt>
      <w:r w:rsidRPr="00EE710A">
        <w:rPr>
          <w:szCs w:val="20"/>
        </w:rPr>
        <w:t>. Furthermore, and like many studies in the global north, high-risk populations have often been overlooked</w:t>
      </w:r>
      <w:sdt>
        <w:sdtPr>
          <w:rPr>
            <w:color w:val="000000"/>
            <w:szCs w:val="20"/>
            <w:vertAlign w:val="superscript"/>
          </w:rPr>
          <w:tag w:val="MENDELEY_CITATION_v3_eyJjaXRhdGlvbklEIjoiTUVOREVMRVlfQ0lUQVRJT05fMzMwM2E5MDQtMzUzYy00N2QyLTkzMmMtMTZhNzlhYzRiMjZmIiwicHJvcGVydGllcyI6eyJub3RlSW5kZXgiOjB9LCJpc0VkaXRlZCI6ZmFsc2UsIm1hbnVhbE92ZXJyaWRlIjp7ImlzTWFudWFsbHlPdmVycmlkZGVuIjpmYWxzZSwiY2l0ZXByb2NUZXh0IjoiPHN1cD4xMz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0793328"/>
          <w:placeholder>
            <w:docPart w:val="DefaultPlaceholder_-1854013440"/>
          </w:placeholder>
        </w:sdtPr>
        <w:sdtContent>
          <w:r w:rsidR="00B2585E" w:rsidRPr="00B2585E">
            <w:rPr>
              <w:color w:val="000000"/>
              <w:szCs w:val="20"/>
              <w:vertAlign w:val="superscript"/>
            </w:rPr>
            <w:t>13</w:t>
          </w:r>
        </w:sdtContent>
      </w:sdt>
      <w:r w:rsidRPr="00EE710A">
        <w:rPr>
          <w:szCs w:val="20"/>
        </w:rPr>
        <w:t xml:space="preserve">. An analysis of data from independent studies conducted in six Latin American countries found that 21% of participants </w:t>
      </w:r>
      <w:r w:rsidR="00447CAA">
        <w:rPr>
          <w:szCs w:val="20"/>
        </w:rPr>
        <w:t>had</w:t>
      </w:r>
      <w:r w:rsidR="00447CAA" w:rsidRPr="00EE710A">
        <w:rPr>
          <w:szCs w:val="20"/>
        </w:rPr>
        <w:t xml:space="preserve"> </w:t>
      </w:r>
      <w:r w:rsidRPr="00EE710A">
        <w:rPr>
          <w:szCs w:val="20"/>
        </w:rPr>
        <w:t>PSU, and males, people aged 18-34 years, from Chile, Uruguay, and Argentina were more likely to report PSU</w:t>
      </w:r>
      <w:sdt>
        <w:sdtPr>
          <w:rPr>
            <w:color w:val="000000"/>
            <w:szCs w:val="20"/>
            <w:vertAlign w:val="superscript"/>
          </w:rPr>
          <w:tag w:val="MENDELEY_CITATION_v3_eyJjaXRhdGlvbklEIjoiTUVOREVMRVlfQ0lUQVRJT05fZjI5ZTAxOTgtMGI1Mi00MDI0LTk0ODctODI2MWY2ZmMyNjVlIiwicHJvcGVydGllcyI6eyJub3RlSW5kZXgiOjB9LCJpc0VkaXRlZCI6ZmFsc2UsIm1hbnVhbE92ZXJyaWRlIjp7ImlzTWFudWFsbHlPdmVycmlkZGVuIjpmYWxzZSwiY2l0ZXByb2NUZXh0IjoiPHN1cD4xMz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
          <w:id w:val="699976628"/>
          <w:placeholder>
            <w:docPart w:val="DefaultPlaceholder_-1854013440"/>
          </w:placeholder>
        </w:sdtPr>
        <w:sdtContent>
          <w:r w:rsidR="00B2585E" w:rsidRPr="00B2585E">
            <w:rPr>
              <w:color w:val="000000"/>
              <w:szCs w:val="20"/>
              <w:vertAlign w:val="superscript"/>
            </w:rPr>
            <w:t>13</w:t>
          </w:r>
        </w:sdtContent>
      </w:sdt>
      <w:r w:rsidRPr="00EE710A">
        <w:rPr>
          <w:szCs w:val="20"/>
        </w:rPr>
        <w:t>. Studies conducted in hard-to-reach populations in Chile have associated PSU with school drop-out, unemployment, sexual risk, and antisocial behaviors</w:t>
      </w:r>
      <w:sdt>
        <w:sdtPr>
          <w:rPr>
            <w:color w:val="000000"/>
            <w:szCs w:val="20"/>
            <w:vertAlign w:val="superscript"/>
          </w:rPr>
          <w:tag w:val="MENDELEY_CITATION_v3_eyJjaXRhdGlvbklEIjoiTUVOREVMRVlfQ0lUQVRJT05fNWI2OTkzMTEtMGZmNC00NzBlLWFmNzktODI0OTFjMzczYjI2IiwicHJvcGVydGllcyI6eyJub3RlSW5kZXgiOjB9LCJpc0VkaXRlZCI6ZmFsc2UsIm1hbnVhbE92ZXJyaWRlIjp7ImlzTWFudWFsbHlPdmVycmlkZGVuIjpmYWxzZSwiY2l0ZXByb2NUZXh0IjoiPHN1cD4xNOKAkzE2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
          <w:id w:val="-1280797069"/>
          <w:placeholder>
            <w:docPart w:val="DefaultPlaceholder_-1854013440"/>
          </w:placeholder>
        </w:sdtPr>
        <w:sdtContent>
          <w:r w:rsidR="00B2585E" w:rsidRPr="00B2585E">
            <w:rPr>
              <w:color w:val="000000"/>
              <w:szCs w:val="20"/>
              <w:vertAlign w:val="superscript"/>
            </w:rPr>
            <w:t>14–16</w:t>
          </w:r>
        </w:sdtContent>
      </w:sdt>
      <w:r w:rsidRPr="00EE710A">
        <w:rPr>
          <w:szCs w:val="20"/>
        </w:rPr>
        <w:t>.</w:t>
      </w:r>
    </w:p>
    <w:p w14:paraId="6FD8C67A" w14:textId="6ADB8094" w:rsidR="00EE710A" w:rsidRPr="00326824" w:rsidRDefault="00EE710A" w:rsidP="00EE710A">
      <w:pPr>
        <w:spacing w:after="0" w:line="240" w:lineRule="auto"/>
        <w:ind w:right="-46" w:firstLine="284"/>
        <w:contextualSpacing/>
        <w:rPr>
          <w:szCs w:val="20"/>
        </w:rPr>
      </w:pPr>
      <w:r w:rsidRPr="00EE710A">
        <w:rPr>
          <w:szCs w:val="20"/>
        </w:rPr>
        <w:t xml:space="preserve">One major issue highlighted in the literature is the role of treatment in patients’ substance use trajectories. </w:t>
      </w:r>
      <w:r w:rsidR="00192897" w:rsidRPr="00192897">
        <w:rPr>
          <w:szCs w:val="20"/>
        </w:rPr>
        <w:t xml:space="preserve">Completing treatment is associated with better outcomes, but </w:t>
      </w:r>
      <w:r w:rsidR="00FD48B8">
        <w:rPr>
          <w:szCs w:val="20"/>
        </w:rPr>
        <w:t xml:space="preserve">patient characteristics may influence </w:t>
      </w:r>
      <w:r w:rsidR="00192897" w:rsidRPr="00192897">
        <w:rPr>
          <w:szCs w:val="20"/>
        </w:rPr>
        <w:t>completion rates</w:t>
      </w:r>
      <w:r w:rsidR="00AA1D99">
        <w:rPr>
          <w:szCs w:val="20"/>
        </w:rPr>
        <w:t>, including their pattern of substance use</w:t>
      </w:r>
      <w:sdt>
        <w:sdtPr>
          <w:rPr>
            <w:color w:val="000000"/>
            <w:szCs w:val="20"/>
            <w:vertAlign w:val="superscript"/>
          </w:rPr>
          <w:tag w:val="MENDELEY_CITATION_v3_eyJjaXRhdGlvbklEIjoiTUVOREVMRVlfQ0lUQVRJT05fMTczMDljMWMtMTE2MC00MmU2LWE4MGYtNzcyYzk4OTY3ZjVmIiwicHJvcGVydGllcyI6eyJub3RlSW5kZXgiOjB9LCJpc0VkaXRlZCI6ZmFsc2UsIm1hbnVhbE92ZXJyaWRlIjp7ImlzTWFudWFsbHlPdmVycmlkZGVuIjpmYWxzZSwiY2l0ZXByb2NUZXh0IjoiPHN1cD4xN+KAkzE5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
          <w:id w:val="-721826286"/>
          <w:placeholder>
            <w:docPart w:val="DefaultPlaceholder_-1854013440"/>
          </w:placeholder>
        </w:sdtPr>
        <w:sdtContent>
          <w:r w:rsidR="00B2585E" w:rsidRPr="00B2585E">
            <w:rPr>
              <w:color w:val="000000"/>
              <w:szCs w:val="20"/>
              <w:vertAlign w:val="superscript"/>
            </w:rPr>
            <w:t>17–19</w:t>
          </w:r>
        </w:sdtContent>
      </w:sdt>
      <w:r w:rsidRPr="00EE710A">
        <w:rPr>
          <w:szCs w:val="20"/>
        </w:rPr>
        <w:t xml:space="preserve">. </w:t>
      </w:r>
      <w:r w:rsidR="00973211" w:rsidRPr="00B2585E">
        <w:rPr>
          <w:szCs w:val="20"/>
          <w:highlight w:val="red"/>
        </w:rPr>
        <w:t>A US veterans’ sample study showed that completing SUD intensive-outpatient treatment lowered the likelihood of CCJS</w:t>
      </w:r>
      <w:sdt>
        <w:sdtPr>
          <w:rPr>
            <w:color w:val="000000"/>
            <w:szCs w:val="20"/>
            <w:highlight w:val="red"/>
            <w:vertAlign w:val="superscript"/>
          </w:rPr>
          <w:tag w:val="MENDELEY_CITATION_v3_eyJjaXRhdGlvbklEIjoiTUVOREVMRVlfQ0lUQVRJT05fMjBiNGEzYjUtYjlhMy00MDg3LTgyYTMtMzg5NjM5MzMyNDQzIiwicHJvcGVydGllcyI6eyJub3RlSW5kZXgiOjB9LCJpc0VkaXRlZCI6ZmFsc2UsIm1hbnVhbE92ZXJyaWRlIjp7ImlzTWFudWFsbHlPdmVycmlkZGVuIjpmYWxzZSwiY2l0ZXByb2NUZXh0IjoiPHN1cD4yMD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
          <w:id w:val="2063211848"/>
          <w:placeholder>
            <w:docPart w:val="DefaultPlaceholder_-1854013440"/>
          </w:placeholder>
        </w:sdtPr>
        <w:sdtContent>
          <w:r w:rsidR="00B2585E" w:rsidRPr="00B2585E">
            <w:rPr>
              <w:color w:val="000000"/>
              <w:szCs w:val="20"/>
              <w:highlight w:val="red"/>
              <w:vertAlign w:val="superscript"/>
            </w:rPr>
            <w:t>20</w:t>
          </w:r>
        </w:sdtContent>
      </w:sdt>
      <w:r w:rsidR="00973211" w:rsidRPr="00B2585E">
        <w:rPr>
          <w:szCs w:val="20"/>
          <w:highlight w:val="red"/>
        </w:rPr>
        <w:t>,</w:t>
      </w:r>
      <w:r w:rsidRPr="00B2585E">
        <w:rPr>
          <w:szCs w:val="20"/>
          <w:highlight w:val="red"/>
        </w:rPr>
        <w:t xml:space="preserve"> </w:t>
      </w:r>
      <w:r w:rsidR="00973211" w:rsidRPr="00B2585E">
        <w:rPr>
          <w:szCs w:val="20"/>
          <w:highlight w:val="red"/>
        </w:rPr>
        <w:t>while another study found that prior SUD treatment is protective against CCJS</w:t>
      </w:r>
      <w:sdt>
        <w:sdtPr>
          <w:rPr>
            <w:color w:val="000000"/>
            <w:szCs w:val="20"/>
            <w:highlight w:val="red"/>
            <w:vertAlign w:val="superscript"/>
          </w:rPr>
          <w:tag w:val="MENDELEY_CITATION_v3_eyJjaXRhdGlvbklEIjoiTUVOREVMRVlfQ0lUQVRJT05fNzkwZjk2ZTQtMzFhZC00ZTcyLTk4NGUtODhhMzg2NjIyYTVjIiwicHJvcGVydGllcyI6eyJub3RlSW5kZXgiOjB9LCJpc0VkaXRlZCI6ZmFsc2UsIm1hbnVhbE92ZXJyaWRlIjp7ImlzTWFudWFsbHlPdmVycmlkZGVuIjpmYWxzZSwiY2l0ZXByb2NUZXh0IjoiPHN1cD4yMT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
          <w:id w:val="-141970312"/>
          <w:placeholder>
            <w:docPart w:val="DefaultPlaceholder_-1854013440"/>
          </w:placeholder>
        </w:sdtPr>
        <w:sdtContent>
          <w:r w:rsidR="00B2585E" w:rsidRPr="00B2585E">
            <w:rPr>
              <w:color w:val="000000"/>
              <w:szCs w:val="20"/>
              <w:highlight w:val="red"/>
              <w:vertAlign w:val="superscript"/>
            </w:rPr>
            <w:t>21</w:t>
          </w:r>
        </w:sdtContent>
      </w:sdt>
      <w:r w:rsidRPr="00B2585E">
        <w:rPr>
          <w:szCs w:val="20"/>
          <w:highlight w:val="red"/>
        </w:rPr>
        <w:t>.</w:t>
      </w:r>
      <w:r w:rsidR="001143B1" w:rsidRPr="00B2585E">
        <w:rPr>
          <w:szCs w:val="20"/>
          <w:highlight w:val="red"/>
        </w:rPr>
        <w:t xml:space="preserve"> </w:t>
      </w:r>
      <w:r w:rsidR="00FF316C" w:rsidRPr="00B2585E">
        <w:rPr>
          <w:szCs w:val="20"/>
          <w:highlight w:val="red"/>
        </w:rPr>
        <w:t xml:space="preserve">Analyses must consider differences in treatment goals, patient characteristics, resource availability, and SUD severity profiles, which may affect the relationship between PSU, treatment completion, and </w:t>
      </w:r>
      <w:r w:rsidR="008A2040" w:rsidRPr="00B2585E">
        <w:rPr>
          <w:szCs w:val="20"/>
          <w:highlight w:val="red"/>
        </w:rPr>
        <w:t>CCJS</w:t>
      </w:r>
      <w:sdt>
        <w:sdtPr>
          <w:rPr>
            <w:color w:val="000000"/>
            <w:szCs w:val="20"/>
            <w:highlight w:val="red"/>
            <w:vertAlign w:val="superscript"/>
          </w:rPr>
          <w:tag w:val="MENDELEY_CITATION_v3_eyJjaXRhdGlvbklEIjoiTUVOREVMRVlfQ0lUQVRJT05fNDRhZWQzODItNmUyYi00MTNhLWJiZjAtNjNjODUyZTM3YjRkIiwicHJvcGVydGllcyI6eyJub3RlSW5kZXgiOjB9LCJpc0VkaXRlZCI6ZmFsc2UsIm1hbnVhbE92ZXJyaWRlIjp7ImlzTWFudWFsbHlPdmVycmlkZGVuIjpmYWxzZSwiY2l0ZXByb2NUZXh0IjoiPHN1cD4yMuKAkzI0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
          <w:id w:val="251245944"/>
          <w:placeholder>
            <w:docPart w:val="DefaultPlaceholder_-1854013440"/>
          </w:placeholder>
        </w:sdtPr>
        <w:sdtContent>
          <w:r w:rsidR="00B2585E" w:rsidRPr="00B2585E">
            <w:rPr>
              <w:color w:val="000000"/>
              <w:szCs w:val="20"/>
              <w:highlight w:val="red"/>
              <w:vertAlign w:val="superscript"/>
            </w:rPr>
            <w:t>22–24</w:t>
          </w:r>
        </w:sdtContent>
      </w:sdt>
      <w:r w:rsidR="00FF316C" w:rsidRPr="00D41536">
        <w:rPr>
          <w:szCs w:val="20"/>
          <w:highlight w:val="red"/>
        </w:rPr>
        <w:t>.</w:t>
      </w:r>
    </w:p>
    <w:p w14:paraId="252C828E" w14:textId="53895800" w:rsidR="00EE710A" w:rsidRDefault="00EE710A" w:rsidP="00777E6E">
      <w:pPr>
        <w:spacing w:line="240" w:lineRule="auto"/>
        <w:ind w:right="-46" w:firstLine="284"/>
        <w:contextualSpacing/>
        <w:rPr>
          <w:szCs w:val="20"/>
        </w:rPr>
      </w:pPr>
      <w:r w:rsidRPr="00326824">
        <w:rPr>
          <w:szCs w:val="20"/>
        </w:rPr>
        <w:t>Although the relationship between SUD and CCJS is well documented in the global north, little is known about the effect of treatment outcome</w:t>
      </w:r>
      <w:r w:rsidR="009F4B49">
        <w:rPr>
          <w:szCs w:val="20"/>
        </w:rPr>
        <w:t>s</w:t>
      </w:r>
      <w:r w:rsidRPr="00326824">
        <w:rPr>
          <w:szCs w:val="20"/>
        </w:rPr>
        <w:t xml:space="preserve"> among people with PSU in ot</w:t>
      </w:r>
      <w:r w:rsidRPr="00EE710A">
        <w:rPr>
          <w:szCs w:val="20"/>
        </w:rPr>
        <w:t xml:space="preserve">her contexts. </w:t>
      </w:r>
      <w:r w:rsidR="00192897">
        <w:rPr>
          <w:szCs w:val="20"/>
        </w:rPr>
        <w:t>T</w:t>
      </w:r>
      <w:r w:rsidRPr="00EE710A">
        <w:rPr>
          <w:szCs w:val="20"/>
        </w:rPr>
        <w:t xml:space="preserve">his study aims to estimate the </w:t>
      </w:r>
      <w:r w:rsidR="00CB3799">
        <w:rPr>
          <w:szCs w:val="20"/>
        </w:rPr>
        <w:t>media</w:t>
      </w:r>
      <w:r w:rsidR="00E13126">
        <w:rPr>
          <w:szCs w:val="20"/>
        </w:rPr>
        <w:t>ting</w:t>
      </w:r>
      <w:r w:rsidRPr="00EE710A">
        <w:rPr>
          <w:szCs w:val="20"/>
        </w:rPr>
        <w:t xml:space="preserve"> effects of completing SUD treatment on the link between PSU and CCJS among adult patients admitted to SUD treatment programs in Chile</w:t>
      </w:r>
      <w:r w:rsidR="00192897">
        <w:rPr>
          <w:szCs w:val="20"/>
        </w:rPr>
        <w:t xml:space="preserve"> </w:t>
      </w:r>
      <w:r w:rsidRPr="00EE710A">
        <w:rPr>
          <w:szCs w:val="20"/>
        </w:rPr>
        <w:t xml:space="preserve">during 2010-2019. </w:t>
      </w:r>
      <w:r w:rsidR="00192897" w:rsidRPr="00192897">
        <w:rPr>
          <w:szCs w:val="20"/>
        </w:rPr>
        <w:t>Understanding this relationship could inform effective prevention and intervention strategies for PSU and provide insight into the effectiveness of SUD treatment in reducing the risk of CCJS among individuals with baseline PSU in Chile</w:t>
      </w:r>
      <w:r w:rsidRPr="00EE710A">
        <w:rPr>
          <w:szCs w:val="20"/>
        </w:rPr>
        <w:t>.</w:t>
      </w:r>
      <w:r w:rsidR="00EC5E6F">
        <w:rPr>
          <w:szCs w:val="20"/>
        </w:rPr>
        <w:t xml:space="preserve"> </w:t>
      </w:r>
      <w:r w:rsidRPr="00EE710A">
        <w:rPr>
          <w:szCs w:val="20"/>
        </w:rPr>
        <w:t>This study contributes to a growing literature on the importance of addressing longitudinal</w:t>
      </w:r>
      <w:r w:rsidR="00E25BFA">
        <w:rPr>
          <w:szCs w:val="20"/>
        </w:rPr>
        <w:t xml:space="preserve"> </w:t>
      </w:r>
      <w:r w:rsidRPr="00EE710A">
        <w:rPr>
          <w:szCs w:val="20"/>
        </w:rPr>
        <w:t>dynamics in SUD patients.</w:t>
      </w:r>
    </w:p>
    <w:p w14:paraId="0CCBA103" w14:textId="1D35CAED" w:rsidR="003C33EB" w:rsidRPr="00160467" w:rsidRDefault="002F6841" w:rsidP="008A4DE2">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 xml:space="preserve">Research questions, </w:t>
      </w:r>
      <w:r w:rsidR="006D489E">
        <w:rPr>
          <w:rFonts w:ascii="Verdana" w:hAnsi="Verdana"/>
          <w:sz w:val="20"/>
          <w:szCs w:val="20"/>
        </w:rPr>
        <w:t>aims</w:t>
      </w:r>
      <w:r w:rsidRPr="00160467">
        <w:rPr>
          <w:rFonts w:ascii="Verdana" w:hAnsi="Verdana"/>
          <w:sz w:val="20"/>
          <w:szCs w:val="20"/>
        </w:rPr>
        <w:t xml:space="preserve">, and </w:t>
      </w:r>
      <w:proofErr w:type="gramStart"/>
      <w:r w:rsidRPr="00160467">
        <w:rPr>
          <w:rFonts w:ascii="Verdana" w:hAnsi="Verdana"/>
          <w:sz w:val="20"/>
          <w:szCs w:val="20"/>
        </w:rPr>
        <w:t>hypothesis</w:t>
      </w:r>
      <w:proofErr w:type="gramEnd"/>
    </w:p>
    <w:p w14:paraId="4F8FDBF7" w14:textId="41A274F4" w:rsidR="00BB2868" w:rsidRPr="00BB2868" w:rsidRDefault="00CF6B9E" w:rsidP="00BB2868">
      <w:pPr>
        <w:pStyle w:val="Prrafodelista"/>
        <w:numPr>
          <w:ilvl w:val="0"/>
          <w:numId w:val="12"/>
        </w:numPr>
        <w:rPr>
          <w:szCs w:val="20"/>
        </w:rPr>
      </w:pPr>
      <w:r w:rsidRPr="00BB2868">
        <w:rPr>
          <w:b/>
          <w:bCs/>
          <w:szCs w:val="20"/>
        </w:rPr>
        <w:t>Research question:</w:t>
      </w:r>
      <w:r w:rsidRPr="00BB2868">
        <w:rPr>
          <w:szCs w:val="20"/>
        </w:rPr>
        <w:t xml:space="preserve"> </w:t>
      </w:r>
      <w:r w:rsidR="00F3788F" w:rsidRPr="00F3788F">
        <w:rPr>
          <w:szCs w:val="20"/>
        </w:rPr>
        <w:t xml:space="preserve">What </w:t>
      </w:r>
      <w:r w:rsidR="00E13126">
        <w:rPr>
          <w:szCs w:val="20"/>
        </w:rPr>
        <w:t>are</w:t>
      </w:r>
      <w:r w:rsidR="00F3788F" w:rsidRPr="00F3788F">
        <w:rPr>
          <w:szCs w:val="20"/>
        </w:rPr>
        <w:t xml:space="preserve"> the </w:t>
      </w:r>
      <w:r w:rsidR="00CB3799">
        <w:rPr>
          <w:szCs w:val="20"/>
        </w:rPr>
        <w:t>medi</w:t>
      </w:r>
      <w:r w:rsidR="00E13126">
        <w:rPr>
          <w:szCs w:val="20"/>
        </w:rPr>
        <w:t xml:space="preserve">ating </w:t>
      </w:r>
      <w:r w:rsidR="00F3788F" w:rsidRPr="00F3788F">
        <w:rPr>
          <w:szCs w:val="20"/>
        </w:rPr>
        <w:t>effect</w:t>
      </w:r>
      <w:r w:rsidR="00E13126">
        <w:rPr>
          <w:szCs w:val="20"/>
        </w:rPr>
        <w:t>s</w:t>
      </w:r>
      <w:r w:rsidR="00F3788F" w:rsidRPr="00F3788F">
        <w:rPr>
          <w:szCs w:val="20"/>
        </w:rPr>
        <w:t xml:space="preserve"> of completing </w:t>
      </w:r>
      <w:r w:rsidR="00F44B03">
        <w:rPr>
          <w:szCs w:val="20"/>
        </w:rPr>
        <w:t xml:space="preserve">SUD </w:t>
      </w:r>
      <w:r w:rsidR="00F3788F" w:rsidRPr="00F3788F">
        <w:rPr>
          <w:szCs w:val="20"/>
        </w:rPr>
        <w:t xml:space="preserve">treatment on the </w:t>
      </w:r>
      <w:r w:rsidR="00326A7F">
        <w:rPr>
          <w:szCs w:val="20"/>
        </w:rPr>
        <w:t>relationship</w:t>
      </w:r>
      <w:r w:rsidR="00326A7F" w:rsidRPr="00F3788F">
        <w:rPr>
          <w:szCs w:val="20"/>
        </w:rPr>
        <w:t xml:space="preserve"> </w:t>
      </w:r>
      <w:r w:rsidR="00F3788F" w:rsidRPr="00F3788F">
        <w:rPr>
          <w:szCs w:val="20"/>
        </w:rPr>
        <w:t>between baseline PSU and CCJS in Chile</w:t>
      </w:r>
      <w:r w:rsidR="00F3788F">
        <w:rPr>
          <w:szCs w:val="20"/>
        </w:rPr>
        <w:t xml:space="preserve"> </w:t>
      </w:r>
      <w:r w:rsidR="00F3788F" w:rsidRPr="00BB2868">
        <w:rPr>
          <w:szCs w:val="20"/>
        </w:rPr>
        <w:t>in the short (</w:t>
      </w:r>
      <w:r w:rsidR="00C13DF2">
        <w:rPr>
          <w:szCs w:val="20"/>
        </w:rPr>
        <w:t>six</w:t>
      </w:r>
      <w:r w:rsidR="00F3788F" w:rsidRPr="00BB2868">
        <w:rPr>
          <w:szCs w:val="20"/>
        </w:rPr>
        <w:t xml:space="preserve"> months), middle (1 year), and long term (3 years)</w:t>
      </w:r>
      <w:r w:rsidR="00BB2868" w:rsidRPr="00BB2868">
        <w:rPr>
          <w:szCs w:val="20"/>
        </w:rPr>
        <w:t>?</w:t>
      </w:r>
    </w:p>
    <w:p w14:paraId="3C420367" w14:textId="10504203" w:rsidR="00C13114" w:rsidRPr="006D489E" w:rsidRDefault="006D489E" w:rsidP="00F3788F">
      <w:pPr>
        <w:pStyle w:val="Prrafodelista"/>
        <w:numPr>
          <w:ilvl w:val="0"/>
          <w:numId w:val="12"/>
        </w:numPr>
        <w:spacing w:after="0" w:line="240" w:lineRule="auto"/>
        <w:rPr>
          <w:color w:val="000000"/>
          <w:szCs w:val="20"/>
        </w:rPr>
      </w:pPr>
      <w:r w:rsidRPr="006D489E">
        <w:rPr>
          <w:b/>
          <w:bCs/>
          <w:szCs w:val="20"/>
        </w:rPr>
        <w:t>Aims</w:t>
      </w:r>
      <w:r w:rsidR="00C13114" w:rsidRPr="006D489E">
        <w:rPr>
          <w:b/>
          <w:bCs/>
          <w:szCs w:val="20"/>
        </w:rPr>
        <w:t>:</w:t>
      </w:r>
      <w:r w:rsidRPr="006D489E">
        <w:rPr>
          <w:b/>
          <w:bCs/>
          <w:szCs w:val="20"/>
        </w:rPr>
        <w:t xml:space="preserve"> </w:t>
      </w:r>
      <w:r w:rsidR="00F3788F" w:rsidRPr="00F3788F">
        <w:rPr>
          <w:color w:val="000000"/>
          <w:szCs w:val="20"/>
        </w:rPr>
        <w:t xml:space="preserve">Estimate the </w:t>
      </w:r>
      <w:r w:rsidR="00CB3799">
        <w:rPr>
          <w:color w:val="000000"/>
          <w:szCs w:val="20"/>
        </w:rPr>
        <w:t>mediating</w:t>
      </w:r>
      <w:r w:rsidR="00F3788F" w:rsidRPr="00F3788F">
        <w:rPr>
          <w:color w:val="000000"/>
          <w:szCs w:val="20"/>
        </w:rPr>
        <w:t xml:space="preserve"> effects of completing SUD treatment on the relationship between </w:t>
      </w:r>
      <w:r w:rsidR="00EC5E6F" w:rsidRPr="00F3788F">
        <w:rPr>
          <w:color w:val="000000"/>
          <w:szCs w:val="20"/>
        </w:rPr>
        <w:t>PSU at</w:t>
      </w:r>
      <w:r w:rsidR="00F3788F" w:rsidRPr="00F3788F">
        <w:rPr>
          <w:color w:val="000000"/>
          <w:szCs w:val="20"/>
        </w:rPr>
        <w:t xml:space="preserve"> admission and CCJS among adult patients admitted to </w:t>
      </w:r>
      <w:r w:rsidR="00751B16">
        <w:rPr>
          <w:color w:val="000000"/>
          <w:szCs w:val="20"/>
        </w:rPr>
        <w:t>SUD</w:t>
      </w:r>
      <w:r w:rsidR="00F3788F" w:rsidRPr="00F3788F">
        <w:rPr>
          <w:color w:val="000000"/>
          <w:szCs w:val="20"/>
        </w:rPr>
        <w:t xml:space="preserve"> treatment programs in Chile during 2010-2019.</w:t>
      </w:r>
      <w:r w:rsidR="00F3788F">
        <w:rPr>
          <w:color w:val="000000"/>
          <w:szCs w:val="20"/>
        </w:rPr>
        <w:t xml:space="preserve"> Specific: </w:t>
      </w:r>
      <w:r w:rsidR="00A11A24">
        <w:rPr>
          <w:color w:val="000000"/>
          <w:szCs w:val="20"/>
        </w:rPr>
        <w:t xml:space="preserve">(1) </w:t>
      </w:r>
      <w:r w:rsidR="00F3788F" w:rsidRPr="00F3788F">
        <w:rPr>
          <w:color w:val="000000"/>
          <w:szCs w:val="20"/>
        </w:rPr>
        <w:t>To describe PSU</w:t>
      </w:r>
      <w:ins w:id="4" w:author="Andrés González Santa Cruz" w:date="2023-03-24T18:52:00Z">
        <w:r w:rsidR="00D41536">
          <w:rPr>
            <w:color w:val="000000"/>
            <w:szCs w:val="20"/>
          </w:rPr>
          <w:t>,</w:t>
        </w:r>
      </w:ins>
      <w:ins w:id="5" w:author="Andrés González Santa Cruz" w:date="2023-03-24T18:56:00Z">
        <w:r w:rsidR="00D41536">
          <w:rPr>
            <w:color w:val="000000"/>
            <w:szCs w:val="20"/>
          </w:rPr>
          <w:t xml:space="preserve"> treatment completion,</w:t>
        </w:r>
      </w:ins>
      <w:ins w:id="6" w:author="Andrés González Santa Cruz" w:date="2023-03-24T18:52:00Z">
        <w:r w:rsidR="00D41536">
          <w:rPr>
            <w:color w:val="000000"/>
            <w:szCs w:val="20"/>
          </w:rPr>
          <w:t xml:space="preserve"> </w:t>
        </w:r>
      </w:ins>
      <w:r w:rsidR="00F3788F" w:rsidRPr="00F3788F">
        <w:rPr>
          <w:color w:val="000000"/>
          <w:szCs w:val="20"/>
        </w:rPr>
        <w:t>CCJS</w:t>
      </w:r>
      <w:ins w:id="7" w:author="Andrés González Santa Cruz" w:date="2023-03-24T18:52:00Z">
        <w:r w:rsidR="00D41536">
          <w:rPr>
            <w:color w:val="000000"/>
            <w:szCs w:val="20"/>
          </w:rPr>
          <w:t xml:space="preserve"> patient and </w:t>
        </w:r>
      </w:ins>
      <w:ins w:id="8" w:author="Andrés González Santa Cruz" w:date="2023-03-24T18:54:00Z">
        <w:r w:rsidR="00D41536">
          <w:rPr>
            <w:color w:val="000000"/>
            <w:szCs w:val="20"/>
          </w:rPr>
          <w:t>confounders</w:t>
        </w:r>
      </w:ins>
      <w:r w:rsidR="00F3788F">
        <w:rPr>
          <w:color w:val="000000"/>
          <w:szCs w:val="20"/>
        </w:rPr>
        <w:t>,</w:t>
      </w:r>
      <w:r w:rsidR="00A11A24">
        <w:rPr>
          <w:color w:val="000000"/>
          <w:szCs w:val="20"/>
        </w:rPr>
        <w:t xml:space="preserve"> (2)</w:t>
      </w:r>
      <w:r w:rsidR="00F3788F">
        <w:rPr>
          <w:color w:val="000000"/>
          <w:szCs w:val="20"/>
        </w:rPr>
        <w:t xml:space="preserve"> </w:t>
      </w:r>
      <w:commentRangeStart w:id="9"/>
      <w:commentRangeStart w:id="10"/>
      <w:r w:rsidR="00F3788F">
        <w:rPr>
          <w:color w:val="000000"/>
          <w:szCs w:val="20"/>
        </w:rPr>
        <w:t>t</w:t>
      </w:r>
      <w:r w:rsidR="00F3788F" w:rsidRPr="00F3788F">
        <w:rPr>
          <w:color w:val="000000"/>
          <w:szCs w:val="20"/>
        </w:rPr>
        <w:t>o compare the risk of CCJS system between</w:t>
      </w:r>
      <w:r w:rsidR="00A11A24">
        <w:rPr>
          <w:color w:val="000000"/>
          <w:szCs w:val="20"/>
        </w:rPr>
        <w:t xml:space="preserve"> people with</w:t>
      </w:r>
      <w:r w:rsidR="00F3788F" w:rsidRPr="00F3788F">
        <w:rPr>
          <w:color w:val="000000"/>
          <w:szCs w:val="20"/>
        </w:rPr>
        <w:t xml:space="preserve"> poly and single-substance use</w:t>
      </w:r>
      <w:commentRangeEnd w:id="9"/>
      <w:r w:rsidR="00A11A24">
        <w:rPr>
          <w:rStyle w:val="Refdecomentario"/>
          <w:rFonts w:ascii="Times New Roman" w:eastAsia="Times New Roman" w:hAnsi="Times New Roman" w:cs="Times New Roman"/>
          <w:lang w:val="es-CL" w:eastAsia="es-ES_tradnl"/>
        </w:rPr>
        <w:commentReference w:id="9"/>
      </w:r>
      <w:commentRangeEnd w:id="10"/>
      <w:r w:rsidR="00D41536">
        <w:rPr>
          <w:rStyle w:val="Refdecomentario"/>
          <w:rFonts w:ascii="Times New Roman" w:eastAsia="Times New Roman" w:hAnsi="Times New Roman" w:cs="Times New Roman"/>
          <w:lang w:val="es-CL" w:eastAsia="es-ES_tradnl"/>
        </w:rPr>
        <w:commentReference w:id="10"/>
      </w:r>
      <w:r w:rsidR="00F3788F">
        <w:rPr>
          <w:color w:val="000000"/>
          <w:szCs w:val="20"/>
        </w:rPr>
        <w:t xml:space="preserve">, and </w:t>
      </w:r>
      <w:r w:rsidR="00A11A24">
        <w:rPr>
          <w:color w:val="000000"/>
          <w:szCs w:val="20"/>
        </w:rPr>
        <w:t xml:space="preserve">(3) </w:t>
      </w:r>
      <w:commentRangeStart w:id="11"/>
      <w:commentRangeStart w:id="12"/>
      <w:r w:rsidR="00F3788F">
        <w:rPr>
          <w:color w:val="000000"/>
          <w:szCs w:val="20"/>
        </w:rPr>
        <w:t>to e</w:t>
      </w:r>
      <w:r w:rsidR="00F3788F" w:rsidRPr="00F3788F">
        <w:rPr>
          <w:color w:val="000000"/>
          <w:szCs w:val="20"/>
        </w:rPr>
        <w:t xml:space="preserve">stimate the </w:t>
      </w:r>
      <w:del w:id="13" w:author="Andrés González Santa Cruz" w:date="2023-03-24T19:10:00Z">
        <w:r w:rsidR="00F3788F" w:rsidRPr="00F3788F" w:rsidDel="00D43448">
          <w:rPr>
            <w:color w:val="000000"/>
            <w:szCs w:val="20"/>
          </w:rPr>
          <w:delText>combined effects</w:delText>
        </w:r>
      </w:del>
      <w:ins w:id="14" w:author="Andrés González Santa Cruz" w:date="2023-03-24T19:10:00Z">
        <w:r w:rsidR="00D43448">
          <w:rPr>
            <w:color w:val="000000"/>
            <w:szCs w:val="20"/>
          </w:rPr>
          <w:t>proportion</w:t>
        </w:r>
      </w:ins>
      <w:r w:rsidR="00F3788F" w:rsidRPr="00F3788F">
        <w:rPr>
          <w:color w:val="000000"/>
          <w:szCs w:val="20"/>
        </w:rPr>
        <w:t xml:space="preserve"> of </w:t>
      </w:r>
      <w:del w:id="15" w:author="Andrés González Santa Cruz" w:date="2023-03-24T19:10:00Z">
        <w:r w:rsidR="00F3788F" w:rsidRPr="00F3788F" w:rsidDel="00D43448">
          <w:rPr>
            <w:color w:val="000000"/>
            <w:szCs w:val="20"/>
          </w:rPr>
          <w:delText xml:space="preserve">exposure </w:delText>
        </w:r>
      </w:del>
      <w:ins w:id="16" w:author="Andrés González Santa Cruz" w:date="2023-03-24T19:10:00Z">
        <w:r w:rsidR="00D43448">
          <w:rPr>
            <w:color w:val="000000"/>
            <w:szCs w:val="20"/>
          </w:rPr>
          <w:t xml:space="preserve">the effect of </w:t>
        </w:r>
      </w:ins>
      <w:del w:id="17" w:author="Andrés González Santa Cruz" w:date="2023-03-24T19:10:00Z">
        <w:r w:rsidR="00F3788F" w:rsidRPr="00F3788F" w:rsidDel="00D43448">
          <w:rPr>
            <w:color w:val="000000"/>
            <w:szCs w:val="20"/>
          </w:rPr>
          <w:delText xml:space="preserve">to </w:delText>
        </w:r>
      </w:del>
      <w:r w:rsidR="00F3788F" w:rsidRPr="00F3788F">
        <w:rPr>
          <w:color w:val="000000"/>
          <w:szCs w:val="20"/>
        </w:rPr>
        <w:t>PSU and treatment outcome on the CCJS.</w:t>
      </w:r>
      <w:commentRangeEnd w:id="11"/>
      <w:r w:rsidR="00A11A24">
        <w:rPr>
          <w:rStyle w:val="Refdecomentario"/>
          <w:rFonts w:ascii="Times New Roman" w:eastAsia="Times New Roman" w:hAnsi="Times New Roman" w:cs="Times New Roman"/>
          <w:lang w:val="es-CL" w:eastAsia="es-ES_tradnl"/>
        </w:rPr>
        <w:commentReference w:id="11"/>
      </w:r>
      <w:commentRangeEnd w:id="12"/>
      <w:r w:rsidR="00D43448">
        <w:rPr>
          <w:rStyle w:val="Refdecomentario"/>
          <w:rFonts w:ascii="Times New Roman" w:eastAsia="Times New Roman" w:hAnsi="Times New Roman" w:cs="Times New Roman"/>
          <w:lang w:val="es-CL" w:eastAsia="es-ES_tradnl"/>
        </w:rPr>
        <w:commentReference w:id="12"/>
      </w:r>
    </w:p>
    <w:p w14:paraId="4E9E5D6F" w14:textId="231DB3D0" w:rsidR="004637E3" w:rsidRPr="00777E6E" w:rsidRDefault="00C13114" w:rsidP="00777E6E">
      <w:pPr>
        <w:pStyle w:val="Prrafodelista"/>
        <w:numPr>
          <w:ilvl w:val="0"/>
          <w:numId w:val="12"/>
        </w:numPr>
        <w:spacing w:line="240" w:lineRule="auto"/>
        <w:rPr>
          <w:szCs w:val="20"/>
        </w:rPr>
      </w:pPr>
      <w:r w:rsidRPr="00EC5E6F">
        <w:rPr>
          <w:b/>
          <w:bCs/>
          <w:szCs w:val="20"/>
        </w:rPr>
        <w:t>Hypothesis</w:t>
      </w:r>
      <w:r w:rsidR="002516F4" w:rsidRPr="00EC5E6F">
        <w:rPr>
          <w:b/>
          <w:bCs/>
          <w:szCs w:val="20"/>
        </w:rPr>
        <w:t>:</w:t>
      </w:r>
      <w:r w:rsidR="002516F4" w:rsidRPr="00EC5E6F">
        <w:rPr>
          <w:szCs w:val="20"/>
        </w:rPr>
        <w:t xml:space="preserve"> </w:t>
      </w:r>
      <w:r w:rsidR="00F3788F" w:rsidRPr="00EC5E6F">
        <w:rPr>
          <w:szCs w:val="20"/>
        </w:rPr>
        <w:t>Baseline PSU is related to lower treatment completion rates</w:t>
      </w:r>
      <w:r w:rsidR="00751B16">
        <w:rPr>
          <w:szCs w:val="20"/>
        </w:rPr>
        <w:t xml:space="preserve"> </w:t>
      </w:r>
      <w:r w:rsidR="00F3788F" w:rsidRPr="00EC5E6F">
        <w:rPr>
          <w:szCs w:val="20"/>
        </w:rPr>
        <w:t>(1), baseline PSU is related to a greater risk of CCJS</w:t>
      </w:r>
      <w:r w:rsidR="00751B16">
        <w:rPr>
          <w:szCs w:val="20"/>
        </w:rPr>
        <w:t xml:space="preserve"> </w:t>
      </w:r>
      <w:r w:rsidR="00F3788F" w:rsidRPr="00EC5E6F">
        <w:rPr>
          <w:szCs w:val="20"/>
        </w:rPr>
        <w:t xml:space="preserve">(2), </w:t>
      </w:r>
      <w:commentRangeStart w:id="18"/>
      <w:commentRangeStart w:id="19"/>
      <w:del w:id="20" w:author="Andres Gonzalez Santa Cruz | U.Mayor" w:date="2023-03-25T18:30:00Z">
        <w:r w:rsidR="00F3788F" w:rsidRPr="00EC5E6F" w:rsidDel="00FD48B8">
          <w:rPr>
            <w:szCs w:val="20"/>
          </w:rPr>
          <w:delText xml:space="preserve">vulnerable </w:delText>
        </w:r>
      </w:del>
      <w:r w:rsidR="00F3788F" w:rsidRPr="00EC5E6F">
        <w:rPr>
          <w:szCs w:val="20"/>
        </w:rPr>
        <w:t xml:space="preserve">patients </w:t>
      </w:r>
      <w:ins w:id="21" w:author="Andres Gonzalez Santa Cruz | U.Mayor" w:date="2023-03-25T18:30:00Z">
        <w:r w:rsidR="00FD48B8">
          <w:rPr>
            <w:szCs w:val="20"/>
          </w:rPr>
          <w:t xml:space="preserve">with PSU will </w:t>
        </w:r>
      </w:ins>
      <w:r w:rsidR="00F3788F" w:rsidRPr="00EC5E6F">
        <w:rPr>
          <w:szCs w:val="20"/>
        </w:rPr>
        <w:t xml:space="preserve">have a differential risk of CCJS associated with treatment completion, and </w:t>
      </w:r>
      <w:del w:id="22" w:author="Andrés González Santa Cruz" w:date="2023-03-24T19:17:00Z">
        <w:r w:rsidR="00F3788F" w:rsidRPr="00EC5E6F" w:rsidDel="00D43448">
          <w:rPr>
            <w:szCs w:val="20"/>
          </w:rPr>
          <w:delText xml:space="preserve">PSU and </w:delText>
        </w:r>
      </w:del>
      <w:r w:rsidR="00F3788F" w:rsidRPr="00EC5E6F">
        <w:rPr>
          <w:szCs w:val="20"/>
        </w:rPr>
        <w:t xml:space="preserve">treatment completion will </w:t>
      </w:r>
      <w:del w:id="23" w:author="Andrés González Santa Cruz" w:date="2023-03-24T19:18:00Z">
        <w:r w:rsidR="00F3788F" w:rsidRPr="00EC5E6F" w:rsidDel="00D43448">
          <w:rPr>
            <w:szCs w:val="20"/>
          </w:rPr>
          <w:delText xml:space="preserve">be </w:delText>
        </w:r>
      </w:del>
      <w:ins w:id="24" w:author="Andrés González Santa Cruz" w:date="2023-03-24T19:18:00Z">
        <w:r w:rsidR="00D43448">
          <w:rPr>
            <w:szCs w:val="20"/>
          </w:rPr>
          <w:t xml:space="preserve">explain part of the relationship between </w:t>
        </w:r>
      </w:ins>
      <w:del w:id="25" w:author="Andrés González Santa Cruz" w:date="2023-03-24T19:18:00Z">
        <w:r w:rsidR="00F3788F" w:rsidRPr="00EC5E6F" w:rsidDel="00D43448">
          <w:rPr>
            <w:szCs w:val="20"/>
          </w:rPr>
          <w:delText>antagonistically related to an increased risk of</w:delText>
        </w:r>
      </w:del>
      <w:ins w:id="26" w:author="Andrés González Santa Cruz" w:date="2023-03-24T19:18:00Z">
        <w:r w:rsidR="00D43448">
          <w:rPr>
            <w:szCs w:val="20"/>
          </w:rPr>
          <w:t>PSU and</w:t>
        </w:r>
      </w:ins>
      <w:r w:rsidR="00F3788F" w:rsidRPr="00EC5E6F">
        <w:rPr>
          <w:szCs w:val="20"/>
        </w:rPr>
        <w:t xml:space="preserve"> CCJS</w:t>
      </w:r>
      <w:r w:rsidR="00751B16">
        <w:rPr>
          <w:szCs w:val="20"/>
        </w:rPr>
        <w:t xml:space="preserve"> </w:t>
      </w:r>
      <w:r w:rsidR="00F3788F" w:rsidRPr="00EC5E6F">
        <w:rPr>
          <w:szCs w:val="20"/>
        </w:rPr>
        <w:t>(3).</w:t>
      </w:r>
      <w:commentRangeEnd w:id="18"/>
      <w:r w:rsidR="00A11A24">
        <w:rPr>
          <w:rStyle w:val="Refdecomentario"/>
          <w:rFonts w:ascii="Times New Roman" w:eastAsia="Times New Roman" w:hAnsi="Times New Roman" w:cs="Times New Roman"/>
          <w:lang w:val="es-CL" w:eastAsia="es-ES_tradnl"/>
        </w:rPr>
        <w:commentReference w:id="18"/>
      </w:r>
      <w:commentRangeEnd w:id="19"/>
      <w:r w:rsidR="00BA30CC">
        <w:rPr>
          <w:rStyle w:val="Refdecomentario"/>
          <w:rFonts w:ascii="Times New Roman" w:eastAsia="Times New Roman" w:hAnsi="Times New Roman" w:cs="Times New Roman"/>
          <w:lang w:val="es-CL" w:eastAsia="es-ES_tradnl"/>
        </w:rPr>
        <w:commentReference w:id="19"/>
      </w:r>
    </w:p>
    <w:p w14:paraId="6842196B" w14:textId="4A961A02" w:rsidR="003C33EB" w:rsidRPr="00160467" w:rsidRDefault="00315E2C" w:rsidP="008A4DE2">
      <w:pPr>
        <w:pStyle w:val="Ttulo1"/>
        <w:numPr>
          <w:ilvl w:val="0"/>
          <w:numId w:val="11"/>
        </w:numPr>
        <w:spacing w:before="0" w:beforeAutospacing="0" w:after="0" w:afterAutospacing="0"/>
        <w:ind w:left="0" w:firstLine="284"/>
        <w:contextualSpacing/>
        <w:rPr>
          <w:rFonts w:ascii="Verdana" w:hAnsi="Verdana"/>
          <w:sz w:val="20"/>
          <w:szCs w:val="20"/>
        </w:rPr>
      </w:pPr>
      <w:r>
        <w:rPr>
          <w:rFonts w:ascii="Verdana" w:hAnsi="Verdana"/>
          <w:sz w:val="20"/>
          <w:szCs w:val="20"/>
        </w:rPr>
        <w:t>Methodology</w:t>
      </w:r>
    </w:p>
    <w:p w14:paraId="529D24FA" w14:textId="0AFAE15F" w:rsidR="00EC5E6F" w:rsidRPr="00C30C34" w:rsidRDefault="00C13DF2" w:rsidP="009B3143">
      <w:pPr>
        <w:spacing w:after="240" w:line="240" w:lineRule="auto"/>
        <w:rPr>
          <w:rFonts w:eastAsia="Verdana" w:cs="Verdana"/>
          <w:szCs w:val="20"/>
        </w:rPr>
      </w:pPr>
      <w:r w:rsidRPr="00C13DF2">
        <w:t>This research design is a retrospective cohort based on the administrative data's record</w:t>
      </w:r>
      <w:r>
        <w:t xml:space="preserve"> </w:t>
      </w:r>
      <w:r w:rsidRPr="00C13DF2">
        <w:t>linkage.</w:t>
      </w:r>
      <w:r>
        <w:t xml:space="preserve"> </w:t>
      </w:r>
      <w:r w:rsidR="00EC5E6F" w:rsidRPr="00EC5E6F">
        <w:rPr>
          <w:rFonts w:eastAsia="Times New Roman" w:cs="Arial"/>
          <w:color w:val="000000"/>
          <w:szCs w:val="20"/>
          <w:lang w:eastAsia="en-AU"/>
        </w:rPr>
        <w:t xml:space="preserve">The study will use data from Chilean SUTs programs and </w:t>
      </w:r>
      <w:r w:rsidR="00EC5E6F" w:rsidRPr="00160467">
        <w:rPr>
          <w:rFonts w:eastAsia="Times New Roman" w:cs="Arial"/>
          <w:color w:val="000000"/>
          <w:szCs w:val="20"/>
          <w:lang w:eastAsia="en-AU"/>
        </w:rPr>
        <w:t>Prosecutor’s Office</w:t>
      </w:r>
      <w:r w:rsidR="00EC5E6F" w:rsidRPr="00EC5E6F">
        <w:rPr>
          <w:rFonts w:eastAsia="Times New Roman" w:cs="Arial"/>
          <w:color w:val="000000"/>
          <w:szCs w:val="20"/>
          <w:lang w:eastAsia="en-AU"/>
        </w:rPr>
        <w:t xml:space="preserve"> </w:t>
      </w:r>
      <w:r w:rsidR="004637E3">
        <w:rPr>
          <w:rFonts w:eastAsia="Times New Roman" w:cs="Arial"/>
          <w:color w:val="000000"/>
          <w:szCs w:val="20"/>
          <w:lang w:eastAsia="en-AU"/>
        </w:rPr>
        <w:t xml:space="preserve">through a deterministic linkage process. </w:t>
      </w:r>
      <w:commentRangeStart w:id="27"/>
      <w:commentRangeStart w:id="28"/>
      <w:r w:rsidR="00751B16" w:rsidRPr="00EC5E6F">
        <w:rPr>
          <w:rFonts w:eastAsia="Times New Roman" w:cs="Arial"/>
          <w:color w:val="000000"/>
          <w:szCs w:val="20"/>
          <w:lang w:eastAsia="en-AU"/>
        </w:rPr>
        <w:t>The study is exempted from ethics review as it uses de-identified data.</w:t>
      </w:r>
      <w:r w:rsidR="00751B16">
        <w:rPr>
          <w:rFonts w:eastAsia="Times New Roman" w:cs="Arial"/>
          <w:color w:val="000000"/>
          <w:szCs w:val="20"/>
          <w:lang w:eastAsia="en-AU"/>
        </w:rPr>
        <w:t xml:space="preserve"> </w:t>
      </w:r>
      <w:commentRangeEnd w:id="27"/>
      <w:r w:rsidR="00607283">
        <w:rPr>
          <w:rStyle w:val="Refdecomentario"/>
          <w:rFonts w:ascii="Times New Roman" w:eastAsia="Times New Roman" w:hAnsi="Times New Roman" w:cs="Times New Roman"/>
          <w:lang w:val="es-CL" w:eastAsia="es-ES_tradnl"/>
        </w:rPr>
        <w:commentReference w:id="27"/>
      </w:r>
      <w:commentRangeEnd w:id="28"/>
      <w:r w:rsidR="004603F7">
        <w:rPr>
          <w:rStyle w:val="Refdecomentario"/>
          <w:rFonts w:ascii="Times New Roman" w:eastAsia="Times New Roman" w:hAnsi="Times New Roman" w:cs="Times New Roman"/>
          <w:lang w:val="es-CL" w:eastAsia="es-ES_tradnl"/>
        </w:rPr>
        <w:commentReference w:id="28"/>
      </w:r>
      <w:r w:rsidR="004637E3" w:rsidRPr="00160467">
        <w:rPr>
          <w:rFonts w:eastAsia="Times New Roman" w:cs="Arial"/>
          <w:color w:val="000000"/>
          <w:szCs w:val="20"/>
          <w:lang w:eastAsia="en-AU"/>
        </w:rPr>
        <w:t xml:space="preserve">The exposure variable will be the </w:t>
      </w:r>
      <w:r w:rsidR="004637E3">
        <w:rPr>
          <w:rFonts w:eastAsia="Times New Roman" w:cs="Arial"/>
          <w:color w:val="000000"/>
          <w:szCs w:val="20"/>
          <w:lang w:eastAsia="en-AU"/>
        </w:rPr>
        <w:t xml:space="preserve">baseline </w:t>
      </w:r>
      <w:r w:rsidR="00B567AC">
        <w:rPr>
          <w:rFonts w:eastAsia="Times New Roman" w:cs="Arial"/>
          <w:color w:val="000000"/>
          <w:szCs w:val="20"/>
          <w:lang w:eastAsia="en-AU"/>
        </w:rPr>
        <w:t xml:space="preserve">PSU </w:t>
      </w:r>
      <w:r w:rsidR="004637E3" w:rsidRPr="00160467">
        <w:rPr>
          <w:rFonts w:eastAsia="Times New Roman" w:cs="Arial"/>
          <w:color w:val="000000"/>
          <w:szCs w:val="20"/>
          <w:lang w:eastAsia="en-AU"/>
        </w:rPr>
        <w:t>(</w:t>
      </w:r>
      <w:r w:rsidR="004637E3">
        <w:rPr>
          <w:rFonts w:eastAsia="Verdana" w:cs="Verdana"/>
          <w:szCs w:val="20"/>
        </w:rPr>
        <w:t>using more than one main substance among alcohol and illicit drugs at admission to</w:t>
      </w:r>
      <w:r w:rsidR="00D916BD">
        <w:rPr>
          <w:rFonts w:eastAsia="Verdana" w:cs="Verdana"/>
          <w:szCs w:val="20"/>
        </w:rPr>
        <w:t xml:space="preserve"> SUD</w:t>
      </w:r>
      <w:r w:rsidR="004637E3">
        <w:rPr>
          <w:rFonts w:eastAsia="Verdana" w:cs="Verdana"/>
          <w:szCs w:val="20"/>
        </w:rPr>
        <w:t xml:space="preserve"> treatment</w:t>
      </w:r>
      <w:r w:rsidR="00FA7970">
        <w:rPr>
          <w:rFonts w:eastAsia="Verdana" w:cs="Verdana"/>
          <w:szCs w:val="20"/>
        </w:rPr>
        <w:t>, whether sequential or concurrent</w:t>
      </w:r>
      <w:r w:rsidR="004637E3" w:rsidRPr="00160467">
        <w:rPr>
          <w:rFonts w:eastAsia="Times New Roman" w:cs="Arial"/>
          <w:color w:val="000000"/>
          <w:szCs w:val="20"/>
          <w:lang w:eastAsia="en-AU"/>
        </w:rPr>
        <w:t>)</w:t>
      </w:r>
      <w:sdt>
        <w:sdtPr>
          <w:rPr>
            <w:rFonts w:eastAsia="Times New Roman" w:cs="Arial"/>
            <w:color w:val="000000"/>
            <w:szCs w:val="20"/>
            <w:vertAlign w:val="superscript"/>
            <w:lang w:eastAsia="en-AU"/>
          </w:rPr>
          <w:tag w:val="MENDELEY_CITATION_v3_eyJjaXRhdGlvbklEIjoiTUVOREVMRVlfQ0lUQVRJT05fYzRjYTEwYmEtNjJhNi00MjkzLWFmMTgtYmFlMjgyOGI1MDhlIiwicHJvcGVydGllcyI6eyJub3RlSW5kZXgiOjB9LCJpc0VkaXRlZCI6ZmFsc2UsIm1hbnVhbE92ZXJyaWRlIjp7ImlzTWFudWFsbHlPdmVycmlkZGVuIjpmYWxzZSwiY2l0ZXByb2NUZXh0IjoiPHN1cD4yNSw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
          <w:id w:val="2066371684"/>
          <w:placeholder>
            <w:docPart w:val="DefaultPlaceholder_-1854013440"/>
          </w:placeholder>
        </w:sdtPr>
        <w:sdtContent>
          <w:r w:rsidR="00B2585E" w:rsidRPr="00B2585E">
            <w:rPr>
              <w:rFonts w:eastAsia="Times New Roman" w:cs="Arial"/>
              <w:color w:val="000000"/>
              <w:szCs w:val="20"/>
              <w:vertAlign w:val="superscript"/>
              <w:lang w:eastAsia="en-AU"/>
            </w:rPr>
            <w:t>25,26</w:t>
          </w:r>
        </w:sdtContent>
      </w:sdt>
      <w:r w:rsidR="004603F7">
        <w:rPr>
          <w:rFonts w:eastAsia="Times New Roman" w:cs="Arial"/>
          <w:color w:val="000000"/>
          <w:szCs w:val="20"/>
          <w:lang w:eastAsia="en-AU"/>
        </w:rPr>
        <w:t>, the mediator</w:t>
      </w:r>
      <w:r w:rsidR="003B67FA">
        <w:rPr>
          <w:rFonts w:eastAsia="Times New Roman" w:cs="Arial"/>
          <w:color w:val="000000"/>
          <w:szCs w:val="20"/>
          <w:lang w:eastAsia="en-AU"/>
        </w:rPr>
        <w:t xml:space="preserve"> variable</w:t>
      </w:r>
      <w:r w:rsidR="004603F7">
        <w:rPr>
          <w:rFonts w:eastAsia="Times New Roman" w:cs="Arial"/>
          <w:color w:val="000000"/>
          <w:szCs w:val="20"/>
          <w:lang w:eastAsia="en-AU"/>
        </w:rPr>
        <w:t xml:space="preserve"> </w:t>
      </w:r>
      <w:commentRangeStart w:id="29"/>
      <w:commentRangeStart w:id="30"/>
      <w:r w:rsidR="00D916BD">
        <w:rPr>
          <w:rFonts w:eastAsia="Times New Roman" w:cs="Arial"/>
          <w:color w:val="000000"/>
          <w:szCs w:val="20"/>
          <w:lang w:eastAsia="en-AU"/>
        </w:rPr>
        <w:t>will be SUD treatment outcome</w:t>
      </w:r>
      <w:commentRangeEnd w:id="29"/>
      <w:r w:rsidR="00607283">
        <w:rPr>
          <w:rStyle w:val="Refdecomentario"/>
          <w:rFonts w:ascii="Times New Roman" w:eastAsia="Times New Roman" w:hAnsi="Times New Roman" w:cs="Times New Roman"/>
          <w:lang w:val="es-CL" w:eastAsia="es-ES_tradnl"/>
        </w:rPr>
        <w:commentReference w:id="29"/>
      </w:r>
      <w:commentRangeEnd w:id="30"/>
      <w:r w:rsidR="004603F7">
        <w:rPr>
          <w:rStyle w:val="Refdecomentario"/>
          <w:rFonts w:ascii="Times New Roman" w:eastAsia="Times New Roman" w:hAnsi="Times New Roman" w:cs="Times New Roman"/>
          <w:lang w:val="es-CL" w:eastAsia="es-ES_tradnl"/>
        </w:rPr>
        <w:commentReference w:id="30"/>
      </w:r>
      <w:r w:rsidR="00D916BD">
        <w:rPr>
          <w:rFonts w:eastAsia="Times New Roman" w:cs="Arial"/>
          <w:color w:val="000000"/>
          <w:szCs w:val="20"/>
          <w:lang w:eastAsia="en-AU"/>
        </w:rPr>
        <w:t xml:space="preserve"> (complete vs. dropout or spelled by misconduct)</w:t>
      </w:r>
      <w:ins w:id="31" w:author="Andres Gonzalez Santa Cruz | U.Mayor" w:date="2023-03-25T18:29:00Z">
        <w:r w:rsidR="00FA7970">
          <w:rPr>
            <w:rFonts w:eastAsia="Times New Roman" w:cs="Arial"/>
            <w:color w:val="000000"/>
            <w:szCs w:val="20"/>
            <w:lang w:eastAsia="en-AU"/>
          </w:rPr>
          <w:t>,</w:t>
        </w:r>
      </w:ins>
      <w:r w:rsidR="00D916BD">
        <w:rPr>
          <w:rFonts w:eastAsia="Times New Roman" w:cs="Arial"/>
          <w:color w:val="000000"/>
          <w:szCs w:val="20"/>
          <w:lang w:eastAsia="en-AU"/>
        </w:rPr>
        <w:t xml:space="preserve"> and </w:t>
      </w:r>
      <w:r w:rsidR="004603F7">
        <w:rPr>
          <w:rFonts w:eastAsia="Times New Roman" w:cs="Arial"/>
          <w:color w:val="000000"/>
          <w:szCs w:val="20"/>
          <w:lang w:eastAsia="en-AU"/>
        </w:rPr>
        <w:t xml:space="preserve">the outcome will be </w:t>
      </w:r>
      <w:r w:rsidR="00D916BD">
        <w:rPr>
          <w:rFonts w:eastAsia="Times New Roman" w:cs="Arial"/>
          <w:color w:val="000000"/>
          <w:szCs w:val="20"/>
          <w:lang w:eastAsia="en-AU"/>
        </w:rPr>
        <w:t xml:space="preserve">CCJS (offense that </w:t>
      </w:r>
      <w:r w:rsidR="00973211">
        <w:rPr>
          <w:rFonts w:eastAsia="Times New Roman" w:cs="Arial"/>
          <w:color w:val="000000"/>
          <w:szCs w:val="20"/>
          <w:lang w:eastAsia="en-AU"/>
        </w:rPr>
        <w:t xml:space="preserve">led to </w:t>
      </w:r>
      <w:r w:rsidR="00D916BD">
        <w:rPr>
          <w:rFonts w:eastAsia="Times New Roman" w:cs="Arial"/>
          <w:color w:val="000000"/>
          <w:szCs w:val="20"/>
          <w:lang w:eastAsia="en-AU"/>
        </w:rPr>
        <w:t>a condemnatory sentence).</w:t>
      </w:r>
      <w:r w:rsidR="00EC5E6F" w:rsidRPr="00EC5E6F">
        <w:rPr>
          <w:rFonts w:eastAsia="Times New Roman" w:cs="Arial"/>
          <w:color w:val="000000"/>
          <w:szCs w:val="20"/>
          <w:lang w:eastAsia="en-AU"/>
        </w:rPr>
        <w:t xml:space="preserve"> The study will control for various confounding variables related to substance use, demographics, and social factors</w:t>
      </w:r>
      <w:r w:rsidR="00B567AC">
        <w:rPr>
          <w:rFonts w:eastAsia="Times New Roman" w:cs="Arial"/>
          <w:color w:val="000000"/>
          <w:szCs w:val="20"/>
          <w:lang w:eastAsia="en-AU"/>
        </w:rPr>
        <w:t xml:space="preserve"> th</w:t>
      </w:r>
      <w:r>
        <w:rPr>
          <w:rFonts w:eastAsia="Times New Roman" w:cs="Arial"/>
          <w:color w:val="000000"/>
          <w:szCs w:val="20"/>
          <w:lang w:eastAsia="en-AU"/>
        </w:rPr>
        <w:t>r</w:t>
      </w:r>
      <w:r w:rsidR="00B567AC">
        <w:rPr>
          <w:rFonts w:eastAsia="Times New Roman" w:cs="Arial"/>
          <w:color w:val="000000"/>
          <w:szCs w:val="20"/>
          <w:lang w:eastAsia="en-AU"/>
        </w:rPr>
        <w:t xml:space="preserve">ough </w:t>
      </w:r>
      <w:r w:rsidR="00607283">
        <w:rPr>
          <w:rFonts w:eastAsia="Times New Roman" w:cs="Arial"/>
          <w:color w:val="000000"/>
          <w:szCs w:val="20"/>
          <w:lang w:eastAsia="en-AU"/>
        </w:rPr>
        <w:t xml:space="preserve">weights generated through the </w:t>
      </w:r>
      <w:r w:rsidR="00B567AC">
        <w:rPr>
          <w:rFonts w:eastAsia="Times New Roman" w:cs="Arial"/>
          <w:color w:val="000000"/>
          <w:szCs w:val="20"/>
          <w:lang w:eastAsia="en-AU"/>
        </w:rPr>
        <w:t xml:space="preserve">inverse probability </w:t>
      </w:r>
      <w:r w:rsidR="00B567AC" w:rsidRPr="00B567AC">
        <w:rPr>
          <w:rFonts w:eastAsia="Times New Roman" w:cs="Arial"/>
          <w:color w:val="000000"/>
          <w:szCs w:val="20"/>
          <w:lang w:eastAsia="en-AU"/>
        </w:rPr>
        <w:t xml:space="preserve">of </w:t>
      </w:r>
      <w:r w:rsidR="00D916BD">
        <w:rPr>
          <w:rFonts w:eastAsia="Times New Roman" w:cs="Arial"/>
          <w:color w:val="000000"/>
          <w:szCs w:val="20"/>
          <w:lang w:eastAsia="en-AU"/>
        </w:rPr>
        <w:t>PSU</w:t>
      </w:r>
      <w:r w:rsidR="00C47ECE" w:rsidRPr="00C47ECE">
        <w:rPr>
          <w:rFonts w:eastAsia="Times New Roman" w:cs="Arial"/>
          <w:color w:val="000000"/>
          <w:szCs w:val="20"/>
          <w:vertAlign w:val="superscript"/>
          <w:lang w:eastAsia="en-AU"/>
        </w:rPr>
        <w:t>27</w:t>
      </w:r>
      <w:r w:rsidR="00B567AC" w:rsidRPr="00B567AC">
        <w:rPr>
          <w:rFonts w:eastAsia="Times New Roman" w:cs="Arial"/>
          <w:color w:val="000000"/>
          <w:szCs w:val="20"/>
          <w:lang w:eastAsia="en-AU"/>
        </w:rPr>
        <w:t>.</w:t>
      </w:r>
      <w:r w:rsidR="00607283">
        <w:rPr>
          <w:rFonts w:eastAsia="Times New Roman" w:cs="Arial"/>
          <w:color w:val="000000"/>
          <w:szCs w:val="20"/>
          <w:lang w:eastAsia="en-AU"/>
        </w:rPr>
        <w:t xml:space="preserve"> We will use </w:t>
      </w:r>
      <w:r w:rsidR="00607283">
        <w:rPr>
          <w:rFonts w:eastAsia="Verdana" w:cs="Verdana"/>
          <w:szCs w:val="20"/>
        </w:rPr>
        <w:t>t</w:t>
      </w:r>
      <w:r w:rsidR="00C30C34">
        <w:rPr>
          <w:rFonts w:eastAsia="Verdana" w:cs="Verdana"/>
          <w:szCs w:val="20"/>
        </w:rPr>
        <w:t>he illness-death multistate model</w:t>
      </w:r>
      <w:r w:rsidR="00607283">
        <w:rPr>
          <w:rFonts w:eastAsia="Verdana" w:cs="Verdana"/>
          <w:szCs w:val="20"/>
        </w:rPr>
        <w:t xml:space="preserve"> to simultaneously estimate</w:t>
      </w:r>
      <w:r w:rsidR="00C30C34">
        <w:rPr>
          <w:rFonts w:eastAsia="Verdana" w:cs="Verdana"/>
          <w:szCs w:val="20"/>
        </w:rPr>
        <w:t xml:space="preserve"> transitions between admission and treatment outcome, treatment outcome and CCJS, and admission and CCJS (without completing treatment). </w:t>
      </w:r>
      <w:r w:rsidR="00B567AC" w:rsidRPr="00B567AC">
        <w:rPr>
          <w:rFonts w:eastAsia="Times New Roman" w:cs="Arial"/>
          <w:color w:val="000000"/>
          <w:szCs w:val="20"/>
          <w:lang w:eastAsia="en-AU"/>
        </w:rPr>
        <w:t xml:space="preserve">We </w:t>
      </w:r>
      <w:r w:rsidR="00973211">
        <w:rPr>
          <w:rFonts w:eastAsia="Times New Roman" w:cs="Arial"/>
          <w:color w:val="000000"/>
          <w:szCs w:val="20"/>
          <w:lang w:eastAsia="en-AU"/>
        </w:rPr>
        <w:t xml:space="preserve">will </w:t>
      </w:r>
      <w:r w:rsidR="00B567AC" w:rsidRPr="00B567AC">
        <w:rPr>
          <w:rFonts w:eastAsia="Times New Roman" w:cs="Arial"/>
          <w:color w:val="000000"/>
          <w:szCs w:val="20"/>
          <w:lang w:eastAsia="en-AU"/>
        </w:rPr>
        <w:t xml:space="preserve">then calculate </w:t>
      </w:r>
      <w:r>
        <w:rPr>
          <w:rFonts w:eastAsia="Times New Roman" w:cs="Arial"/>
          <w:color w:val="000000"/>
          <w:szCs w:val="20"/>
          <w:lang w:eastAsia="en-AU"/>
        </w:rPr>
        <w:t xml:space="preserve">the </w:t>
      </w:r>
      <w:r w:rsidR="00B567AC" w:rsidRPr="00B567AC">
        <w:rPr>
          <w:rFonts w:eastAsia="Times New Roman" w:cs="Arial"/>
          <w:color w:val="000000"/>
          <w:szCs w:val="20"/>
          <w:lang w:eastAsia="en-AU"/>
        </w:rPr>
        <w:t>Aalen-</w:t>
      </w:r>
      <w:r w:rsidR="00D916BD" w:rsidRPr="00B567AC">
        <w:rPr>
          <w:rFonts w:eastAsia="Times New Roman" w:cs="Arial"/>
          <w:color w:val="000000"/>
          <w:szCs w:val="20"/>
          <w:lang w:eastAsia="en-AU"/>
        </w:rPr>
        <w:t>Johansen</w:t>
      </w:r>
      <w:r w:rsidR="00B567AC" w:rsidRPr="00B567AC">
        <w:rPr>
          <w:rFonts w:eastAsia="Times New Roman" w:cs="Arial"/>
          <w:color w:val="000000"/>
          <w:szCs w:val="20"/>
          <w:lang w:eastAsia="en-AU"/>
        </w:rPr>
        <w:t xml:space="preserve"> estimator for </w:t>
      </w:r>
      <w:r w:rsidR="00B567AC" w:rsidRPr="00B567AC">
        <w:rPr>
          <w:rFonts w:eastAsia="Times New Roman" w:cs="Arial"/>
          <w:color w:val="000000"/>
          <w:szCs w:val="20"/>
          <w:lang w:eastAsia="en-AU"/>
        </w:rPr>
        <w:lastRenderedPageBreak/>
        <w:t>transition probabilities</w:t>
      </w:r>
      <w:r w:rsidR="00C30C34">
        <w:rPr>
          <w:rFonts w:eastAsia="Times New Roman" w:cs="Arial"/>
          <w:color w:val="000000"/>
          <w:szCs w:val="20"/>
          <w:lang w:eastAsia="en-AU"/>
        </w:rPr>
        <w:t xml:space="preserve"> at 6 months, 1 and 3 years</w:t>
      </w:r>
      <w:sdt>
        <w:sdtPr>
          <w:rPr>
            <w:rFonts w:eastAsia="Times New Roman" w:cs="Arial"/>
            <w:color w:val="000000"/>
            <w:szCs w:val="20"/>
            <w:vertAlign w:val="superscript"/>
            <w:lang w:eastAsia="en-AU"/>
          </w:rPr>
          <w:tag w:val="MENDELEY_CITATION_v3_eyJjaXRhdGlvbklEIjoiTUVOREVMRVlfQ0lUQVRJT05fNDQwODgzODctZDM4Zi00MzEyLTk0ODAtNWJkNTY2ZDgwYTA1IiwicHJvcGVydGllcyI6eyJub3RlSW5kZXgiOjB9LCJpc0VkaXRlZCI6ZmFsc2UsIm1hbnVhbE92ZXJyaWRlIjp7ImlzTWFudWFsbHlPdmVycmlkZGVuIjpmYWxzZSwiY2l0ZXByb2NUZXh0IjoiPHN1cD4yNz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
          <w:id w:val="-461654672"/>
          <w:placeholder>
            <w:docPart w:val="DefaultPlaceholder_-1854013440"/>
          </w:placeholder>
        </w:sdtPr>
        <w:sdtContent>
          <w:r w:rsidR="00B2585E" w:rsidRPr="00B2585E">
            <w:rPr>
              <w:rFonts w:eastAsia="Times New Roman" w:cs="Arial"/>
              <w:color w:val="000000"/>
              <w:szCs w:val="20"/>
              <w:vertAlign w:val="superscript"/>
              <w:lang w:eastAsia="en-AU"/>
            </w:rPr>
            <w:t>27</w:t>
          </w:r>
        </w:sdtContent>
      </w:sdt>
      <w:r w:rsidR="00B567AC" w:rsidRPr="00B567AC">
        <w:rPr>
          <w:rFonts w:eastAsia="Times New Roman" w:cs="Arial"/>
          <w:color w:val="000000"/>
          <w:szCs w:val="20"/>
          <w:lang w:eastAsia="en-AU"/>
        </w:rPr>
        <w:t>.</w:t>
      </w:r>
      <w:r w:rsidR="00B567AC">
        <w:rPr>
          <w:rFonts w:eastAsia="Times New Roman" w:cs="Arial"/>
          <w:color w:val="000000"/>
          <w:szCs w:val="20"/>
          <w:lang w:eastAsia="en-AU"/>
        </w:rPr>
        <w:t xml:space="preserve"> </w:t>
      </w:r>
      <w:r w:rsidR="00C30C34" w:rsidRPr="00C30C34">
        <w:rPr>
          <w:rFonts w:eastAsia="Times New Roman" w:cs="Arial"/>
          <w:color w:val="000000"/>
          <w:szCs w:val="20"/>
          <w:lang w:val="en-GB" w:eastAsia="en-AU"/>
        </w:rPr>
        <w:t>Secondary analyses</w:t>
      </w:r>
      <w:r w:rsidR="00D916BD">
        <w:rPr>
          <w:rFonts w:eastAsia="Times New Roman" w:cs="Arial"/>
          <w:color w:val="000000"/>
          <w:szCs w:val="20"/>
          <w:lang w:val="en-GB" w:eastAsia="en-AU"/>
        </w:rPr>
        <w:t xml:space="preserve"> will</w:t>
      </w:r>
      <w:r w:rsidR="00C30C34" w:rsidRPr="00C30C34">
        <w:rPr>
          <w:rFonts w:eastAsia="Times New Roman" w:cs="Arial"/>
          <w:color w:val="000000"/>
          <w:szCs w:val="20"/>
          <w:lang w:val="en-GB" w:eastAsia="en-AU"/>
        </w:rPr>
        <w:t xml:space="preserve"> focus on mediation, estimating the effects of </w:t>
      </w:r>
      <w:r w:rsidR="00D916BD">
        <w:rPr>
          <w:rFonts w:eastAsia="Times New Roman" w:cs="Arial"/>
          <w:color w:val="000000"/>
          <w:szCs w:val="20"/>
          <w:lang w:val="en-GB" w:eastAsia="en-AU"/>
        </w:rPr>
        <w:t>PSU</w:t>
      </w:r>
      <w:r w:rsidR="00973211">
        <w:rPr>
          <w:rFonts w:eastAsia="Times New Roman" w:cs="Arial"/>
          <w:color w:val="000000"/>
          <w:szCs w:val="20"/>
          <w:lang w:val="en-GB" w:eastAsia="en-AU"/>
        </w:rPr>
        <w:t xml:space="preserve"> given treatment outcome</w:t>
      </w:r>
      <w:r w:rsidR="00D916BD">
        <w:rPr>
          <w:rFonts w:eastAsia="Times New Roman" w:cs="Arial"/>
          <w:color w:val="000000"/>
          <w:szCs w:val="20"/>
          <w:lang w:val="en-GB" w:eastAsia="en-AU"/>
        </w:rPr>
        <w:t xml:space="preserve"> </w:t>
      </w:r>
      <w:r w:rsidR="00D916BD">
        <w:rPr>
          <w:rFonts w:eastAsia="Times New Roman" w:cs="Arial"/>
          <w:color w:val="000000"/>
          <w:szCs w:val="20"/>
          <w:lang w:eastAsia="en-AU"/>
        </w:rPr>
        <w:t>at 6 months, 1 and 3 years</w:t>
      </w:r>
      <w:r w:rsidR="00C30C3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using a </w:t>
      </w:r>
      <w:r w:rsidR="00BA2454" w:rsidRPr="00BA2454">
        <w:rPr>
          <w:rFonts w:eastAsia="Times New Roman" w:cs="Arial"/>
          <w:color w:val="000000"/>
          <w:szCs w:val="20"/>
          <w:lang w:val="en-GB" w:eastAsia="en-AU"/>
        </w:rPr>
        <w:t>standard time-to-first-event</w:t>
      </w:r>
      <w:r w:rsidR="00BA2454">
        <w:rPr>
          <w:rFonts w:eastAsia="Times New Roman" w:cs="Arial"/>
          <w:color w:val="000000"/>
          <w:szCs w:val="20"/>
          <w:lang w:val="en-GB" w:eastAsia="en-AU"/>
        </w:rPr>
        <w:t xml:space="preserve"> </w:t>
      </w:r>
      <w:r w:rsidR="00C30C34" w:rsidRPr="00C30C34">
        <w:rPr>
          <w:rFonts w:eastAsia="Times New Roman" w:cs="Arial"/>
          <w:color w:val="000000"/>
          <w:szCs w:val="20"/>
          <w:lang w:val="en-GB" w:eastAsia="en-AU"/>
        </w:rPr>
        <w:t xml:space="preserve">approach. </w:t>
      </w:r>
      <w:r w:rsidR="00C30C34">
        <w:rPr>
          <w:rFonts w:eastAsia="Verdana" w:cs="Verdana"/>
          <w:szCs w:val="20"/>
        </w:rPr>
        <w:t xml:space="preserve">Proportions mediated will be estimated using the bootstrap method. </w:t>
      </w:r>
      <w:r w:rsidR="00D916BD">
        <w:rPr>
          <w:rFonts w:eastAsia="Verdana" w:cs="Verdana"/>
          <w:szCs w:val="20"/>
        </w:rPr>
        <w:t xml:space="preserve">We also plan to </w:t>
      </w:r>
      <w:r w:rsidR="00D916BD" w:rsidRPr="00D916BD">
        <w:rPr>
          <w:rFonts w:eastAsia="Verdana" w:cs="Verdana"/>
          <w:szCs w:val="20"/>
        </w:rPr>
        <w:t xml:space="preserve">run separate analyses </w:t>
      </w:r>
      <w:r w:rsidR="00BA2454">
        <w:rPr>
          <w:rFonts w:eastAsia="Verdana" w:cs="Verdana"/>
          <w:szCs w:val="20"/>
        </w:rPr>
        <w:t xml:space="preserve">in patients admitted to </w:t>
      </w:r>
      <w:r w:rsidR="00D916BD" w:rsidRPr="00D916BD">
        <w:rPr>
          <w:rFonts w:eastAsia="Verdana" w:cs="Verdana"/>
          <w:szCs w:val="20"/>
        </w:rPr>
        <w:t>outpatient vs inpatient</w:t>
      </w:r>
      <w:r w:rsidR="00D916BD">
        <w:rPr>
          <w:rFonts w:eastAsia="Verdana" w:cs="Verdana"/>
          <w:szCs w:val="20"/>
        </w:rPr>
        <w:t xml:space="preserve"> treatment. </w:t>
      </w:r>
      <w:r w:rsidR="00C30C34">
        <w:rPr>
          <w:rFonts w:eastAsia="Verdana" w:cs="Verdana"/>
          <w:szCs w:val="20"/>
        </w:rPr>
        <w:t>Preliminary markdowns are available at bit.ly/3w9wygJ.</w:t>
      </w:r>
    </w:p>
    <w:p w14:paraId="1911B0D2" w14:textId="65C40256" w:rsidR="003C33EB" w:rsidRPr="00160467" w:rsidRDefault="00AC178C" w:rsidP="008A4DE2">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Project milestones</w:t>
      </w:r>
    </w:p>
    <w:p w14:paraId="56B933AA" w14:textId="16A01DD1" w:rsidR="003C33EB"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Progress report</w:t>
      </w:r>
      <w:r w:rsidR="00B655FF" w:rsidRPr="00C01DE0">
        <w:rPr>
          <w:rFonts w:eastAsia="Times New Roman" w:cs="Times New Roman"/>
          <w:b/>
          <w:bCs/>
          <w:szCs w:val="20"/>
          <w:lang w:eastAsia="en-AU"/>
        </w:rPr>
        <w:t>:</w:t>
      </w:r>
      <w:r w:rsidR="00B655FF" w:rsidRPr="00160467">
        <w:rPr>
          <w:rFonts w:eastAsia="Times New Roman" w:cs="Times New Roman"/>
          <w:szCs w:val="20"/>
          <w:lang w:eastAsia="en-AU"/>
        </w:rPr>
        <w:t xml:space="preserve"> </w:t>
      </w:r>
      <w:r w:rsidR="00EE5662">
        <w:rPr>
          <w:rFonts w:eastAsia="Times New Roman" w:cs="Times New Roman"/>
          <w:szCs w:val="20"/>
          <w:lang w:eastAsia="en-AU"/>
        </w:rPr>
        <w:t>I</w:t>
      </w:r>
      <w:r w:rsidR="00751B16" w:rsidRPr="00751B16">
        <w:rPr>
          <w:rFonts w:eastAsia="Times New Roman" w:cs="Times New Roman"/>
          <w:szCs w:val="20"/>
          <w:lang w:eastAsia="en-AU"/>
        </w:rPr>
        <w:t xml:space="preserve">t will include: a theoretical framework and descriptive analyses exploring the connections between </w:t>
      </w:r>
      <w:r w:rsidR="00751B16">
        <w:rPr>
          <w:rFonts w:eastAsia="Times New Roman" w:cs="Times New Roman"/>
          <w:szCs w:val="20"/>
          <w:lang w:eastAsia="en-AU"/>
        </w:rPr>
        <w:t>PSU</w:t>
      </w:r>
      <w:r w:rsidR="00751B16" w:rsidRPr="00751B16">
        <w:rPr>
          <w:rFonts w:eastAsia="Times New Roman" w:cs="Times New Roman"/>
          <w:szCs w:val="20"/>
          <w:lang w:eastAsia="en-AU"/>
        </w:rPr>
        <w:t xml:space="preserve">, SUT outcome, and </w:t>
      </w:r>
      <w:r w:rsidR="00751B16">
        <w:rPr>
          <w:rFonts w:eastAsia="Times New Roman" w:cs="Times New Roman"/>
          <w:szCs w:val="20"/>
          <w:lang w:eastAsia="en-AU"/>
        </w:rPr>
        <w:t>CCJS.</w:t>
      </w:r>
    </w:p>
    <w:p w14:paraId="5ED224BC" w14:textId="69654D32" w:rsidR="00464871" w:rsidRPr="00160467" w:rsidRDefault="00464871" w:rsidP="002516F4">
      <w:pPr>
        <w:pStyle w:val="Prrafodelista"/>
        <w:numPr>
          <w:ilvl w:val="0"/>
          <w:numId w:val="14"/>
        </w:numPr>
        <w:spacing w:after="0" w:line="240" w:lineRule="auto"/>
        <w:ind w:left="0" w:firstLine="284"/>
        <w:rPr>
          <w:rFonts w:eastAsia="Times New Roman" w:cs="Times New Roman"/>
          <w:szCs w:val="20"/>
          <w:lang w:eastAsia="en-AU"/>
        </w:rPr>
      </w:pPr>
      <w:r w:rsidRPr="00C01DE0">
        <w:rPr>
          <w:rFonts w:eastAsia="Times New Roman" w:cs="Times New Roman"/>
          <w:b/>
          <w:bCs/>
          <w:szCs w:val="20"/>
          <w:lang w:eastAsia="en-AU"/>
        </w:rPr>
        <w:t>Paper:</w:t>
      </w:r>
      <w:r w:rsidRPr="00160467">
        <w:rPr>
          <w:rFonts w:eastAsia="Times New Roman" w:cs="Times New Roman"/>
          <w:szCs w:val="20"/>
          <w:lang w:eastAsia="en-AU"/>
        </w:rPr>
        <w:t xml:space="preserve"> </w:t>
      </w:r>
      <w:r w:rsidR="008128D8">
        <w:rPr>
          <w:rFonts w:eastAsia="Times New Roman" w:cs="Times New Roman"/>
          <w:szCs w:val="20"/>
          <w:lang w:eastAsia="en-AU"/>
        </w:rPr>
        <w:t xml:space="preserve">Sent to </w:t>
      </w:r>
      <w:r w:rsidRPr="00160467">
        <w:rPr>
          <w:rFonts w:eastAsia="Times New Roman" w:cs="Times New Roman"/>
          <w:szCs w:val="20"/>
          <w:lang w:eastAsia="en-AU"/>
        </w:rPr>
        <w:t>a</w:t>
      </w:r>
      <w:r w:rsidR="008128D8">
        <w:rPr>
          <w:rFonts w:eastAsia="Times New Roman" w:cs="Times New Roman"/>
          <w:szCs w:val="20"/>
          <w:lang w:eastAsia="en-AU"/>
        </w:rPr>
        <w:t xml:space="preserve"> Substance Abuse, Criminology or Public Health international j</w:t>
      </w:r>
      <w:r w:rsidR="00FE7DD2" w:rsidRPr="00160467">
        <w:rPr>
          <w:rFonts w:eastAsia="Times New Roman" w:cs="Times New Roman"/>
          <w:szCs w:val="20"/>
          <w:lang w:eastAsia="en-AU"/>
        </w:rPr>
        <w:t>ournal</w:t>
      </w:r>
      <w:r w:rsidR="008128D8">
        <w:rPr>
          <w:rFonts w:eastAsia="Times New Roman" w:cs="Times New Roman"/>
          <w:szCs w:val="20"/>
          <w:lang w:eastAsia="en-AU"/>
        </w:rPr>
        <w:t xml:space="preserve"> before the m</w:t>
      </w:r>
      <w:r w:rsidR="00B655FF" w:rsidRPr="00160467">
        <w:rPr>
          <w:rFonts w:eastAsia="Times New Roman" w:cs="Times New Roman"/>
          <w:szCs w:val="20"/>
          <w:lang w:eastAsia="en-AU"/>
        </w:rPr>
        <w:t>onths</w:t>
      </w:r>
      <w:r w:rsidR="008128D8">
        <w:rPr>
          <w:rFonts w:eastAsia="Times New Roman" w:cs="Times New Roman"/>
          <w:szCs w:val="20"/>
          <w:lang w:eastAsia="en-AU"/>
        </w:rPr>
        <w:t xml:space="preserve"> 12 of the study</w:t>
      </w:r>
      <w:r w:rsidR="00B655FF" w:rsidRPr="00160467">
        <w:rPr>
          <w:rFonts w:eastAsia="Times New Roman" w:cs="Times New Roman"/>
          <w:szCs w:val="20"/>
          <w:lang w:eastAsia="en-AU"/>
        </w:rPr>
        <w:t xml:space="preserve">. </w:t>
      </w:r>
    </w:p>
    <w:p w14:paraId="500EE258" w14:textId="25777F0C" w:rsidR="00C52817" w:rsidRPr="00C52817" w:rsidRDefault="00FE7DD2" w:rsidP="00C52817">
      <w:pPr>
        <w:pStyle w:val="Prrafodelista"/>
        <w:numPr>
          <w:ilvl w:val="0"/>
          <w:numId w:val="14"/>
        </w:numPr>
        <w:spacing w:line="240" w:lineRule="auto"/>
        <w:ind w:left="0" w:firstLine="284"/>
        <w:rPr>
          <w:rFonts w:eastAsia="Times New Roman" w:cs="Times New Roman"/>
          <w:szCs w:val="20"/>
          <w:lang w:eastAsia="en-AU"/>
        </w:rPr>
      </w:pPr>
      <w:r w:rsidRPr="00C01DE0">
        <w:rPr>
          <w:rFonts w:eastAsia="Times New Roman" w:cs="Times New Roman"/>
          <w:b/>
          <w:bCs/>
          <w:szCs w:val="20"/>
          <w:lang w:eastAsia="en-AU"/>
        </w:rPr>
        <w:t>Presentation in Scientific meeting</w:t>
      </w:r>
      <w:r w:rsidR="00F8288B">
        <w:rPr>
          <w:rFonts w:eastAsia="Times New Roman" w:cs="Times New Roman"/>
          <w:b/>
          <w:bCs/>
          <w:szCs w:val="20"/>
          <w:lang w:eastAsia="en-AU"/>
        </w:rPr>
        <w:t>s</w:t>
      </w:r>
      <w:r w:rsidRPr="00C01DE0">
        <w:rPr>
          <w:rFonts w:eastAsia="Times New Roman" w:cs="Times New Roman"/>
          <w:b/>
          <w:bCs/>
          <w:szCs w:val="20"/>
          <w:lang w:eastAsia="en-AU"/>
        </w:rPr>
        <w:t>:</w:t>
      </w:r>
      <w:r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Our </w:t>
      </w:r>
      <w:r w:rsidR="000C558C">
        <w:rPr>
          <w:rFonts w:eastAsia="Times New Roman" w:cs="Times New Roman"/>
          <w:szCs w:val="20"/>
          <w:lang w:eastAsia="en-AU"/>
        </w:rPr>
        <w:t>goal</w:t>
      </w:r>
      <w:r w:rsidR="001176F9" w:rsidRPr="00160467">
        <w:rPr>
          <w:rFonts w:eastAsia="Times New Roman" w:cs="Times New Roman"/>
          <w:szCs w:val="20"/>
          <w:lang w:eastAsia="en-AU"/>
        </w:rPr>
        <w:t xml:space="preserve"> is to present this study at</w:t>
      </w:r>
      <w:r w:rsidR="0044206C" w:rsidRPr="00160467">
        <w:rPr>
          <w:rFonts w:eastAsia="Times New Roman" w:cs="Times New Roman"/>
          <w:szCs w:val="20"/>
          <w:lang w:eastAsia="en-AU"/>
        </w:rPr>
        <w:t xml:space="preserve"> </w:t>
      </w:r>
      <w:r w:rsidR="001176F9" w:rsidRPr="00160467">
        <w:rPr>
          <w:rFonts w:eastAsia="Times New Roman" w:cs="Times New Roman"/>
          <w:szCs w:val="20"/>
          <w:lang w:eastAsia="en-AU"/>
        </w:rPr>
        <w:t xml:space="preserve">least </w:t>
      </w:r>
      <w:r w:rsidR="0044206C" w:rsidRPr="00160467">
        <w:rPr>
          <w:rFonts w:eastAsia="Times New Roman" w:cs="Times New Roman"/>
          <w:szCs w:val="20"/>
          <w:lang w:eastAsia="en-AU"/>
        </w:rPr>
        <w:t xml:space="preserve">at </w:t>
      </w:r>
      <w:r w:rsidR="001176F9" w:rsidRPr="00160467">
        <w:rPr>
          <w:rFonts w:eastAsia="Times New Roman" w:cs="Times New Roman"/>
          <w:szCs w:val="20"/>
          <w:lang w:eastAsia="en-AU"/>
        </w:rPr>
        <w:t xml:space="preserve">one international conference such as the </w:t>
      </w:r>
      <w:r w:rsidR="00B567AC">
        <w:rPr>
          <w:rFonts w:eastAsia="Times New Roman" w:cs="Times New Roman"/>
          <w:szCs w:val="20"/>
          <w:lang w:eastAsia="en-AU"/>
        </w:rPr>
        <w:t>Society for Epidemiologic Research</w:t>
      </w:r>
      <w:r w:rsidR="001176F9" w:rsidRPr="00160467">
        <w:rPr>
          <w:rFonts w:eastAsia="Times New Roman" w:cs="Times New Roman"/>
          <w:szCs w:val="20"/>
          <w:lang w:eastAsia="en-AU"/>
        </w:rPr>
        <w:t xml:space="preserve"> or similar</w:t>
      </w:r>
      <w:r w:rsidR="0044206C" w:rsidRPr="00160467">
        <w:rPr>
          <w:rFonts w:eastAsia="Times New Roman" w:cs="Times New Roman"/>
          <w:szCs w:val="20"/>
          <w:lang w:eastAsia="en-AU"/>
        </w:rPr>
        <w:t xml:space="preserve">, </w:t>
      </w:r>
      <w:r w:rsidR="00BE4908" w:rsidRPr="00160467">
        <w:rPr>
          <w:rFonts w:eastAsia="Times New Roman" w:cs="Times New Roman"/>
          <w:szCs w:val="20"/>
          <w:lang w:eastAsia="en-AU"/>
        </w:rPr>
        <w:t>and</w:t>
      </w:r>
      <w:r w:rsidR="0044206C" w:rsidRPr="00BE4908">
        <w:rPr>
          <w:rFonts w:eastAsia="Times New Roman" w:cs="Times New Roman"/>
          <w:szCs w:val="20"/>
          <w:lang w:eastAsia="en-AU"/>
        </w:rPr>
        <w:t xml:space="preserve"> in possible scientific community activities organized either by Universidad de Chile</w:t>
      </w:r>
      <w:r w:rsidR="00C52817">
        <w:rPr>
          <w:rFonts w:eastAsia="Times New Roman" w:cs="Times New Roman"/>
          <w:szCs w:val="20"/>
          <w:lang w:eastAsia="en-AU"/>
        </w:rPr>
        <w:t xml:space="preserve"> or other national institutions</w:t>
      </w:r>
      <w:r w:rsidR="0044206C" w:rsidRPr="00BE4908">
        <w:rPr>
          <w:rFonts w:eastAsia="Times New Roman" w:cs="Times New Roman"/>
          <w:szCs w:val="20"/>
          <w:lang w:eastAsia="en-AU"/>
        </w:rPr>
        <w:t>.</w:t>
      </w:r>
    </w:p>
    <w:p w14:paraId="07E64AAD" w14:textId="66AB86EB" w:rsidR="004B2841" w:rsidRDefault="00AC178C" w:rsidP="004B2841">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Research team</w:t>
      </w:r>
    </w:p>
    <w:p w14:paraId="5D63C3C7" w14:textId="0767A358" w:rsidR="004B2841" w:rsidRDefault="004B2841" w:rsidP="004B2841">
      <w:r>
        <w:t>Our research team has experience in public health</w:t>
      </w:r>
      <w:r w:rsidR="008C06DD">
        <w:t xml:space="preserve"> and</w:t>
      </w:r>
      <w:r>
        <w:t xml:space="preserve"> criminology </w:t>
      </w:r>
      <w:r w:rsidR="00373204">
        <w:t>and</w:t>
      </w:r>
      <w:r w:rsidR="008C06DD">
        <w:t xml:space="preserve"> has skills in the use of large datasets in substance use epidemiology, program and policy evaluation, </w:t>
      </w:r>
      <w:r w:rsidR="00DA6408">
        <w:t xml:space="preserve">and </w:t>
      </w:r>
      <w:r w:rsidR="008C06DD">
        <w:t>treatment research</w:t>
      </w:r>
      <w:r w:rsidR="00DA6408">
        <w:t xml:space="preserve"> (See Table 1)</w:t>
      </w:r>
      <w:r w:rsidR="008C06DD">
        <w:t>.</w:t>
      </w:r>
      <w:r w:rsidR="00DA6408">
        <w:t xml:space="preserve"> </w:t>
      </w:r>
      <w:r w:rsidR="00E83B91">
        <w:t>Previously</w:t>
      </w:r>
      <w:r w:rsidR="00DA6408">
        <w:t xml:space="preserve">, part of the team </w:t>
      </w:r>
      <w:r w:rsidR="00373204">
        <w:t>collaborated</w:t>
      </w:r>
      <w:r w:rsidR="00DA6408">
        <w:t xml:space="preserve"> </w:t>
      </w:r>
      <w:r w:rsidR="0092194A">
        <w:t>on</w:t>
      </w:r>
      <w:r w:rsidR="00DA6408">
        <w:t xml:space="preserve"> SUT policy</w:t>
      </w:r>
      <w:r w:rsidR="0092194A">
        <w:t xml:space="preserve"> analysis publication</w:t>
      </w:r>
      <w:r w:rsidR="008A4DE2">
        <w:t>s</w:t>
      </w:r>
      <w:r w:rsidR="00DA6408">
        <w:t>.</w:t>
      </w:r>
    </w:p>
    <w:p w14:paraId="3571CECA" w14:textId="6BD805AA" w:rsidR="004637E3" w:rsidRDefault="004637E3" w:rsidP="004637E3">
      <w:pPr>
        <w:spacing w:after="0" w:line="240" w:lineRule="auto"/>
        <w:rPr>
          <w:rFonts w:eastAsia="Verdana" w:cs="Verdana"/>
          <w:b/>
          <w:szCs w:val="20"/>
        </w:rPr>
      </w:pPr>
      <w:r>
        <w:rPr>
          <w:rFonts w:eastAsia="Verdana" w:cs="Verdana"/>
          <w:b/>
          <w:szCs w:val="20"/>
        </w:rPr>
        <w:t xml:space="preserve">Table 1. Research </w:t>
      </w:r>
      <w:r w:rsidR="00C30C34">
        <w:rPr>
          <w:rFonts w:eastAsia="Verdana" w:cs="Verdana"/>
          <w:b/>
          <w:szCs w:val="20"/>
        </w:rPr>
        <w:t>t</w:t>
      </w:r>
      <w:r>
        <w:rPr>
          <w:rFonts w:eastAsia="Verdana" w:cs="Verdana"/>
          <w:b/>
          <w:szCs w:val="20"/>
        </w:rPr>
        <w:t>eam</w:t>
      </w:r>
      <w:r w:rsidR="00C30C34">
        <w:rPr>
          <w:rFonts w:eastAsia="Verdana" w:cs="Verdana"/>
          <w:b/>
          <w:szCs w:val="20"/>
        </w:rPr>
        <w:t>.</w:t>
      </w:r>
    </w:p>
    <w:tbl>
      <w:tblPr>
        <w:tblW w:w="10197" w:type="dxa"/>
        <w:tblBorders>
          <w:top w:val="nil"/>
          <w:left w:val="nil"/>
          <w:bottom w:val="nil"/>
          <w:right w:val="nil"/>
          <w:insideH w:val="nil"/>
          <w:insideV w:val="nil"/>
        </w:tblBorders>
        <w:tblLayout w:type="fixed"/>
        <w:tblLook w:val="0600" w:firstRow="0" w:lastRow="0" w:firstColumn="0" w:lastColumn="0" w:noHBand="1" w:noVBand="1"/>
      </w:tblPr>
      <w:tblGrid>
        <w:gridCol w:w="859"/>
        <w:gridCol w:w="448"/>
        <w:gridCol w:w="7898"/>
        <w:gridCol w:w="992"/>
      </w:tblGrid>
      <w:tr w:rsidR="004637E3" w:rsidRPr="00D6209F" w14:paraId="19C94F99" w14:textId="77777777" w:rsidTr="00817898">
        <w:trPr>
          <w:trHeight w:val="20"/>
        </w:trPr>
        <w:tc>
          <w:tcPr>
            <w:tcW w:w="85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center"/>
          </w:tcPr>
          <w:p w14:paraId="6A16DF91" w14:textId="2B874D9B" w:rsidR="004637E3" w:rsidRPr="00D6209F" w:rsidRDefault="00B567AC" w:rsidP="00817898">
            <w:pPr>
              <w:spacing w:after="0" w:line="240" w:lineRule="auto"/>
              <w:ind w:left="-35" w:right="-41"/>
              <w:jc w:val="left"/>
              <w:rPr>
                <w:rFonts w:eastAsia="Verdana" w:cs="Verdana"/>
                <w:sz w:val="16"/>
                <w:szCs w:val="16"/>
              </w:rPr>
            </w:pPr>
            <w:r>
              <w:rPr>
                <w:rFonts w:eastAsia="Verdana" w:cs="Verdana"/>
                <w:sz w:val="16"/>
                <w:szCs w:val="16"/>
              </w:rPr>
              <w:t>Name</w:t>
            </w:r>
          </w:p>
        </w:tc>
        <w:tc>
          <w:tcPr>
            <w:tcW w:w="44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0A8BA2C2" w14:textId="77777777" w:rsidR="004637E3" w:rsidRPr="00D6209F" w:rsidRDefault="004637E3" w:rsidP="00817898">
            <w:pPr>
              <w:spacing w:after="0" w:line="240" w:lineRule="auto"/>
              <w:ind w:left="-64" w:right="-43"/>
              <w:jc w:val="left"/>
              <w:rPr>
                <w:rFonts w:eastAsia="Verdana" w:cs="Verdana"/>
                <w:sz w:val="16"/>
                <w:szCs w:val="16"/>
              </w:rPr>
            </w:pPr>
            <w:r w:rsidRPr="00D6209F">
              <w:rPr>
                <w:rFonts w:eastAsia="Verdana" w:cs="Verdana"/>
                <w:sz w:val="16"/>
                <w:szCs w:val="16"/>
              </w:rPr>
              <w:t xml:space="preserve">Role </w:t>
            </w:r>
          </w:p>
        </w:tc>
        <w:tc>
          <w:tcPr>
            <w:tcW w:w="7898"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29EFA13A" w14:textId="77777777" w:rsidR="004637E3" w:rsidRPr="00D6209F" w:rsidRDefault="004637E3" w:rsidP="00B567AC">
            <w:pPr>
              <w:spacing w:after="0" w:line="240" w:lineRule="auto"/>
              <w:jc w:val="left"/>
              <w:rPr>
                <w:rFonts w:eastAsia="Verdana" w:cs="Verdana"/>
                <w:sz w:val="16"/>
                <w:szCs w:val="16"/>
              </w:rPr>
            </w:pPr>
            <w:r w:rsidRPr="00D6209F">
              <w:rPr>
                <w:rFonts w:eastAsia="Verdana" w:cs="Verdana"/>
                <w:sz w:val="16"/>
                <w:szCs w:val="16"/>
              </w:rPr>
              <w:t xml:space="preserve">Expertise </w:t>
            </w:r>
          </w:p>
        </w:tc>
        <w:tc>
          <w:tcPr>
            <w:tcW w:w="992" w:type="dxa"/>
            <w:tcBorders>
              <w:top w:val="single" w:sz="7" w:space="0" w:color="000000"/>
              <w:left w:val="nil"/>
              <w:bottom w:val="single" w:sz="7" w:space="0" w:color="000000"/>
              <w:right w:val="single" w:sz="7" w:space="0" w:color="000000"/>
            </w:tcBorders>
            <w:tcMar>
              <w:top w:w="100" w:type="dxa"/>
              <w:left w:w="100" w:type="dxa"/>
              <w:bottom w:w="100" w:type="dxa"/>
              <w:right w:w="100" w:type="dxa"/>
            </w:tcMar>
            <w:vAlign w:val="center"/>
          </w:tcPr>
          <w:p w14:paraId="6909031D" w14:textId="07911826" w:rsidR="004637E3" w:rsidRPr="00D6209F" w:rsidRDefault="004637E3" w:rsidP="00817898">
            <w:pPr>
              <w:spacing w:after="0" w:line="240" w:lineRule="auto"/>
              <w:ind w:left="-61" w:right="-52"/>
              <w:jc w:val="left"/>
              <w:rPr>
                <w:rFonts w:eastAsia="Verdana" w:cs="Verdana"/>
                <w:sz w:val="16"/>
                <w:szCs w:val="16"/>
              </w:rPr>
            </w:pPr>
            <w:r w:rsidRPr="00D6209F">
              <w:rPr>
                <w:rFonts w:eastAsia="Verdana" w:cs="Verdana"/>
                <w:sz w:val="16"/>
                <w:szCs w:val="16"/>
              </w:rPr>
              <w:t>Time spent</w:t>
            </w:r>
          </w:p>
        </w:tc>
      </w:tr>
      <w:tr w:rsidR="004637E3" w:rsidRPr="00D6209F" w14:paraId="46FF141D"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AFF4ED0" w14:textId="683CCBC0"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Andrés González</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0F7F5E2D"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P.I.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44CAB4F" w14:textId="38962DF9"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Public Health, Universidad </w:t>
            </w:r>
            <w:r w:rsidR="009B3143" w:rsidRPr="00D6209F">
              <w:rPr>
                <w:rFonts w:eastAsia="Verdana" w:cs="Verdana"/>
                <w:sz w:val="16"/>
                <w:szCs w:val="16"/>
              </w:rPr>
              <w:t>de Chile</w:t>
            </w:r>
            <w:r w:rsidRPr="00D6209F">
              <w:rPr>
                <w:rFonts w:eastAsia="Verdana" w:cs="Verdana"/>
                <w:sz w:val="16"/>
                <w:szCs w:val="16"/>
              </w:rPr>
              <w:t xml:space="preserve">). He has worked as technical staff in research related to occupational health and </w:t>
            </w:r>
            <w:r w:rsidR="00E13126">
              <w:rPr>
                <w:rFonts w:eastAsia="Verdana" w:cs="Verdana"/>
                <w:sz w:val="16"/>
                <w:szCs w:val="16"/>
              </w:rPr>
              <w:t xml:space="preserve">SUD </w:t>
            </w:r>
            <w:r w:rsidRPr="00D6209F">
              <w:rPr>
                <w:rFonts w:eastAsia="Verdana" w:cs="Verdana"/>
                <w:sz w:val="16"/>
                <w:szCs w:val="16"/>
              </w:rPr>
              <w:t xml:space="preserve">treatments. He has been working on the Treatment </w:t>
            </w:r>
            <w:proofErr w:type="gramStart"/>
            <w:r w:rsidRPr="00D6209F">
              <w:rPr>
                <w:rFonts w:eastAsia="Verdana" w:cs="Verdana"/>
                <w:sz w:val="16"/>
                <w:szCs w:val="16"/>
              </w:rPr>
              <w:t>patients</w:t>
            </w:r>
            <w:proofErr w:type="gramEnd"/>
            <w:r w:rsidRPr="00D6209F">
              <w:rPr>
                <w:rFonts w:eastAsia="Verdana" w:cs="Verdana"/>
                <w:sz w:val="16"/>
                <w:szCs w:val="16"/>
              </w:rPr>
              <w:t xml:space="preserve"> dataset since 2019, collaborating with Dr. Castillo-Carniglia in several papers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C54A9B3"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 xml:space="preserve">6 hours per week </w:t>
            </w:r>
          </w:p>
        </w:tc>
      </w:tr>
      <w:tr w:rsidR="004637E3" w:rsidRPr="00D6209F" w14:paraId="67841E76"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B37F71" w14:textId="35091E67"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José Ruiz</w:t>
            </w:r>
            <w:r w:rsidR="004637E3" w:rsidRPr="00D6209F">
              <w:rPr>
                <w:rFonts w:eastAsia="Verdana" w:cs="Verdana"/>
                <w:sz w:val="16"/>
                <w:szCs w:val="16"/>
              </w:rPr>
              <w:t xml:space="preserve">-Tagle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7B2CE2E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4096B06" w14:textId="26DB7A98"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(Public Policy, Universidad Mayor). He has worked in research projects related to substance use treatments. He also has been working on the dataset on Treatment patients since 2019 along with Dr. Castillo-Carniglia. He collaborated in the analysis of several papers linked to </w:t>
            </w:r>
            <w:r w:rsidR="00E13126">
              <w:rPr>
                <w:rFonts w:eastAsia="Verdana" w:cs="Verdana"/>
                <w:sz w:val="16"/>
                <w:szCs w:val="16"/>
              </w:rPr>
              <w:t>SUD</w:t>
            </w:r>
            <w:r w:rsidRPr="00D6209F">
              <w:rPr>
                <w:rFonts w:eastAsia="Verdana" w:cs="Verdana"/>
                <w:sz w:val="16"/>
                <w:szCs w:val="16"/>
              </w:rPr>
              <w:t xml:space="preserve">.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785B7428"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3 hours per week</w:t>
            </w:r>
          </w:p>
        </w:tc>
      </w:tr>
      <w:tr w:rsidR="004637E3" w:rsidRPr="00D6209F" w14:paraId="0276F620"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52917F7D" w14:textId="58B83306" w:rsidR="004637E3" w:rsidRPr="00D6209F" w:rsidRDefault="00777E6E" w:rsidP="00817898">
            <w:pPr>
              <w:spacing w:after="0" w:line="240" w:lineRule="auto"/>
              <w:ind w:left="-35" w:right="-41"/>
              <w:rPr>
                <w:rFonts w:eastAsia="Verdana" w:cs="Verdana"/>
                <w:sz w:val="16"/>
                <w:szCs w:val="16"/>
              </w:rPr>
            </w:pPr>
            <w:r w:rsidRPr="00D6209F">
              <w:rPr>
                <w:rFonts w:eastAsia="Verdana" w:cs="Verdana"/>
                <w:sz w:val="16"/>
                <w:szCs w:val="16"/>
              </w:rPr>
              <w:t>Mariel Mateo</w:t>
            </w:r>
            <w:r w:rsidR="004637E3" w:rsidRPr="00D6209F">
              <w:rPr>
                <w:rFonts w:eastAsia="Verdana" w:cs="Verdana"/>
                <w:sz w:val="16"/>
                <w:szCs w:val="16"/>
              </w:rPr>
              <w:t xml:space="preserve">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32D4CA7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 xml:space="preserve">Co-I </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2867C17F" w14:textId="7777777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student (School of Criminology and Criminal Justice, Griffith University, Australia). She coordinated the first Outcome Study of Substance Use Treatment in Chile and led the Drug research area in the Justice and Society Studies Centre (Pontificia Universidad Católica) between 2015 and 2019.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2F76FA8E"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per week</w:t>
            </w:r>
          </w:p>
        </w:tc>
      </w:tr>
      <w:tr w:rsidR="004637E3" w:rsidRPr="00D6209F" w14:paraId="0E27C1FC" w14:textId="77777777" w:rsidTr="00817898">
        <w:trPr>
          <w:trHeight w:val="20"/>
        </w:trPr>
        <w:tc>
          <w:tcPr>
            <w:tcW w:w="85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8CCE99E" w14:textId="77777777" w:rsidR="004637E3" w:rsidRPr="00D6209F" w:rsidRDefault="004637E3" w:rsidP="00817898">
            <w:pPr>
              <w:spacing w:after="0" w:line="240" w:lineRule="auto"/>
              <w:ind w:left="-35" w:right="-41"/>
              <w:rPr>
                <w:rFonts w:eastAsia="Verdana" w:cs="Verdana"/>
                <w:i/>
                <w:sz w:val="16"/>
                <w:szCs w:val="16"/>
              </w:rPr>
            </w:pPr>
            <w:r w:rsidRPr="00D6209F">
              <w:rPr>
                <w:rFonts w:eastAsia="Verdana" w:cs="Verdana"/>
                <w:i/>
                <w:sz w:val="16"/>
                <w:szCs w:val="16"/>
              </w:rPr>
              <w:t xml:space="preserve">Álvaro Castillo-Carniglia </w:t>
            </w:r>
          </w:p>
        </w:tc>
        <w:tc>
          <w:tcPr>
            <w:tcW w:w="448" w:type="dxa"/>
            <w:tcBorders>
              <w:top w:val="nil"/>
              <w:left w:val="nil"/>
              <w:bottom w:val="single" w:sz="7" w:space="0" w:color="000000"/>
              <w:right w:val="single" w:sz="7" w:space="0" w:color="000000"/>
            </w:tcBorders>
            <w:tcMar>
              <w:top w:w="100" w:type="dxa"/>
              <w:left w:w="100" w:type="dxa"/>
              <w:bottom w:w="100" w:type="dxa"/>
              <w:right w:w="100" w:type="dxa"/>
            </w:tcMar>
          </w:tcPr>
          <w:p w14:paraId="582B0A85" w14:textId="77777777" w:rsidR="004637E3" w:rsidRPr="00D6209F" w:rsidRDefault="004637E3" w:rsidP="00817898">
            <w:pPr>
              <w:spacing w:after="0" w:line="240" w:lineRule="auto"/>
              <w:ind w:left="-64" w:right="-43"/>
              <w:rPr>
                <w:rFonts w:eastAsia="Verdana" w:cs="Verdana"/>
                <w:sz w:val="16"/>
                <w:szCs w:val="16"/>
              </w:rPr>
            </w:pPr>
            <w:r w:rsidRPr="00D6209F">
              <w:rPr>
                <w:rFonts w:eastAsia="Verdana" w:cs="Verdana"/>
                <w:sz w:val="16"/>
                <w:szCs w:val="16"/>
              </w:rPr>
              <w:t>Sup</w:t>
            </w:r>
          </w:p>
        </w:tc>
        <w:tc>
          <w:tcPr>
            <w:tcW w:w="7898" w:type="dxa"/>
            <w:tcBorders>
              <w:top w:val="nil"/>
              <w:left w:val="nil"/>
              <w:bottom w:val="single" w:sz="7" w:space="0" w:color="000000"/>
              <w:right w:val="single" w:sz="7" w:space="0" w:color="000000"/>
            </w:tcBorders>
            <w:tcMar>
              <w:top w:w="100" w:type="dxa"/>
              <w:left w:w="100" w:type="dxa"/>
              <w:bottom w:w="100" w:type="dxa"/>
              <w:right w:w="100" w:type="dxa"/>
            </w:tcMar>
          </w:tcPr>
          <w:p w14:paraId="063F8309" w14:textId="2E7D40D7" w:rsidR="004637E3" w:rsidRPr="00D6209F" w:rsidRDefault="004637E3" w:rsidP="00577E65">
            <w:pPr>
              <w:spacing w:after="0" w:line="240" w:lineRule="auto"/>
              <w:rPr>
                <w:rFonts w:eastAsia="Verdana" w:cs="Verdana"/>
                <w:sz w:val="16"/>
                <w:szCs w:val="16"/>
              </w:rPr>
            </w:pPr>
            <w:r w:rsidRPr="00D6209F">
              <w:rPr>
                <w:rFonts w:eastAsia="Verdana" w:cs="Verdana"/>
                <w:sz w:val="16"/>
                <w:szCs w:val="16"/>
              </w:rPr>
              <w:t xml:space="preserve">Ph.D., Associate professor, and Director of the Ph.D. Programme in Public Policy, Universidad Mayor. He has a background in epidemiology and his main research areas are the measurement of </w:t>
            </w:r>
            <w:r w:rsidR="00E13126">
              <w:rPr>
                <w:rFonts w:eastAsia="Verdana" w:cs="Verdana"/>
                <w:sz w:val="16"/>
                <w:szCs w:val="16"/>
              </w:rPr>
              <w:t>SUDs</w:t>
            </w:r>
            <w:r w:rsidRPr="00D6209F">
              <w:rPr>
                <w:rFonts w:eastAsia="Verdana" w:cs="Verdana"/>
                <w:sz w:val="16"/>
                <w:szCs w:val="16"/>
              </w:rPr>
              <w:t xml:space="preserve"> in the population. He has co-directed several theses in public health related to treatment dropouts and readmissions. </w:t>
            </w:r>
          </w:p>
        </w:tc>
        <w:tc>
          <w:tcPr>
            <w:tcW w:w="992" w:type="dxa"/>
            <w:tcBorders>
              <w:top w:val="nil"/>
              <w:left w:val="nil"/>
              <w:bottom w:val="single" w:sz="7" w:space="0" w:color="000000"/>
              <w:right w:val="single" w:sz="7" w:space="0" w:color="000000"/>
            </w:tcBorders>
            <w:tcMar>
              <w:top w:w="100" w:type="dxa"/>
              <w:left w:w="100" w:type="dxa"/>
              <w:bottom w:w="100" w:type="dxa"/>
              <w:right w:w="100" w:type="dxa"/>
            </w:tcMar>
          </w:tcPr>
          <w:p w14:paraId="4D92A744" w14:textId="77777777" w:rsidR="004637E3" w:rsidRPr="00D6209F" w:rsidRDefault="004637E3" w:rsidP="00817898">
            <w:pPr>
              <w:spacing w:after="0" w:line="240" w:lineRule="auto"/>
              <w:ind w:left="-61" w:right="-52"/>
              <w:rPr>
                <w:rFonts w:eastAsia="Verdana" w:cs="Verdana"/>
                <w:i/>
                <w:sz w:val="16"/>
                <w:szCs w:val="16"/>
              </w:rPr>
            </w:pPr>
            <w:r w:rsidRPr="00D6209F">
              <w:rPr>
                <w:rFonts w:eastAsia="Verdana" w:cs="Verdana"/>
                <w:i/>
                <w:sz w:val="16"/>
                <w:szCs w:val="16"/>
              </w:rPr>
              <w:t>2 hours fortnight</w:t>
            </w:r>
          </w:p>
        </w:tc>
      </w:tr>
      <w:tr w:rsidR="004637E3" w:rsidRPr="00D6209F" w14:paraId="6F675FDC" w14:textId="77777777" w:rsidTr="00B567AC">
        <w:trPr>
          <w:trHeight w:val="20"/>
        </w:trPr>
        <w:tc>
          <w:tcPr>
            <w:tcW w:w="10197" w:type="dxa"/>
            <w:gridSpan w:val="4"/>
            <w:tcBorders>
              <w:top w:val="single" w:sz="4" w:space="0" w:color="000000"/>
            </w:tcBorders>
            <w:tcMar>
              <w:top w:w="100" w:type="dxa"/>
              <w:left w:w="100" w:type="dxa"/>
              <w:bottom w:w="100" w:type="dxa"/>
              <w:right w:w="100" w:type="dxa"/>
            </w:tcMar>
          </w:tcPr>
          <w:p w14:paraId="264991B4" w14:textId="473A5918" w:rsidR="004637E3" w:rsidRPr="00D6209F" w:rsidRDefault="004637E3" w:rsidP="00BA30CC">
            <w:pPr>
              <w:spacing w:after="60" w:line="240" w:lineRule="auto"/>
              <w:rPr>
                <w:rFonts w:eastAsia="Verdana" w:cs="Verdana"/>
                <w:i/>
                <w:sz w:val="16"/>
                <w:szCs w:val="16"/>
              </w:rPr>
            </w:pPr>
            <w:r w:rsidRPr="00D6209F">
              <w:rPr>
                <w:rFonts w:eastAsia="Verdana" w:cs="Verdana"/>
                <w:i/>
                <w:sz w:val="16"/>
                <w:szCs w:val="16"/>
              </w:rPr>
              <w:t>Note: P.I.: Principal Investigator; Co-I: Co-Investigator; Sup.: Supervisor.</w:t>
            </w:r>
          </w:p>
        </w:tc>
      </w:tr>
    </w:tbl>
    <w:p w14:paraId="648C346C" w14:textId="4489AD9A" w:rsidR="003C33EB" w:rsidRDefault="00AC178C" w:rsidP="00D02E50">
      <w:pPr>
        <w:pStyle w:val="Ttulo1"/>
        <w:numPr>
          <w:ilvl w:val="0"/>
          <w:numId w:val="11"/>
        </w:numPr>
        <w:spacing w:before="0" w:beforeAutospacing="0" w:after="0" w:afterAutospacing="0"/>
        <w:ind w:left="0" w:firstLine="284"/>
        <w:contextualSpacing/>
        <w:rPr>
          <w:rFonts w:ascii="Verdana" w:hAnsi="Verdana"/>
          <w:sz w:val="20"/>
          <w:szCs w:val="20"/>
        </w:rPr>
      </w:pPr>
      <w:r w:rsidRPr="00160467">
        <w:rPr>
          <w:rFonts w:ascii="Verdana" w:hAnsi="Verdana"/>
          <w:sz w:val="20"/>
          <w:szCs w:val="20"/>
        </w:rPr>
        <w:t>Timeline</w:t>
      </w:r>
    </w:p>
    <w:p w14:paraId="70D5C103" w14:textId="57D10F2B" w:rsidR="000033E6" w:rsidRPr="00160467" w:rsidRDefault="00777E6E" w:rsidP="003A18DD">
      <w:r w:rsidRPr="00777E6E">
        <w:t xml:space="preserve">Based on the work carried out in the 2022 intramural fund, we will delve into the transformation and processing of data </w:t>
      </w:r>
      <w:r>
        <w:t xml:space="preserve">following </w:t>
      </w:r>
      <w:r w:rsidRPr="00777E6E">
        <w:t>a longitudinal perspective of nested events by subjects. Additionally, a significant amount of time will be devoted to discussing and implementing knowledge of causal inference involved in the analysis.</w:t>
      </w:r>
      <w:r>
        <w:t xml:space="preserve"> The process is summarized in Figure 1.</w:t>
      </w:r>
    </w:p>
    <w:p w14:paraId="01516CBC" w14:textId="529E35DD" w:rsidR="00CE151D" w:rsidRPr="00BF696D" w:rsidRDefault="00CE151D" w:rsidP="00BF63A4">
      <w:pPr>
        <w:spacing w:after="0" w:line="240" w:lineRule="auto"/>
        <w:ind w:firstLine="284"/>
        <w:rPr>
          <w:b/>
          <w:bCs/>
          <w:lang w:val="en-US"/>
        </w:rPr>
      </w:pPr>
      <w:r w:rsidRPr="00BF696D">
        <w:rPr>
          <w:b/>
          <w:bCs/>
        </w:rPr>
        <w:t xml:space="preserve">Figure 1. Gantt chart of activities involved in research </w:t>
      </w:r>
      <w:r w:rsidR="00C30C34" w:rsidRPr="00BF696D">
        <w:rPr>
          <w:b/>
          <w:bCs/>
        </w:rPr>
        <w:t>progress.</w:t>
      </w:r>
    </w:p>
    <w:p w14:paraId="17F2B25B" w14:textId="08B4F5F9" w:rsidR="00DE51DF" w:rsidRPr="00F16E2A" w:rsidRDefault="00AE2E22" w:rsidP="00BA30CC">
      <w:pPr>
        <w:spacing w:after="0" w:line="240" w:lineRule="auto"/>
        <w:ind w:firstLine="284"/>
        <w:jc w:val="center"/>
        <w:rPr>
          <w:b/>
          <w:bCs/>
          <w:sz w:val="48"/>
          <w:szCs w:val="48"/>
          <w:lang w:val="en-US" w:eastAsia="en-AU"/>
        </w:rPr>
      </w:pPr>
      <w:r>
        <w:rPr>
          <w:noProof/>
        </w:rPr>
        <w:drawing>
          <wp:inline distT="0" distB="0" distL="0" distR="0" wp14:anchorId="572C20E0" wp14:editId="637DF452">
            <wp:extent cx="4894579" cy="1171575"/>
            <wp:effectExtent l="0" t="0" r="0" b="0"/>
            <wp:docPr id="2" name="Imagen 2"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abla&#10;&#10;Descripción generada automáticament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255"/>
                    <a:stretch/>
                  </pic:blipFill>
                  <pic:spPr bwMode="auto">
                    <a:xfrm>
                      <a:off x="0" y="0"/>
                      <a:ext cx="4895999" cy="1171915"/>
                    </a:xfrm>
                    <a:prstGeom prst="rect">
                      <a:avLst/>
                    </a:prstGeom>
                    <a:noFill/>
                    <a:ln>
                      <a:noFill/>
                    </a:ln>
                    <a:extLst>
                      <a:ext uri="{53640926-AAD7-44D8-BBD7-CCE9431645EC}">
                        <a14:shadowObscured xmlns:a14="http://schemas.microsoft.com/office/drawing/2010/main"/>
                      </a:ext>
                    </a:extLst>
                  </pic:spPr>
                </pic:pic>
              </a:graphicData>
            </a:graphic>
          </wp:inline>
        </w:drawing>
      </w:r>
    </w:p>
    <w:p w14:paraId="5D4B3DB1" w14:textId="31CB349F" w:rsidR="00C92769" w:rsidRPr="00160467" w:rsidRDefault="00C92769" w:rsidP="00D02E50">
      <w:pPr>
        <w:pStyle w:val="Ttulo1"/>
        <w:numPr>
          <w:ilvl w:val="0"/>
          <w:numId w:val="11"/>
        </w:numPr>
        <w:spacing w:before="0" w:beforeAutospacing="0" w:after="0" w:afterAutospacing="0"/>
        <w:ind w:left="0" w:firstLine="284"/>
        <w:rPr>
          <w:rFonts w:ascii="Verdana" w:hAnsi="Verdana"/>
          <w:sz w:val="20"/>
          <w:szCs w:val="20"/>
        </w:rPr>
      </w:pPr>
      <w:r w:rsidRPr="00160467">
        <w:rPr>
          <w:rFonts w:ascii="Verdana" w:hAnsi="Verdana"/>
          <w:sz w:val="20"/>
          <w:szCs w:val="20"/>
        </w:rPr>
        <w:t>Budget</w:t>
      </w:r>
    </w:p>
    <w:p w14:paraId="217B65AC" w14:textId="3E159DB3" w:rsidR="008A4DE2" w:rsidRDefault="004637E3" w:rsidP="00192897">
      <w:pPr>
        <w:spacing w:after="0" w:line="240" w:lineRule="auto"/>
        <w:rPr>
          <w:rFonts w:eastAsia="Times New Roman" w:cs="Times New Roman"/>
          <w:b/>
          <w:bCs/>
          <w:color w:val="4472C4" w:themeColor="accent1"/>
          <w:kern w:val="36"/>
          <w:szCs w:val="20"/>
          <w:lang w:eastAsia="en-AU"/>
        </w:rPr>
      </w:pPr>
      <w:r w:rsidRPr="004637E3">
        <w:rPr>
          <w:rFonts w:eastAsia="Verdana" w:cs="Verdana"/>
          <w:color w:val="0E101A"/>
          <w:szCs w:val="20"/>
        </w:rPr>
        <w:t xml:space="preserve">Funds will be used to cover expenses for attending international conferences and for a virtual computer (e.g., an annual subscription to </w:t>
      </w:r>
      <w:proofErr w:type="spellStart"/>
      <w:r w:rsidRPr="004637E3">
        <w:rPr>
          <w:rFonts w:eastAsia="Verdana" w:cs="Verdana"/>
          <w:color w:val="0E101A"/>
          <w:szCs w:val="20"/>
        </w:rPr>
        <w:t>DataCamp</w:t>
      </w:r>
      <w:proofErr w:type="spellEnd"/>
      <w:r w:rsidRPr="004637E3">
        <w:rPr>
          <w:rFonts w:eastAsia="Verdana" w:cs="Verdana"/>
          <w:color w:val="0E101A"/>
          <w:szCs w:val="20"/>
        </w:rPr>
        <w:t xml:space="preserve"> Teams). The cost of attending international conferences is between 2,000-4,000 USD</w:t>
      </w:r>
      <w:sdt>
        <w:sdtPr>
          <w:rPr>
            <w:rFonts w:eastAsia="Verdana" w:cs="Verdana"/>
            <w:color w:val="000000"/>
            <w:szCs w:val="20"/>
            <w:vertAlign w:val="superscript"/>
          </w:rPr>
          <w:tag w:val="MENDELEY_CITATION_v3_eyJjaXRhdGlvbklEIjoiTUVOREVMRVlfQ0lUQVRJT05fZTQxYTA1NDMtNmMyNi00ZDU1LWE4NjYtYzY3YzExMDAxYjk0IiwicHJvcGVydGllcyI6eyJub3RlSW5kZXgiOjB9LCJpc0VkaXRlZCI6ZmFsc2UsIm1hbnVhbE92ZXJyaWRlIjp7ImlzTWFudWFsbHlPdmVycmlkZGVuIjpmYWxzZSwiY2l0ZXByb2NUZXh0IjoiPHN1cD4yOD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
          <w:id w:val="452531623"/>
          <w:placeholder>
            <w:docPart w:val="DefaultPlaceholder_-1854013440"/>
          </w:placeholder>
        </w:sdtPr>
        <w:sdtContent>
          <w:r w:rsidR="00B2585E" w:rsidRPr="00B2585E">
            <w:rPr>
              <w:rFonts w:eastAsia="Verdana" w:cs="Verdana"/>
              <w:color w:val="000000"/>
              <w:szCs w:val="20"/>
              <w:vertAlign w:val="superscript"/>
            </w:rPr>
            <w:t>28</w:t>
          </w:r>
        </w:sdtContent>
      </w:sdt>
      <w:r w:rsidRPr="004637E3">
        <w:rPr>
          <w:rFonts w:eastAsia="Verdana" w:cs="Verdana"/>
          <w:color w:val="0E101A"/>
          <w:szCs w:val="20"/>
        </w:rPr>
        <w:t xml:space="preserve">, </w:t>
      </w:r>
      <w:r w:rsidR="00B567AC">
        <w:rPr>
          <w:rFonts w:eastAsia="Verdana" w:cs="Verdana"/>
          <w:color w:val="0E101A"/>
          <w:szCs w:val="20"/>
        </w:rPr>
        <w:t xml:space="preserve">thus </w:t>
      </w:r>
      <w:r w:rsidRPr="004637E3">
        <w:rPr>
          <w:rFonts w:eastAsia="Verdana" w:cs="Verdana"/>
          <w:color w:val="0E101A"/>
          <w:szCs w:val="20"/>
        </w:rPr>
        <w:t>the funds should cover a significant portion of these expenses. Also, it can be used for workshops, manuscript editing (if needed), and as an incentive for the researchers.</w:t>
      </w:r>
      <w:r w:rsidR="008A4DE2">
        <w:rPr>
          <w:szCs w:val="20"/>
        </w:rPr>
        <w:br w:type="page"/>
      </w:r>
    </w:p>
    <w:p w14:paraId="12F32A97" w14:textId="1CB68790" w:rsidR="008A4DE2" w:rsidRDefault="008A4DE2" w:rsidP="008A4DE2">
      <w:pPr>
        <w:pStyle w:val="Ttulo1"/>
        <w:spacing w:before="0" w:beforeAutospacing="0"/>
        <w:rPr>
          <w:rFonts w:ascii="Verdana" w:hAnsi="Verdana"/>
          <w:sz w:val="20"/>
          <w:szCs w:val="20"/>
        </w:rPr>
      </w:pPr>
      <w:r w:rsidRPr="002A0A25">
        <w:rPr>
          <w:rFonts w:ascii="Verdana" w:hAnsi="Verdana"/>
          <w:sz w:val="20"/>
          <w:szCs w:val="20"/>
        </w:rPr>
        <w:lastRenderedPageBreak/>
        <w:t>References</w:t>
      </w:r>
    </w:p>
    <w:sdt>
      <w:sdtPr>
        <w:rPr>
          <w:szCs w:val="20"/>
        </w:rPr>
        <w:tag w:val="MENDELEY_BIBLIOGRAPHY"/>
        <w:id w:val="-1074887841"/>
        <w:placeholder>
          <w:docPart w:val="DefaultPlaceholder_-1854013440"/>
        </w:placeholder>
      </w:sdtPr>
      <w:sdtContent>
        <w:p w14:paraId="787935E8" w14:textId="77777777" w:rsidR="00B2585E" w:rsidRDefault="00B2585E">
          <w:pPr>
            <w:autoSpaceDE w:val="0"/>
            <w:autoSpaceDN w:val="0"/>
            <w:ind w:hanging="640"/>
            <w:divId w:val="729769382"/>
            <w:rPr>
              <w:rFonts w:eastAsia="Times New Roman"/>
              <w:sz w:val="24"/>
              <w:szCs w:val="24"/>
            </w:rPr>
          </w:pPr>
          <w:r>
            <w:rPr>
              <w:rFonts w:eastAsia="Times New Roman"/>
            </w:rPr>
            <w:t>1.</w:t>
          </w:r>
          <w:r>
            <w:rPr>
              <w:rFonts w:eastAsia="Times New Roman"/>
            </w:rPr>
            <w:tab/>
            <w:t xml:space="preserve">Thomas EG, </w:t>
          </w:r>
          <w:proofErr w:type="spellStart"/>
          <w:r>
            <w:rPr>
              <w:rFonts w:eastAsia="Times New Roman"/>
            </w:rPr>
            <w:t>Spittal</w:t>
          </w:r>
          <w:proofErr w:type="spellEnd"/>
          <w:r>
            <w:rPr>
              <w:rFonts w:eastAsia="Times New Roman"/>
            </w:rPr>
            <w:t xml:space="preserve"> MJ, Taxman FS, </w:t>
          </w:r>
          <w:proofErr w:type="spellStart"/>
          <w:r>
            <w:rPr>
              <w:rFonts w:eastAsia="Times New Roman"/>
            </w:rPr>
            <w:t>Puljević</w:t>
          </w:r>
          <w:proofErr w:type="spellEnd"/>
          <w:r>
            <w:rPr>
              <w:rFonts w:eastAsia="Times New Roman"/>
            </w:rPr>
            <w:t xml:space="preserve"> C, Heffernan EB, </w:t>
          </w:r>
          <w:proofErr w:type="spellStart"/>
          <w:r>
            <w:rPr>
              <w:rFonts w:eastAsia="Times New Roman"/>
            </w:rPr>
            <w:t>Kinner</w:t>
          </w:r>
          <w:proofErr w:type="spellEnd"/>
          <w:r>
            <w:rPr>
              <w:rFonts w:eastAsia="Times New Roman"/>
            </w:rPr>
            <w:t xml:space="preserve"> SA. Association between contact with mental health and substance use services and reincarceration after release from prison. </w:t>
          </w:r>
          <w:proofErr w:type="spellStart"/>
          <w:r>
            <w:rPr>
              <w:rFonts w:eastAsia="Times New Roman"/>
              <w:i/>
              <w:iCs/>
            </w:rPr>
            <w:t>PLoS</w:t>
          </w:r>
          <w:proofErr w:type="spellEnd"/>
          <w:r>
            <w:rPr>
              <w:rFonts w:eastAsia="Times New Roman"/>
              <w:i/>
              <w:iCs/>
            </w:rPr>
            <w:t xml:space="preserve"> One</w:t>
          </w:r>
          <w:r>
            <w:rPr>
              <w:rFonts w:eastAsia="Times New Roman"/>
            </w:rPr>
            <w:t>. 2022;17(9</w:t>
          </w:r>
          <w:proofErr w:type="gramStart"/>
          <w:r>
            <w:rPr>
              <w:rFonts w:eastAsia="Times New Roman"/>
            </w:rPr>
            <w:t>):e</w:t>
          </w:r>
          <w:proofErr w:type="gramEnd"/>
          <w:r>
            <w:rPr>
              <w:rFonts w:eastAsia="Times New Roman"/>
            </w:rPr>
            <w:t xml:space="preserve">0272870. </w:t>
          </w:r>
          <w:proofErr w:type="gramStart"/>
          <w:r>
            <w:rPr>
              <w:rFonts w:eastAsia="Times New Roman"/>
            </w:rPr>
            <w:t>doi:10.1371/journal.pone</w:t>
          </w:r>
          <w:proofErr w:type="gramEnd"/>
          <w:r>
            <w:rPr>
              <w:rFonts w:eastAsia="Times New Roman"/>
            </w:rPr>
            <w:t>.0272870</w:t>
          </w:r>
        </w:p>
        <w:p w14:paraId="5D15F6F2" w14:textId="77777777" w:rsidR="00B2585E" w:rsidRDefault="00B2585E">
          <w:pPr>
            <w:autoSpaceDE w:val="0"/>
            <w:autoSpaceDN w:val="0"/>
            <w:ind w:hanging="640"/>
            <w:divId w:val="974065521"/>
            <w:rPr>
              <w:rFonts w:eastAsia="Times New Roman"/>
            </w:rPr>
          </w:pPr>
          <w:r>
            <w:rPr>
              <w:rFonts w:eastAsia="Times New Roman"/>
            </w:rPr>
            <w:t>2.</w:t>
          </w:r>
          <w:r>
            <w:rPr>
              <w:rFonts w:eastAsia="Times New Roman"/>
            </w:rPr>
            <w:tab/>
          </w:r>
          <w:proofErr w:type="spellStart"/>
          <w:r>
            <w:rPr>
              <w:rFonts w:eastAsia="Times New Roman"/>
            </w:rPr>
            <w:t>Sugie</w:t>
          </w:r>
          <w:proofErr w:type="spellEnd"/>
          <w:r>
            <w:rPr>
              <w:rFonts w:eastAsia="Times New Roman"/>
            </w:rPr>
            <w:t xml:space="preserve"> NF, Turney K. Beyond Incarceration: Criminal Justice Contact and Mental Health. </w:t>
          </w:r>
          <w:r>
            <w:rPr>
              <w:rFonts w:eastAsia="Times New Roman"/>
              <w:i/>
              <w:iCs/>
            </w:rPr>
            <w:t xml:space="preserve">Am </w:t>
          </w:r>
          <w:proofErr w:type="spellStart"/>
          <w:r>
            <w:rPr>
              <w:rFonts w:eastAsia="Times New Roman"/>
              <w:i/>
              <w:iCs/>
            </w:rPr>
            <w:t>Sociol</w:t>
          </w:r>
          <w:proofErr w:type="spellEnd"/>
          <w:r>
            <w:rPr>
              <w:rFonts w:eastAsia="Times New Roman"/>
              <w:i/>
              <w:iCs/>
            </w:rPr>
            <w:t xml:space="preserve"> Rev</w:t>
          </w:r>
          <w:r>
            <w:rPr>
              <w:rFonts w:eastAsia="Times New Roman"/>
            </w:rPr>
            <w:t>. 2017;82(4):719-743. doi:10.1177/0003122417713188</w:t>
          </w:r>
        </w:p>
        <w:p w14:paraId="2EAF90E2" w14:textId="77777777" w:rsidR="00B2585E" w:rsidRDefault="00B2585E">
          <w:pPr>
            <w:autoSpaceDE w:val="0"/>
            <w:autoSpaceDN w:val="0"/>
            <w:ind w:hanging="640"/>
            <w:divId w:val="1696149048"/>
            <w:rPr>
              <w:rFonts w:eastAsia="Times New Roman"/>
            </w:rPr>
          </w:pPr>
          <w:r>
            <w:rPr>
              <w:rFonts w:eastAsia="Times New Roman"/>
            </w:rPr>
            <w:t>3.</w:t>
          </w:r>
          <w:r>
            <w:rPr>
              <w:rFonts w:eastAsia="Times New Roman"/>
            </w:rPr>
            <w:tab/>
            <w:t xml:space="preserve">Duke AA, Smith KMZ, </w:t>
          </w:r>
          <w:proofErr w:type="spellStart"/>
          <w:r>
            <w:rPr>
              <w:rFonts w:eastAsia="Times New Roman"/>
            </w:rPr>
            <w:t>Oberleitner</w:t>
          </w:r>
          <w:proofErr w:type="spellEnd"/>
          <w:r>
            <w:rPr>
              <w:rFonts w:eastAsia="Times New Roman"/>
            </w:rPr>
            <w:t xml:space="preserve"> LMS, Westphal A, McKee SA. Alcohol, drugs, and violence: A meta-meta-analysis. </w:t>
          </w:r>
          <w:r>
            <w:rPr>
              <w:rFonts w:eastAsia="Times New Roman"/>
              <w:i/>
              <w:iCs/>
            </w:rPr>
            <w:t>Psychol Violence</w:t>
          </w:r>
          <w:r>
            <w:rPr>
              <w:rFonts w:eastAsia="Times New Roman"/>
            </w:rPr>
            <w:t>. 2018;8(2):238-249. doi:10.1037/vio0000106</w:t>
          </w:r>
        </w:p>
        <w:p w14:paraId="20560851" w14:textId="77777777" w:rsidR="00B2585E" w:rsidRDefault="00B2585E">
          <w:pPr>
            <w:autoSpaceDE w:val="0"/>
            <w:autoSpaceDN w:val="0"/>
            <w:ind w:hanging="640"/>
            <w:divId w:val="992677233"/>
            <w:rPr>
              <w:rFonts w:eastAsia="Times New Roman"/>
            </w:rPr>
          </w:pPr>
          <w:r>
            <w:rPr>
              <w:rFonts w:eastAsia="Times New Roman"/>
            </w:rPr>
            <w:t>4.</w:t>
          </w:r>
          <w:r>
            <w:rPr>
              <w:rFonts w:eastAsia="Times New Roman"/>
            </w:rPr>
            <w:tab/>
            <w:t xml:space="preserve">Liu Y, Williamson V, </w:t>
          </w:r>
          <w:proofErr w:type="spellStart"/>
          <w:r>
            <w:rPr>
              <w:rFonts w:eastAsia="Times New Roman"/>
            </w:rPr>
            <w:t>Setlow</w:t>
          </w:r>
          <w:proofErr w:type="spellEnd"/>
          <w:r>
            <w:rPr>
              <w:rFonts w:eastAsia="Times New Roman"/>
            </w:rPr>
            <w:t xml:space="preserve"> B, </w:t>
          </w:r>
          <w:proofErr w:type="spellStart"/>
          <w:r>
            <w:rPr>
              <w:rFonts w:eastAsia="Times New Roman"/>
            </w:rPr>
            <w:t>Cottler</w:t>
          </w:r>
          <w:proofErr w:type="spellEnd"/>
          <w:r>
            <w:rPr>
              <w:rFonts w:eastAsia="Times New Roman"/>
            </w:rPr>
            <w:t xml:space="preserve"> LB, </w:t>
          </w:r>
          <w:proofErr w:type="spellStart"/>
          <w:r>
            <w:rPr>
              <w:rFonts w:eastAsia="Times New Roman"/>
            </w:rPr>
            <w:t>Knackstedt</w:t>
          </w:r>
          <w:proofErr w:type="spellEnd"/>
          <w:r>
            <w:rPr>
              <w:rFonts w:eastAsia="Times New Roman"/>
            </w:rPr>
            <w:t xml:space="preserve"> LA. The importance of considering polysubstance use: lessons from cocaine research. </w:t>
          </w:r>
          <w:r>
            <w:rPr>
              <w:rFonts w:eastAsia="Times New Roman"/>
              <w:i/>
              <w:iCs/>
            </w:rPr>
            <w:t>Drug Alcohol Depend</w:t>
          </w:r>
          <w:r>
            <w:rPr>
              <w:rFonts w:eastAsia="Times New Roman"/>
            </w:rPr>
            <w:t xml:space="preserve">. </w:t>
          </w:r>
          <w:proofErr w:type="gramStart"/>
          <w:r>
            <w:rPr>
              <w:rFonts w:eastAsia="Times New Roman"/>
            </w:rPr>
            <w:t>2018;192:16</w:t>
          </w:r>
          <w:proofErr w:type="gramEnd"/>
          <w:r>
            <w:rPr>
              <w:rFonts w:eastAsia="Times New Roman"/>
            </w:rPr>
            <w:t xml:space="preserve">-28. </w:t>
          </w:r>
          <w:proofErr w:type="gramStart"/>
          <w:r>
            <w:rPr>
              <w:rFonts w:eastAsia="Times New Roman"/>
            </w:rPr>
            <w:t>doi:10.1016/j.drugalcdep</w:t>
          </w:r>
          <w:proofErr w:type="gramEnd"/>
          <w:r>
            <w:rPr>
              <w:rFonts w:eastAsia="Times New Roman"/>
            </w:rPr>
            <w:t>.2018.07.025</w:t>
          </w:r>
        </w:p>
        <w:p w14:paraId="1F89D994" w14:textId="77777777" w:rsidR="00B2585E" w:rsidRDefault="00B2585E">
          <w:pPr>
            <w:autoSpaceDE w:val="0"/>
            <w:autoSpaceDN w:val="0"/>
            <w:ind w:hanging="640"/>
            <w:divId w:val="750812183"/>
            <w:rPr>
              <w:rFonts w:eastAsia="Times New Roman"/>
            </w:rPr>
          </w:pPr>
          <w:r>
            <w:rPr>
              <w:rFonts w:eastAsia="Times New Roman"/>
            </w:rPr>
            <w:t>5.</w:t>
          </w:r>
          <w:r>
            <w:rPr>
              <w:rFonts w:eastAsia="Times New Roman"/>
            </w:rPr>
            <w:tab/>
            <w:t xml:space="preserve">Connor JP, </w:t>
          </w:r>
          <w:proofErr w:type="spellStart"/>
          <w:r>
            <w:rPr>
              <w:rFonts w:eastAsia="Times New Roman"/>
            </w:rPr>
            <w:t>Gullo</w:t>
          </w:r>
          <w:proofErr w:type="spellEnd"/>
          <w:r>
            <w:rPr>
              <w:rFonts w:eastAsia="Times New Roman"/>
            </w:rPr>
            <w:t xml:space="preserve"> MJ, White A, Kelly AB. Polysubstance use. </w:t>
          </w:r>
          <w:proofErr w:type="spellStart"/>
          <w:r>
            <w:rPr>
              <w:rFonts w:eastAsia="Times New Roman"/>
              <w:i/>
              <w:iCs/>
            </w:rPr>
            <w:t>Curr</w:t>
          </w:r>
          <w:proofErr w:type="spellEnd"/>
          <w:r>
            <w:rPr>
              <w:rFonts w:eastAsia="Times New Roman"/>
              <w:i/>
              <w:iCs/>
            </w:rPr>
            <w:t xml:space="preserve"> </w:t>
          </w:r>
          <w:proofErr w:type="spellStart"/>
          <w:r>
            <w:rPr>
              <w:rFonts w:eastAsia="Times New Roman"/>
              <w:i/>
              <w:iCs/>
            </w:rPr>
            <w:t>Opin</w:t>
          </w:r>
          <w:proofErr w:type="spellEnd"/>
          <w:r>
            <w:rPr>
              <w:rFonts w:eastAsia="Times New Roman"/>
              <w:i/>
              <w:iCs/>
            </w:rPr>
            <w:t xml:space="preserve"> Psychiatry</w:t>
          </w:r>
          <w:r>
            <w:rPr>
              <w:rFonts w:eastAsia="Times New Roman"/>
            </w:rPr>
            <w:t>. 2014;27(4):269-275. doi:10.1097/YCO.0000000000000069</w:t>
          </w:r>
        </w:p>
        <w:p w14:paraId="066CC78E" w14:textId="77777777" w:rsidR="00B2585E" w:rsidRDefault="00B2585E">
          <w:pPr>
            <w:autoSpaceDE w:val="0"/>
            <w:autoSpaceDN w:val="0"/>
            <w:ind w:hanging="640"/>
            <w:divId w:val="893003167"/>
            <w:rPr>
              <w:rFonts w:eastAsia="Times New Roman"/>
            </w:rPr>
          </w:pPr>
          <w:r>
            <w:rPr>
              <w:rFonts w:eastAsia="Times New Roman"/>
            </w:rPr>
            <w:t>6.</w:t>
          </w:r>
          <w:r>
            <w:rPr>
              <w:rFonts w:eastAsia="Times New Roman"/>
            </w:rPr>
            <w:tab/>
          </w:r>
          <w:proofErr w:type="spellStart"/>
          <w:r>
            <w:rPr>
              <w:rFonts w:eastAsia="Times New Roman"/>
            </w:rPr>
            <w:t>Gjersing</w:t>
          </w:r>
          <w:proofErr w:type="spellEnd"/>
          <w:r>
            <w:rPr>
              <w:rFonts w:eastAsia="Times New Roman"/>
            </w:rPr>
            <w:t xml:space="preserve"> L, Bretteville-Jensen AL. Patterns of substance use and mortality risk in a cohort of ‘hard-to-reach’ polysubstance users. </w:t>
          </w:r>
          <w:r>
            <w:rPr>
              <w:rFonts w:eastAsia="Times New Roman"/>
              <w:i/>
              <w:iCs/>
            </w:rPr>
            <w:t>Addiction</w:t>
          </w:r>
          <w:r>
            <w:rPr>
              <w:rFonts w:eastAsia="Times New Roman"/>
            </w:rPr>
            <w:t>. 2018;113(4):729-739. doi:10.1111/add.14053</w:t>
          </w:r>
        </w:p>
        <w:p w14:paraId="16303C53" w14:textId="77777777" w:rsidR="00B2585E" w:rsidRDefault="00B2585E">
          <w:pPr>
            <w:autoSpaceDE w:val="0"/>
            <w:autoSpaceDN w:val="0"/>
            <w:ind w:hanging="640"/>
            <w:divId w:val="1670207926"/>
            <w:rPr>
              <w:rFonts w:eastAsia="Times New Roman"/>
            </w:rPr>
          </w:pPr>
          <w:r>
            <w:rPr>
              <w:rFonts w:eastAsia="Times New Roman"/>
            </w:rPr>
            <w:t>7.</w:t>
          </w:r>
          <w:r>
            <w:rPr>
              <w:rFonts w:eastAsia="Times New Roman"/>
            </w:rPr>
            <w:tab/>
            <w:t xml:space="preserve">Hassan AN, Le </w:t>
          </w:r>
          <w:proofErr w:type="spellStart"/>
          <w:r>
            <w:rPr>
              <w:rFonts w:eastAsia="Times New Roman"/>
            </w:rPr>
            <w:t>Foll</w:t>
          </w:r>
          <w:proofErr w:type="spellEnd"/>
          <w:r>
            <w:rPr>
              <w:rFonts w:eastAsia="Times New Roman"/>
            </w:rPr>
            <w:t xml:space="preserve"> B. Polydrug use disorders in individuals with opioid use disorder. </w:t>
          </w:r>
          <w:r>
            <w:rPr>
              <w:rFonts w:eastAsia="Times New Roman"/>
              <w:i/>
              <w:iCs/>
            </w:rPr>
            <w:t>Drug Alcohol Depend</w:t>
          </w:r>
          <w:r>
            <w:rPr>
              <w:rFonts w:eastAsia="Times New Roman"/>
            </w:rPr>
            <w:t xml:space="preserve">. </w:t>
          </w:r>
          <w:proofErr w:type="gramStart"/>
          <w:r>
            <w:rPr>
              <w:rFonts w:eastAsia="Times New Roman"/>
            </w:rPr>
            <w:t>2019;198:28</w:t>
          </w:r>
          <w:proofErr w:type="gramEnd"/>
          <w:r>
            <w:rPr>
              <w:rFonts w:eastAsia="Times New Roman"/>
            </w:rPr>
            <w:t xml:space="preserve">-33. </w:t>
          </w:r>
          <w:proofErr w:type="gramStart"/>
          <w:r>
            <w:rPr>
              <w:rFonts w:eastAsia="Times New Roman"/>
            </w:rPr>
            <w:t>doi:10.1016/j.drugalcdep</w:t>
          </w:r>
          <w:proofErr w:type="gramEnd"/>
          <w:r>
            <w:rPr>
              <w:rFonts w:eastAsia="Times New Roman"/>
            </w:rPr>
            <w:t>.2019.01.031</w:t>
          </w:r>
        </w:p>
        <w:p w14:paraId="5386F64C" w14:textId="77777777" w:rsidR="00B2585E" w:rsidRDefault="00B2585E">
          <w:pPr>
            <w:autoSpaceDE w:val="0"/>
            <w:autoSpaceDN w:val="0"/>
            <w:ind w:hanging="640"/>
            <w:divId w:val="735667844"/>
            <w:rPr>
              <w:rFonts w:eastAsia="Times New Roman"/>
            </w:rPr>
          </w:pPr>
          <w:r>
            <w:rPr>
              <w:rFonts w:eastAsia="Times New Roman"/>
            </w:rPr>
            <w:t>8.</w:t>
          </w:r>
          <w:r>
            <w:rPr>
              <w:rFonts w:eastAsia="Times New Roman"/>
            </w:rPr>
            <w:tab/>
            <w:t xml:space="preserve">Wang L, Min JE, Krebs E, et al. Polydrug use and its association with drug treatment outcomes among primary heroin, methamphetamine, and cocaine users. </w:t>
          </w:r>
          <w:r>
            <w:rPr>
              <w:rFonts w:eastAsia="Times New Roman"/>
              <w:i/>
              <w:iCs/>
            </w:rPr>
            <w:t>International Journal of Drug Policy</w:t>
          </w:r>
          <w:r>
            <w:rPr>
              <w:rFonts w:eastAsia="Times New Roman"/>
            </w:rPr>
            <w:t xml:space="preserve">. </w:t>
          </w:r>
          <w:proofErr w:type="gramStart"/>
          <w:r>
            <w:rPr>
              <w:rFonts w:eastAsia="Times New Roman"/>
            </w:rPr>
            <w:t>2017;49:32</w:t>
          </w:r>
          <w:proofErr w:type="gramEnd"/>
          <w:r>
            <w:rPr>
              <w:rFonts w:eastAsia="Times New Roman"/>
            </w:rPr>
            <w:t xml:space="preserve">-40. </w:t>
          </w:r>
          <w:proofErr w:type="gramStart"/>
          <w:r>
            <w:rPr>
              <w:rFonts w:eastAsia="Times New Roman"/>
            </w:rPr>
            <w:t>doi:10.1016/j.drugpo</w:t>
          </w:r>
          <w:proofErr w:type="gramEnd"/>
          <w:r>
            <w:rPr>
              <w:rFonts w:eastAsia="Times New Roman"/>
            </w:rPr>
            <w:t>.2017.07.009</w:t>
          </w:r>
        </w:p>
        <w:p w14:paraId="7BA399A6" w14:textId="77777777" w:rsidR="00B2585E" w:rsidRDefault="00B2585E">
          <w:pPr>
            <w:autoSpaceDE w:val="0"/>
            <w:autoSpaceDN w:val="0"/>
            <w:ind w:hanging="640"/>
            <w:divId w:val="2078822025"/>
            <w:rPr>
              <w:rFonts w:eastAsia="Times New Roman"/>
            </w:rPr>
          </w:pPr>
          <w:r>
            <w:rPr>
              <w:rFonts w:eastAsia="Times New Roman"/>
            </w:rPr>
            <w:t>9.</w:t>
          </w:r>
          <w:r>
            <w:rPr>
              <w:rFonts w:eastAsia="Times New Roman"/>
            </w:rPr>
            <w:tab/>
            <w:t xml:space="preserve">Quek LH, Chan GCK, White A, et al. Concurrent and Simultaneous Polydrug Use: Latent Class Analysis of an Australian Nationally Representative Sample of Young Adults. </w:t>
          </w:r>
          <w:r>
            <w:rPr>
              <w:rFonts w:eastAsia="Times New Roman"/>
              <w:i/>
              <w:iCs/>
            </w:rPr>
            <w:t>Front Public Health</w:t>
          </w:r>
          <w:r>
            <w:rPr>
              <w:rFonts w:eastAsia="Times New Roman"/>
            </w:rPr>
            <w:t>. 2013;1. doi:10.3389/fpubh.2013.00061</w:t>
          </w:r>
        </w:p>
        <w:p w14:paraId="4E4A5F8D" w14:textId="77777777" w:rsidR="00B2585E" w:rsidRDefault="00B2585E">
          <w:pPr>
            <w:autoSpaceDE w:val="0"/>
            <w:autoSpaceDN w:val="0"/>
            <w:ind w:hanging="640"/>
            <w:divId w:val="263342361"/>
            <w:rPr>
              <w:rFonts w:eastAsia="Times New Roman"/>
            </w:rPr>
          </w:pPr>
          <w:r>
            <w:rPr>
              <w:rFonts w:eastAsia="Times New Roman"/>
            </w:rPr>
            <w:t>10.</w:t>
          </w:r>
          <w:r>
            <w:rPr>
              <w:rFonts w:eastAsia="Times New Roman"/>
            </w:rPr>
            <w:tab/>
            <w:t xml:space="preserve">Ford JA, Ortiz K, </w:t>
          </w:r>
          <w:proofErr w:type="spellStart"/>
          <w:r>
            <w:rPr>
              <w:rFonts w:eastAsia="Times New Roman"/>
            </w:rPr>
            <w:t>Schepis</w:t>
          </w:r>
          <w:proofErr w:type="spellEnd"/>
          <w:r>
            <w:rPr>
              <w:rFonts w:eastAsia="Times New Roman"/>
            </w:rPr>
            <w:t xml:space="preserve"> TS, McCabe SE. Types of criminal legal system exposure and polysubstance use: Prevalence and correlates among U.S. adults in the National Survey on Drug Use and Health, 2015–2019. </w:t>
          </w:r>
          <w:r>
            <w:rPr>
              <w:rFonts w:eastAsia="Times New Roman"/>
              <w:i/>
              <w:iCs/>
            </w:rPr>
            <w:t>Drug Alcohol Depend</w:t>
          </w:r>
          <w:r>
            <w:rPr>
              <w:rFonts w:eastAsia="Times New Roman"/>
            </w:rPr>
            <w:t xml:space="preserve">. </w:t>
          </w:r>
          <w:proofErr w:type="gramStart"/>
          <w:r>
            <w:rPr>
              <w:rFonts w:eastAsia="Times New Roman"/>
            </w:rPr>
            <w:t>2022;237:109511</w:t>
          </w:r>
          <w:proofErr w:type="gramEnd"/>
          <w:r>
            <w:rPr>
              <w:rFonts w:eastAsia="Times New Roman"/>
            </w:rPr>
            <w:t xml:space="preserve">. </w:t>
          </w:r>
          <w:proofErr w:type="gramStart"/>
          <w:r>
            <w:rPr>
              <w:rFonts w:eastAsia="Times New Roman"/>
            </w:rPr>
            <w:t>doi:10.1016/j.drugalcdep</w:t>
          </w:r>
          <w:proofErr w:type="gramEnd"/>
          <w:r>
            <w:rPr>
              <w:rFonts w:eastAsia="Times New Roman"/>
            </w:rPr>
            <w:t>.2022.109511</w:t>
          </w:r>
        </w:p>
        <w:p w14:paraId="164093F2" w14:textId="77777777" w:rsidR="00B2585E" w:rsidRDefault="00B2585E">
          <w:pPr>
            <w:autoSpaceDE w:val="0"/>
            <w:autoSpaceDN w:val="0"/>
            <w:ind w:hanging="640"/>
            <w:divId w:val="1780833622"/>
            <w:rPr>
              <w:rFonts w:eastAsia="Times New Roman"/>
            </w:rPr>
          </w:pPr>
          <w:r>
            <w:rPr>
              <w:rFonts w:eastAsia="Times New Roman"/>
            </w:rPr>
            <w:t>11.</w:t>
          </w:r>
          <w:r>
            <w:rPr>
              <w:rFonts w:eastAsia="Times New Roman"/>
            </w:rPr>
            <w:tab/>
          </w:r>
          <w:proofErr w:type="spellStart"/>
          <w:r>
            <w:rPr>
              <w:rFonts w:eastAsia="Times New Roman"/>
            </w:rPr>
            <w:t>Skjaervø</w:t>
          </w:r>
          <w:proofErr w:type="spellEnd"/>
          <w:r>
            <w:rPr>
              <w:rFonts w:eastAsia="Times New Roman"/>
            </w:rPr>
            <w:t xml:space="preserve"> I, </w:t>
          </w:r>
          <w:proofErr w:type="spellStart"/>
          <w:r>
            <w:rPr>
              <w:rFonts w:eastAsia="Times New Roman"/>
            </w:rPr>
            <w:t>Skurtveit</w:t>
          </w:r>
          <w:proofErr w:type="spellEnd"/>
          <w:r>
            <w:rPr>
              <w:rFonts w:eastAsia="Times New Roman"/>
            </w:rPr>
            <w:t xml:space="preserve"> S, Clausen T, </w:t>
          </w:r>
          <w:proofErr w:type="spellStart"/>
          <w:r>
            <w:rPr>
              <w:rFonts w:eastAsia="Times New Roman"/>
            </w:rPr>
            <w:t>Bukten</w:t>
          </w:r>
          <w:proofErr w:type="spellEnd"/>
          <w:r>
            <w:rPr>
              <w:rFonts w:eastAsia="Times New Roman"/>
            </w:rPr>
            <w:t xml:space="preserve"> A. Substance use pattern, self-control and social network are associated with crime in a substance-using population. </w:t>
          </w:r>
          <w:r>
            <w:rPr>
              <w:rFonts w:eastAsia="Times New Roman"/>
              <w:i/>
              <w:iCs/>
            </w:rPr>
            <w:t>Drug Alcohol Rev</w:t>
          </w:r>
          <w:r>
            <w:rPr>
              <w:rFonts w:eastAsia="Times New Roman"/>
            </w:rPr>
            <w:t>. 2017;36(2):245-252. doi:10.1111/dar.12406</w:t>
          </w:r>
        </w:p>
        <w:p w14:paraId="467857B9" w14:textId="77777777" w:rsidR="00B2585E" w:rsidRDefault="00B2585E">
          <w:pPr>
            <w:autoSpaceDE w:val="0"/>
            <w:autoSpaceDN w:val="0"/>
            <w:ind w:hanging="640"/>
            <w:divId w:val="1295525550"/>
            <w:rPr>
              <w:rFonts w:eastAsia="Times New Roman"/>
            </w:rPr>
          </w:pPr>
          <w:r>
            <w:rPr>
              <w:rFonts w:eastAsia="Times New Roman"/>
            </w:rPr>
            <w:t>12.</w:t>
          </w:r>
          <w:r>
            <w:rPr>
              <w:rFonts w:eastAsia="Times New Roman"/>
            </w:rPr>
            <w:tab/>
            <w:t xml:space="preserve">Lalwani K, </w:t>
          </w:r>
          <w:proofErr w:type="spellStart"/>
          <w:r>
            <w:rPr>
              <w:rFonts w:eastAsia="Times New Roman"/>
            </w:rPr>
            <w:t>Whitehorne</w:t>
          </w:r>
          <w:proofErr w:type="spellEnd"/>
          <w:r>
            <w:rPr>
              <w:rFonts w:eastAsia="Times New Roman"/>
            </w:rPr>
            <w:t xml:space="preserve">-Smith P, Walcott G, McLeary JG, Mitchell G, Abel W. </w:t>
          </w:r>
          <w:proofErr w:type="gramStart"/>
          <w:r>
            <w:rPr>
              <w:rFonts w:eastAsia="Times New Roman"/>
            </w:rPr>
            <w:t>Prevalence</w:t>
          </w:r>
          <w:proofErr w:type="gramEnd"/>
          <w:r>
            <w:rPr>
              <w:rFonts w:eastAsia="Times New Roman"/>
            </w:rPr>
            <w:t xml:space="preserve"> and sociodemographic factors associated with polysubstance use: analysis of a population-based survey in Jamaica. </w:t>
          </w:r>
          <w:r>
            <w:rPr>
              <w:rFonts w:eastAsia="Times New Roman"/>
              <w:i/>
              <w:iCs/>
            </w:rPr>
            <w:t>BMC Psychiatry</w:t>
          </w:r>
          <w:r>
            <w:rPr>
              <w:rFonts w:eastAsia="Times New Roman"/>
            </w:rPr>
            <w:t>. 2022;22(1):513. doi:10.1186/s12888-022-04160-2</w:t>
          </w:r>
        </w:p>
        <w:p w14:paraId="11CA1F83" w14:textId="77777777" w:rsidR="00B2585E" w:rsidRDefault="00B2585E">
          <w:pPr>
            <w:autoSpaceDE w:val="0"/>
            <w:autoSpaceDN w:val="0"/>
            <w:ind w:hanging="640"/>
            <w:divId w:val="1727947910"/>
            <w:rPr>
              <w:rFonts w:eastAsia="Times New Roman"/>
            </w:rPr>
          </w:pPr>
          <w:r>
            <w:rPr>
              <w:rFonts w:eastAsia="Times New Roman"/>
            </w:rPr>
            <w:t>13.</w:t>
          </w:r>
          <w:r>
            <w:rPr>
              <w:rFonts w:eastAsia="Times New Roman"/>
            </w:rPr>
            <w:tab/>
            <w:t xml:space="preserve">Reyes JC, Perez CM, Colon HM, Dowell MH, </w:t>
          </w:r>
          <w:proofErr w:type="spellStart"/>
          <w:r>
            <w:rPr>
              <w:rFonts w:eastAsia="Times New Roman"/>
            </w:rPr>
            <w:t>Cumsille</w:t>
          </w:r>
          <w:proofErr w:type="spellEnd"/>
          <w:r>
            <w:rPr>
              <w:rFonts w:eastAsia="Times New Roman"/>
            </w:rPr>
            <w:t xml:space="preserve"> F. Prevalence and Patterns of Polydrug Use in Latin America: Analysis of Population-based Surveys in Six Countries. </w:t>
          </w:r>
          <w:r>
            <w:rPr>
              <w:rFonts w:eastAsia="Times New Roman"/>
              <w:i/>
              <w:iCs/>
            </w:rPr>
            <w:t xml:space="preserve">Rev </w:t>
          </w:r>
          <w:proofErr w:type="spellStart"/>
          <w:r>
            <w:rPr>
              <w:rFonts w:eastAsia="Times New Roman"/>
              <w:i/>
              <w:iCs/>
            </w:rPr>
            <w:t>Eur</w:t>
          </w:r>
          <w:proofErr w:type="spellEnd"/>
          <w:r>
            <w:rPr>
              <w:rFonts w:eastAsia="Times New Roman"/>
              <w:i/>
              <w:iCs/>
            </w:rPr>
            <w:t xml:space="preserve"> Stud</w:t>
          </w:r>
          <w:r>
            <w:rPr>
              <w:rFonts w:eastAsia="Times New Roman"/>
            </w:rPr>
            <w:t>. 2013;5(1). doi:10.5539/</w:t>
          </w:r>
          <w:proofErr w:type="gramStart"/>
          <w:r>
            <w:rPr>
              <w:rFonts w:eastAsia="Times New Roman"/>
            </w:rPr>
            <w:t>res.v</w:t>
          </w:r>
          <w:proofErr w:type="gramEnd"/>
          <w:r>
            <w:rPr>
              <w:rFonts w:eastAsia="Times New Roman"/>
            </w:rPr>
            <w:t>5n1p10</w:t>
          </w:r>
        </w:p>
        <w:p w14:paraId="1227AD20" w14:textId="77777777" w:rsidR="00B2585E" w:rsidRDefault="00B2585E">
          <w:pPr>
            <w:autoSpaceDE w:val="0"/>
            <w:autoSpaceDN w:val="0"/>
            <w:ind w:hanging="640"/>
            <w:divId w:val="521869520"/>
            <w:rPr>
              <w:rFonts w:eastAsia="Times New Roman"/>
            </w:rPr>
          </w:pPr>
          <w:r>
            <w:rPr>
              <w:rFonts w:eastAsia="Times New Roman"/>
            </w:rPr>
            <w:t>14.</w:t>
          </w:r>
          <w:r>
            <w:rPr>
              <w:rFonts w:eastAsia="Times New Roman"/>
            </w:rPr>
            <w:tab/>
          </w:r>
          <w:proofErr w:type="spellStart"/>
          <w:r>
            <w:rPr>
              <w:rFonts w:eastAsia="Times New Roman"/>
            </w:rPr>
            <w:t>Santis</w:t>
          </w:r>
          <w:proofErr w:type="spellEnd"/>
          <w:r>
            <w:rPr>
              <w:rFonts w:eastAsia="Times New Roman"/>
            </w:rPr>
            <w:t xml:space="preserve"> B R, Hidalgo C CG, Hayden C V, et al.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y </w:t>
          </w:r>
          <w:proofErr w:type="spellStart"/>
          <w:r>
            <w:rPr>
              <w:rFonts w:eastAsia="Times New Roman"/>
            </w:rPr>
            <w:t>conductas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consumidores</w:t>
          </w:r>
          <w:proofErr w:type="spellEnd"/>
          <w:r>
            <w:rPr>
              <w:rFonts w:eastAsia="Times New Roman"/>
            </w:rPr>
            <w:t xml:space="preserve"> de pasta </w:t>
          </w:r>
          <w:proofErr w:type="gramStart"/>
          <w:r>
            <w:rPr>
              <w:rFonts w:eastAsia="Times New Roman"/>
            </w:rPr>
            <w:t>base</w:t>
          </w:r>
          <w:proofErr w:type="gramEnd"/>
          <w:r>
            <w:rPr>
              <w:rFonts w:eastAsia="Times New Roman"/>
            </w:rPr>
            <w:t xml:space="preserve"> de </w:t>
          </w:r>
          <w:proofErr w:type="spellStart"/>
          <w:r>
            <w:rPr>
              <w:rFonts w:eastAsia="Times New Roman"/>
            </w:rPr>
            <w:t>cacaína</w:t>
          </w:r>
          <w:proofErr w:type="spellEnd"/>
          <w:r>
            <w:rPr>
              <w:rFonts w:eastAsia="Times New Roman"/>
            </w:rPr>
            <w:t xml:space="preserve"> no </w:t>
          </w:r>
          <w:proofErr w:type="spellStart"/>
          <w:r>
            <w:rPr>
              <w:rFonts w:eastAsia="Times New Roman"/>
            </w:rPr>
            <w:t>consultantes</w:t>
          </w:r>
          <w:proofErr w:type="spellEnd"/>
          <w:r>
            <w:rPr>
              <w:rFonts w:eastAsia="Times New Roman"/>
            </w:rPr>
            <w:t xml:space="preserve"> a </w:t>
          </w:r>
          <w:proofErr w:type="spellStart"/>
          <w:r>
            <w:rPr>
              <w:rFonts w:eastAsia="Times New Roman"/>
            </w:rPr>
            <w:t>servicios</w:t>
          </w:r>
          <w:proofErr w:type="spellEnd"/>
          <w:r>
            <w:rPr>
              <w:rFonts w:eastAsia="Times New Roman"/>
            </w:rPr>
            <w:t xml:space="preserve"> de </w:t>
          </w:r>
          <w:proofErr w:type="spellStart"/>
          <w:r>
            <w:rPr>
              <w:rFonts w:eastAsia="Times New Roman"/>
            </w:rPr>
            <w:t>rehabilitación</w:t>
          </w:r>
          <w:proofErr w:type="spellEnd"/>
          <w:r>
            <w:rPr>
              <w:rFonts w:eastAsia="Times New Roman"/>
            </w:rPr>
            <w:t xml:space="preserve">. </w:t>
          </w:r>
          <w:r>
            <w:rPr>
              <w:rFonts w:eastAsia="Times New Roman"/>
              <w:i/>
              <w:iCs/>
            </w:rPr>
            <w:t xml:space="preserve">Rev Med </w:t>
          </w:r>
          <w:proofErr w:type="spellStart"/>
          <w:r>
            <w:rPr>
              <w:rFonts w:eastAsia="Times New Roman"/>
              <w:i/>
              <w:iCs/>
            </w:rPr>
            <w:t>Chil</w:t>
          </w:r>
          <w:proofErr w:type="spellEnd"/>
          <w:r>
            <w:rPr>
              <w:rFonts w:eastAsia="Times New Roman"/>
            </w:rPr>
            <w:t>. 2007;135(1). doi:10.4067/S0034-98872007000100007</w:t>
          </w:r>
        </w:p>
        <w:p w14:paraId="17295183" w14:textId="77777777" w:rsidR="00B2585E" w:rsidRDefault="00B2585E">
          <w:pPr>
            <w:autoSpaceDE w:val="0"/>
            <w:autoSpaceDN w:val="0"/>
            <w:ind w:hanging="640"/>
            <w:divId w:val="1786462869"/>
            <w:rPr>
              <w:rFonts w:eastAsia="Times New Roman"/>
            </w:rPr>
          </w:pPr>
          <w:r>
            <w:rPr>
              <w:rFonts w:eastAsia="Times New Roman"/>
            </w:rPr>
            <w:t>15.</w:t>
          </w:r>
          <w:r>
            <w:rPr>
              <w:rFonts w:eastAsia="Times New Roman"/>
            </w:rPr>
            <w:tab/>
          </w:r>
          <w:proofErr w:type="spellStart"/>
          <w:r>
            <w:rPr>
              <w:rFonts w:eastAsia="Times New Roman"/>
            </w:rPr>
            <w:t>Olivari</w:t>
          </w:r>
          <w:proofErr w:type="spellEnd"/>
          <w:r>
            <w:rPr>
              <w:rFonts w:eastAsia="Times New Roman"/>
            </w:rPr>
            <w:t xml:space="preserve"> CF, </w:t>
          </w:r>
          <w:proofErr w:type="spellStart"/>
          <w:r>
            <w:rPr>
              <w:rFonts w:eastAsia="Times New Roman"/>
            </w:rPr>
            <w:t>Gaete</w:t>
          </w:r>
          <w:proofErr w:type="spellEnd"/>
          <w:r>
            <w:rPr>
              <w:rFonts w:eastAsia="Times New Roman"/>
            </w:rPr>
            <w:t xml:space="preserve"> J, Rodriguez N, et al. Polydrug Use and Co-occurring Substance Use Disorders in a Respondent Driven Sampling of Cocaine Base Paste Users in Santiago, Chile. </w:t>
          </w:r>
          <w:r>
            <w:rPr>
              <w:rFonts w:eastAsia="Times New Roman"/>
              <w:i/>
              <w:iCs/>
            </w:rPr>
            <w:t>J Psychoactive Drugs</w:t>
          </w:r>
          <w:r>
            <w:rPr>
              <w:rFonts w:eastAsia="Times New Roman"/>
            </w:rPr>
            <w:t>. 2022;54(4):348-357. doi:10.1080/02791072.2021.1976886</w:t>
          </w:r>
        </w:p>
        <w:p w14:paraId="2728BA80" w14:textId="77777777" w:rsidR="00B2585E" w:rsidRDefault="00B2585E">
          <w:pPr>
            <w:autoSpaceDE w:val="0"/>
            <w:autoSpaceDN w:val="0"/>
            <w:ind w:hanging="640"/>
            <w:divId w:val="2038116547"/>
            <w:rPr>
              <w:rFonts w:eastAsia="Times New Roman"/>
            </w:rPr>
          </w:pPr>
          <w:r>
            <w:rPr>
              <w:rFonts w:eastAsia="Times New Roman"/>
            </w:rPr>
            <w:lastRenderedPageBreak/>
            <w:t>16.</w:t>
          </w:r>
          <w:r>
            <w:rPr>
              <w:rFonts w:eastAsia="Times New Roman"/>
            </w:rPr>
            <w:tab/>
          </w:r>
          <w:proofErr w:type="spellStart"/>
          <w:r>
            <w:rPr>
              <w:rFonts w:eastAsia="Times New Roman"/>
            </w:rPr>
            <w:t>Vilugrón</w:t>
          </w:r>
          <w:proofErr w:type="spellEnd"/>
          <w:r>
            <w:rPr>
              <w:rFonts w:eastAsia="Times New Roman"/>
            </w:rPr>
            <w:t xml:space="preserve"> F, Molina G. T, Gras-Pérez ME, Font-</w:t>
          </w:r>
          <w:proofErr w:type="spellStart"/>
          <w:r>
            <w:rPr>
              <w:rFonts w:eastAsia="Times New Roman"/>
            </w:rPr>
            <w:t>Mayolas</w:t>
          </w:r>
          <w:proofErr w:type="spellEnd"/>
          <w:r>
            <w:rPr>
              <w:rFonts w:eastAsia="Times New Roman"/>
            </w:rPr>
            <w:t xml:space="preserve"> S. </w:t>
          </w:r>
          <w:proofErr w:type="spellStart"/>
          <w:r>
            <w:rPr>
              <w:rFonts w:eastAsia="Times New Roman"/>
            </w:rPr>
            <w:t>Precocidad</w:t>
          </w:r>
          <w:proofErr w:type="spellEnd"/>
          <w:r>
            <w:rPr>
              <w:rFonts w:eastAsia="Times New Roman"/>
            </w:rPr>
            <w:t xml:space="preserve"> de </w:t>
          </w:r>
          <w:proofErr w:type="spellStart"/>
          <w:r>
            <w:rPr>
              <w:rFonts w:eastAsia="Times New Roman"/>
            </w:rPr>
            <w:t>inicio</w:t>
          </w:r>
          <w:proofErr w:type="spellEnd"/>
          <w:r>
            <w:rPr>
              <w:rFonts w:eastAsia="Times New Roman"/>
            </w:rPr>
            <w:t xml:space="preserve"> del </w:t>
          </w:r>
          <w:proofErr w:type="spellStart"/>
          <w:r>
            <w:rPr>
              <w:rFonts w:eastAsia="Times New Roman"/>
            </w:rPr>
            <w:t>consumo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w:t>
          </w:r>
          <w:proofErr w:type="spellStart"/>
          <w:r>
            <w:rPr>
              <w:rFonts w:eastAsia="Times New Roman"/>
            </w:rPr>
            <w:t>psicoactivas</w:t>
          </w:r>
          <w:proofErr w:type="spellEnd"/>
          <w:r>
            <w:rPr>
              <w:rFonts w:eastAsia="Times New Roman"/>
            </w:rPr>
            <w:t xml:space="preserve"> y </w:t>
          </w:r>
          <w:proofErr w:type="spellStart"/>
          <w:r>
            <w:rPr>
              <w:rFonts w:eastAsia="Times New Roman"/>
            </w:rPr>
            <w:t>su</w:t>
          </w:r>
          <w:proofErr w:type="spellEnd"/>
          <w:r>
            <w:rPr>
              <w:rFonts w:eastAsia="Times New Roman"/>
            </w:rPr>
            <w:t xml:space="preserve"> </w:t>
          </w:r>
          <w:proofErr w:type="spellStart"/>
          <w:r>
            <w:rPr>
              <w:rFonts w:eastAsia="Times New Roman"/>
            </w:rPr>
            <w:t>relación</w:t>
          </w:r>
          <w:proofErr w:type="spellEnd"/>
          <w:r>
            <w:rPr>
              <w:rFonts w:eastAsia="Times New Roman"/>
            </w:rPr>
            <w:t xml:space="preserve"> con </w:t>
          </w:r>
          <w:proofErr w:type="spellStart"/>
          <w:r>
            <w:rPr>
              <w:rFonts w:eastAsia="Times New Roman"/>
            </w:rPr>
            <w:t>otros</w:t>
          </w:r>
          <w:proofErr w:type="spellEnd"/>
          <w:r>
            <w:rPr>
              <w:rFonts w:eastAsia="Times New Roman"/>
            </w:rPr>
            <w:t xml:space="preserve"> </w:t>
          </w:r>
          <w:proofErr w:type="spellStart"/>
          <w:r>
            <w:rPr>
              <w:rFonts w:eastAsia="Times New Roman"/>
            </w:rPr>
            <w:t>comportamientos</w:t>
          </w:r>
          <w:proofErr w:type="spellEnd"/>
          <w:r>
            <w:rPr>
              <w:rFonts w:eastAsia="Times New Roman"/>
            </w:rPr>
            <w:t xml:space="preserve"> de </w:t>
          </w:r>
          <w:proofErr w:type="spellStart"/>
          <w:r>
            <w:rPr>
              <w:rFonts w:eastAsia="Times New Roman"/>
            </w:rPr>
            <w:t>riesgo</w:t>
          </w:r>
          <w:proofErr w:type="spellEnd"/>
          <w:r>
            <w:rPr>
              <w:rFonts w:eastAsia="Times New Roman"/>
            </w:rPr>
            <w:t xml:space="preserve"> para la </w:t>
          </w:r>
          <w:proofErr w:type="spellStart"/>
          <w:r>
            <w:rPr>
              <w:rFonts w:eastAsia="Times New Roman"/>
            </w:rPr>
            <w:t>salud</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adolescentes</w:t>
          </w:r>
          <w:proofErr w:type="spellEnd"/>
          <w:r>
            <w:rPr>
              <w:rFonts w:eastAsia="Times New Roman"/>
            </w:rPr>
            <w:t xml:space="preserve"> chilenos. </w:t>
          </w:r>
          <w:r>
            <w:rPr>
              <w:rFonts w:eastAsia="Times New Roman"/>
              <w:i/>
              <w:iCs/>
            </w:rPr>
            <w:t xml:space="preserve">Rev Med </w:t>
          </w:r>
          <w:proofErr w:type="spellStart"/>
          <w:r>
            <w:rPr>
              <w:rFonts w:eastAsia="Times New Roman"/>
              <w:i/>
              <w:iCs/>
            </w:rPr>
            <w:t>Chil</w:t>
          </w:r>
          <w:proofErr w:type="spellEnd"/>
          <w:r>
            <w:rPr>
              <w:rFonts w:eastAsia="Times New Roman"/>
            </w:rPr>
            <w:t>. 2022;150(5):584-596. doi:10.4067/s0034-98872022000500584</w:t>
          </w:r>
        </w:p>
        <w:p w14:paraId="608784E8" w14:textId="77777777" w:rsidR="00B2585E" w:rsidRDefault="00B2585E">
          <w:pPr>
            <w:autoSpaceDE w:val="0"/>
            <w:autoSpaceDN w:val="0"/>
            <w:ind w:hanging="640"/>
            <w:divId w:val="1160652820"/>
            <w:rPr>
              <w:rFonts w:eastAsia="Times New Roman"/>
            </w:rPr>
          </w:pPr>
          <w:r>
            <w:rPr>
              <w:rFonts w:eastAsia="Times New Roman"/>
            </w:rPr>
            <w:t>17.</w:t>
          </w:r>
          <w:r>
            <w:rPr>
              <w:rFonts w:eastAsia="Times New Roman"/>
            </w:rPr>
            <w:tab/>
            <w:t xml:space="preserve">White W. Recovery/remission from substance use disorders: an analysis of reported outcomes in 415 scientific reports, 1868–2011. 2012. Philadelphia Department of </w:t>
          </w:r>
          <w:proofErr w:type="spellStart"/>
          <w:r>
            <w:rPr>
              <w:rFonts w:eastAsia="Times New Roman"/>
            </w:rPr>
            <w:t>Behavioral</w:t>
          </w:r>
          <w:proofErr w:type="spellEnd"/>
          <w:r>
            <w:rPr>
              <w:rFonts w:eastAsia="Times New Roman"/>
            </w:rPr>
            <w:t xml:space="preserve"> Health and Intellectual </w:t>
          </w:r>
          <w:proofErr w:type="spellStart"/>
          <w:r>
            <w:rPr>
              <w:rFonts w:eastAsia="Times New Roman"/>
            </w:rPr>
            <w:t>disAbility</w:t>
          </w:r>
          <w:proofErr w:type="spellEnd"/>
          <w:r>
            <w:rPr>
              <w:rFonts w:eastAsia="Times New Roman"/>
            </w:rPr>
            <w:t xml:space="preserve"> Services and the Great Lakes Addiction Technology Transfer </w:t>
          </w:r>
          <w:proofErr w:type="spellStart"/>
          <w:r>
            <w:rPr>
              <w:rFonts w:eastAsia="Times New Roman"/>
            </w:rPr>
            <w:t>Center</w:t>
          </w:r>
          <w:proofErr w:type="spellEnd"/>
          <w:r>
            <w:rPr>
              <w:rFonts w:eastAsia="Times New Roman"/>
            </w:rPr>
            <w:t>: Chicago, Illinois &amp; Philadelphia, PA. Accessed March 13, 2023. https://www.naadac.org/assets/2416/whitewl2012_recoveryremission_from_substance_abuse_disorders.pdf</w:t>
          </w:r>
        </w:p>
        <w:p w14:paraId="4A02B244" w14:textId="77777777" w:rsidR="00B2585E" w:rsidRDefault="00B2585E">
          <w:pPr>
            <w:autoSpaceDE w:val="0"/>
            <w:autoSpaceDN w:val="0"/>
            <w:ind w:hanging="640"/>
            <w:divId w:val="566305470"/>
            <w:rPr>
              <w:rFonts w:eastAsia="Times New Roman"/>
            </w:rPr>
          </w:pPr>
          <w:r>
            <w:rPr>
              <w:rFonts w:eastAsia="Times New Roman"/>
            </w:rPr>
            <w:t>18.</w:t>
          </w:r>
          <w:r>
            <w:rPr>
              <w:rFonts w:eastAsia="Times New Roman"/>
            </w:rPr>
            <w:tab/>
            <w:t xml:space="preserve">Andersson HW, </w:t>
          </w:r>
          <w:proofErr w:type="spellStart"/>
          <w:r>
            <w:rPr>
              <w:rFonts w:eastAsia="Times New Roman"/>
            </w:rPr>
            <w:t>Wenaas</w:t>
          </w:r>
          <w:proofErr w:type="spellEnd"/>
          <w:r>
            <w:rPr>
              <w:rFonts w:eastAsia="Times New Roman"/>
            </w:rPr>
            <w:t xml:space="preserve"> M, </w:t>
          </w:r>
          <w:proofErr w:type="spellStart"/>
          <w:r>
            <w:rPr>
              <w:rFonts w:eastAsia="Times New Roman"/>
            </w:rPr>
            <w:t>Nordfjærn</w:t>
          </w:r>
          <w:proofErr w:type="spellEnd"/>
          <w:r>
            <w:rPr>
              <w:rFonts w:eastAsia="Times New Roman"/>
            </w:rPr>
            <w:t xml:space="preserve"> T. Relapse after inpatient substance use treatment: A prospective cohort study among users of illicit substances. </w:t>
          </w:r>
          <w:r>
            <w:rPr>
              <w:rFonts w:eastAsia="Times New Roman"/>
              <w:i/>
              <w:iCs/>
            </w:rPr>
            <w:t xml:space="preserve">Addictive </w:t>
          </w:r>
          <w:proofErr w:type="spellStart"/>
          <w:r>
            <w:rPr>
              <w:rFonts w:eastAsia="Times New Roman"/>
              <w:i/>
              <w:iCs/>
            </w:rPr>
            <w:t>Behaviors</w:t>
          </w:r>
          <w:proofErr w:type="spellEnd"/>
          <w:r>
            <w:rPr>
              <w:rFonts w:eastAsia="Times New Roman"/>
            </w:rPr>
            <w:t xml:space="preserve">. </w:t>
          </w:r>
          <w:proofErr w:type="gramStart"/>
          <w:r>
            <w:rPr>
              <w:rFonts w:eastAsia="Times New Roman"/>
            </w:rPr>
            <w:t>2019;90:222</w:t>
          </w:r>
          <w:proofErr w:type="gramEnd"/>
          <w:r>
            <w:rPr>
              <w:rFonts w:eastAsia="Times New Roman"/>
            </w:rPr>
            <w:t xml:space="preserve">-228. </w:t>
          </w:r>
          <w:proofErr w:type="gramStart"/>
          <w:r>
            <w:rPr>
              <w:rFonts w:eastAsia="Times New Roman"/>
            </w:rPr>
            <w:t>doi:10.1016/j.addbeh</w:t>
          </w:r>
          <w:proofErr w:type="gramEnd"/>
          <w:r>
            <w:rPr>
              <w:rFonts w:eastAsia="Times New Roman"/>
            </w:rPr>
            <w:t>.2018.11.008</w:t>
          </w:r>
        </w:p>
        <w:p w14:paraId="647DA973" w14:textId="77777777" w:rsidR="00B2585E" w:rsidRDefault="00B2585E">
          <w:pPr>
            <w:autoSpaceDE w:val="0"/>
            <w:autoSpaceDN w:val="0"/>
            <w:ind w:hanging="640"/>
            <w:divId w:val="1544488955"/>
            <w:rPr>
              <w:rFonts w:eastAsia="Times New Roman"/>
            </w:rPr>
          </w:pPr>
          <w:r>
            <w:rPr>
              <w:rFonts w:eastAsia="Times New Roman"/>
            </w:rPr>
            <w:t>19.</w:t>
          </w:r>
          <w:r>
            <w:rPr>
              <w:rFonts w:eastAsia="Times New Roman"/>
            </w:rPr>
            <w:tab/>
          </w:r>
          <w:proofErr w:type="spellStart"/>
          <w:r>
            <w:rPr>
              <w:rFonts w:eastAsia="Times New Roman"/>
            </w:rPr>
            <w:t>Rezai</w:t>
          </w:r>
          <w:proofErr w:type="spellEnd"/>
          <w:r>
            <w:rPr>
              <w:rFonts w:eastAsia="Times New Roman"/>
            </w:rPr>
            <w:t xml:space="preserve">-Zadeh KP, Engstrom RN, Sharma A, et al. Generational trends and patterns in readmission within a </w:t>
          </w:r>
          <w:proofErr w:type="spellStart"/>
          <w:r>
            <w:rPr>
              <w:rFonts w:eastAsia="Times New Roman"/>
            </w:rPr>
            <w:t>statewide</w:t>
          </w:r>
          <w:proofErr w:type="spellEnd"/>
          <w:r>
            <w:rPr>
              <w:rFonts w:eastAsia="Times New Roman"/>
            </w:rPr>
            <w:t xml:space="preserve"> cohort of clients receiving heroin use disorder treatment in Maryland, 2007–2013.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2019;96:82</w:t>
          </w:r>
          <w:proofErr w:type="gramEnd"/>
          <w:r>
            <w:rPr>
              <w:rFonts w:eastAsia="Times New Roman"/>
            </w:rPr>
            <w:t xml:space="preserve">-91. </w:t>
          </w:r>
          <w:proofErr w:type="spellStart"/>
          <w:proofErr w:type="gramStart"/>
          <w:r>
            <w:rPr>
              <w:rFonts w:eastAsia="Times New Roman"/>
            </w:rPr>
            <w:t>doi:https</w:t>
          </w:r>
          <w:proofErr w:type="spellEnd"/>
          <w:r>
            <w:rPr>
              <w:rFonts w:eastAsia="Times New Roman"/>
            </w:rPr>
            <w:t>://doi.org/10.1016/j.jsat.2018.10.010</w:t>
          </w:r>
          <w:proofErr w:type="gramEnd"/>
        </w:p>
        <w:p w14:paraId="43DA9D4F" w14:textId="77777777" w:rsidR="00B2585E" w:rsidRDefault="00B2585E">
          <w:pPr>
            <w:autoSpaceDE w:val="0"/>
            <w:autoSpaceDN w:val="0"/>
            <w:ind w:hanging="640"/>
            <w:divId w:val="778719955"/>
            <w:rPr>
              <w:rFonts w:eastAsia="Times New Roman"/>
            </w:rPr>
          </w:pPr>
          <w:r>
            <w:rPr>
              <w:rFonts w:eastAsia="Times New Roman"/>
            </w:rPr>
            <w:t>20.</w:t>
          </w:r>
          <w:r>
            <w:rPr>
              <w:rFonts w:eastAsia="Times New Roman"/>
            </w:rPr>
            <w:tab/>
            <w:t xml:space="preserve">Timko C, Nash A, Owens MD, Taylor E, Finlay AK. Systematic Review of Criminal and Legal Involvement After Substance Use and Mental Health Treatment Among Veterans: Building Toward Needed Research. </w:t>
          </w:r>
          <w:proofErr w:type="spellStart"/>
          <w:r>
            <w:rPr>
              <w:rFonts w:eastAsia="Times New Roman"/>
              <w:i/>
              <w:iCs/>
            </w:rPr>
            <w:t>Subst</w:t>
          </w:r>
          <w:proofErr w:type="spellEnd"/>
          <w:r>
            <w:rPr>
              <w:rFonts w:eastAsia="Times New Roman"/>
              <w:i/>
              <w:iCs/>
            </w:rPr>
            <w:t xml:space="preserve"> Abuse</w:t>
          </w:r>
          <w:r>
            <w:rPr>
              <w:rFonts w:eastAsia="Times New Roman"/>
            </w:rPr>
            <w:t xml:space="preserve">. </w:t>
          </w:r>
          <w:proofErr w:type="gramStart"/>
          <w:r>
            <w:rPr>
              <w:rFonts w:eastAsia="Times New Roman"/>
            </w:rPr>
            <w:t>2020;14:117822181990128</w:t>
          </w:r>
          <w:proofErr w:type="gramEnd"/>
          <w:r>
            <w:rPr>
              <w:rFonts w:eastAsia="Times New Roman"/>
            </w:rPr>
            <w:t>. doi:10.1177/1178221819901281</w:t>
          </w:r>
        </w:p>
        <w:p w14:paraId="34D1B532" w14:textId="77777777" w:rsidR="00B2585E" w:rsidRDefault="00B2585E">
          <w:pPr>
            <w:autoSpaceDE w:val="0"/>
            <w:autoSpaceDN w:val="0"/>
            <w:ind w:hanging="640"/>
            <w:divId w:val="69353087"/>
            <w:rPr>
              <w:rFonts w:eastAsia="Times New Roman"/>
            </w:rPr>
          </w:pPr>
          <w:r>
            <w:rPr>
              <w:rFonts w:eastAsia="Times New Roman"/>
            </w:rPr>
            <w:t>21.</w:t>
          </w:r>
          <w:r>
            <w:rPr>
              <w:rFonts w:eastAsia="Times New Roman"/>
            </w:rPr>
            <w:tab/>
          </w:r>
          <w:proofErr w:type="spellStart"/>
          <w:r>
            <w:rPr>
              <w:rFonts w:eastAsia="Times New Roman"/>
            </w:rPr>
            <w:t>Nkemjika</w:t>
          </w:r>
          <w:proofErr w:type="spellEnd"/>
          <w:r>
            <w:rPr>
              <w:rFonts w:eastAsia="Times New Roman"/>
            </w:rPr>
            <w:t xml:space="preserve"> S, Olatunji E, </w:t>
          </w:r>
          <w:proofErr w:type="spellStart"/>
          <w:r>
            <w:rPr>
              <w:rFonts w:eastAsia="Times New Roman"/>
            </w:rPr>
            <w:t>Olwit</w:t>
          </w:r>
          <w:proofErr w:type="spellEnd"/>
          <w:r>
            <w:rPr>
              <w:rFonts w:eastAsia="Times New Roman"/>
            </w:rPr>
            <w:t xml:space="preserve"> C, et al. Comorbid Substance Use and Mental Health Disorders: Prior Treatment/Admission as a Predictor of Criminal Arrest Among American Youths. </w:t>
          </w:r>
          <w:proofErr w:type="spellStart"/>
          <w:r>
            <w:rPr>
              <w:rFonts w:eastAsia="Times New Roman"/>
              <w:i/>
              <w:iCs/>
            </w:rPr>
            <w:t>Cureus</w:t>
          </w:r>
          <w:proofErr w:type="spellEnd"/>
          <w:r>
            <w:rPr>
              <w:rFonts w:eastAsia="Times New Roman"/>
            </w:rPr>
            <w:t>. Published online January 24, 2022. doi:10.7759/cureus.21551</w:t>
          </w:r>
        </w:p>
        <w:p w14:paraId="6C20FC4E" w14:textId="77777777" w:rsidR="00B2585E" w:rsidRDefault="00B2585E">
          <w:pPr>
            <w:autoSpaceDE w:val="0"/>
            <w:autoSpaceDN w:val="0"/>
            <w:ind w:hanging="640"/>
            <w:divId w:val="507212104"/>
            <w:rPr>
              <w:rFonts w:eastAsia="Times New Roman"/>
            </w:rPr>
          </w:pPr>
          <w:r>
            <w:rPr>
              <w:rFonts w:eastAsia="Times New Roman"/>
            </w:rPr>
            <w:t>22.</w:t>
          </w:r>
          <w:r>
            <w:rPr>
              <w:rFonts w:eastAsia="Times New Roman"/>
            </w:rPr>
            <w:tab/>
          </w:r>
          <w:proofErr w:type="spellStart"/>
          <w:r>
            <w:rPr>
              <w:rFonts w:eastAsia="Times New Roman"/>
            </w:rPr>
            <w:t>Reif</w:t>
          </w:r>
          <w:proofErr w:type="spellEnd"/>
          <w:r>
            <w:rPr>
              <w:rFonts w:eastAsia="Times New Roman"/>
            </w:rPr>
            <w:t xml:space="preserve"> S, Stewart MT, Torres ME, Davis MT, Dana BM, Ritter GA. Effectiveness of value-based purchasing for substance use treatment engagement and retention. </w:t>
          </w:r>
          <w:r>
            <w:rPr>
              <w:rFonts w:eastAsia="Times New Roman"/>
              <w:i/>
              <w:iCs/>
            </w:rPr>
            <w:t xml:space="preserve">J </w:t>
          </w:r>
          <w:proofErr w:type="spellStart"/>
          <w:r>
            <w:rPr>
              <w:rFonts w:eastAsia="Times New Roman"/>
              <w:i/>
              <w:iCs/>
            </w:rPr>
            <w:t>Subst</w:t>
          </w:r>
          <w:proofErr w:type="spellEnd"/>
          <w:r>
            <w:rPr>
              <w:rFonts w:eastAsia="Times New Roman"/>
              <w:i/>
              <w:iCs/>
            </w:rPr>
            <w:t xml:space="preserve"> Abuse Treat</w:t>
          </w:r>
          <w:r>
            <w:rPr>
              <w:rFonts w:eastAsia="Times New Roman"/>
            </w:rPr>
            <w:t xml:space="preserve">. </w:t>
          </w:r>
          <w:proofErr w:type="gramStart"/>
          <w:r>
            <w:rPr>
              <w:rFonts w:eastAsia="Times New Roman"/>
            </w:rPr>
            <w:t>2021;122:108217</w:t>
          </w:r>
          <w:proofErr w:type="gramEnd"/>
          <w:r>
            <w:rPr>
              <w:rFonts w:eastAsia="Times New Roman"/>
            </w:rPr>
            <w:t xml:space="preserve">. </w:t>
          </w:r>
          <w:proofErr w:type="gramStart"/>
          <w:r>
            <w:rPr>
              <w:rFonts w:eastAsia="Times New Roman"/>
            </w:rPr>
            <w:t>doi:10.1016/j.jsat</w:t>
          </w:r>
          <w:proofErr w:type="gramEnd"/>
          <w:r>
            <w:rPr>
              <w:rFonts w:eastAsia="Times New Roman"/>
            </w:rPr>
            <w:t>.2020.108217</w:t>
          </w:r>
        </w:p>
        <w:p w14:paraId="487C1E91" w14:textId="77777777" w:rsidR="00B2585E" w:rsidRDefault="00B2585E">
          <w:pPr>
            <w:autoSpaceDE w:val="0"/>
            <w:autoSpaceDN w:val="0"/>
            <w:ind w:hanging="640"/>
            <w:divId w:val="195966423"/>
            <w:rPr>
              <w:rFonts w:eastAsia="Times New Roman"/>
            </w:rPr>
          </w:pPr>
          <w:r>
            <w:rPr>
              <w:rFonts w:eastAsia="Times New Roman"/>
            </w:rPr>
            <w:t>23.</w:t>
          </w:r>
          <w:r>
            <w:rPr>
              <w:rFonts w:eastAsia="Times New Roman"/>
            </w:rPr>
            <w:tab/>
          </w:r>
          <w:proofErr w:type="spellStart"/>
          <w:r>
            <w:rPr>
              <w:rFonts w:eastAsia="Times New Roman"/>
            </w:rPr>
            <w:t>Tiet</w:t>
          </w:r>
          <w:proofErr w:type="spellEnd"/>
          <w:r>
            <w:rPr>
              <w:rFonts w:eastAsia="Times New Roman"/>
            </w:rPr>
            <w:t xml:space="preserve"> QQ, </w:t>
          </w:r>
          <w:proofErr w:type="spellStart"/>
          <w:r>
            <w:rPr>
              <w:rFonts w:eastAsia="Times New Roman"/>
            </w:rPr>
            <w:t>Ilgen</w:t>
          </w:r>
          <w:proofErr w:type="spellEnd"/>
          <w:r>
            <w:rPr>
              <w:rFonts w:eastAsia="Times New Roman"/>
            </w:rPr>
            <w:t xml:space="preserve"> MA, Byrnes HF, Harris AHS, Finney JW. Treatment setting and baseline substance use severity interact to predict patients’ outcomes. </w:t>
          </w:r>
          <w:r>
            <w:rPr>
              <w:rFonts w:eastAsia="Times New Roman"/>
              <w:i/>
              <w:iCs/>
            </w:rPr>
            <w:t>Addiction</w:t>
          </w:r>
          <w:r>
            <w:rPr>
              <w:rFonts w:eastAsia="Times New Roman"/>
            </w:rPr>
            <w:t>. 2007;102(3):432-440. doi:10.1111/j.1360-0443.</w:t>
          </w:r>
          <w:proofErr w:type="gramStart"/>
          <w:r>
            <w:rPr>
              <w:rFonts w:eastAsia="Times New Roman"/>
            </w:rPr>
            <w:t>2006.01717.x</w:t>
          </w:r>
          <w:proofErr w:type="gramEnd"/>
        </w:p>
        <w:p w14:paraId="5CAD7F9C" w14:textId="77777777" w:rsidR="00B2585E" w:rsidRDefault="00B2585E">
          <w:pPr>
            <w:autoSpaceDE w:val="0"/>
            <w:autoSpaceDN w:val="0"/>
            <w:ind w:hanging="640"/>
            <w:divId w:val="24017541"/>
            <w:rPr>
              <w:rFonts w:eastAsia="Times New Roman"/>
            </w:rPr>
          </w:pPr>
          <w:r>
            <w:rPr>
              <w:rFonts w:eastAsia="Times New Roman"/>
            </w:rPr>
            <w:t>24.</w:t>
          </w:r>
          <w:r>
            <w:rPr>
              <w:rFonts w:eastAsia="Times New Roman"/>
            </w:rPr>
            <w:tab/>
            <w:t xml:space="preserve">Fiestas F, Ponce J. </w:t>
          </w:r>
          <w:proofErr w:type="spellStart"/>
          <w:r>
            <w:rPr>
              <w:rFonts w:eastAsia="Times New Roman"/>
            </w:rPr>
            <w:t>Eficacia</w:t>
          </w:r>
          <w:proofErr w:type="spellEnd"/>
          <w:r>
            <w:rPr>
              <w:rFonts w:eastAsia="Times New Roman"/>
            </w:rPr>
            <w:t xml:space="preserve"> de las </w:t>
          </w:r>
          <w:proofErr w:type="spellStart"/>
          <w:r>
            <w:rPr>
              <w:rFonts w:eastAsia="Times New Roman"/>
            </w:rPr>
            <w:t>comunidades</w:t>
          </w:r>
          <w:proofErr w:type="spellEnd"/>
          <w:r>
            <w:rPr>
              <w:rFonts w:eastAsia="Times New Roman"/>
            </w:rPr>
            <w:t xml:space="preserve"> </w:t>
          </w:r>
          <w:proofErr w:type="spellStart"/>
          <w:r>
            <w:rPr>
              <w:rFonts w:eastAsia="Times New Roman"/>
            </w:rPr>
            <w:t>terapéuticas</w:t>
          </w:r>
          <w:proofErr w:type="spellEnd"/>
          <w:r>
            <w:rPr>
              <w:rFonts w:eastAsia="Times New Roman"/>
            </w:rPr>
            <w:t xml:space="preserve"> </w:t>
          </w:r>
          <w:proofErr w:type="spellStart"/>
          <w:r>
            <w:rPr>
              <w:rFonts w:eastAsia="Times New Roman"/>
            </w:rPr>
            <w:t>en</w:t>
          </w:r>
          <w:proofErr w:type="spellEnd"/>
          <w:r>
            <w:rPr>
              <w:rFonts w:eastAsia="Times New Roman"/>
            </w:rPr>
            <w:t xml:space="preserve"> </w:t>
          </w:r>
          <w:proofErr w:type="spellStart"/>
          <w:r>
            <w:rPr>
              <w:rFonts w:eastAsia="Times New Roman"/>
            </w:rPr>
            <w:t>el</w:t>
          </w:r>
          <w:proofErr w:type="spellEnd"/>
          <w:r>
            <w:rPr>
              <w:rFonts w:eastAsia="Times New Roman"/>
            </w:rPr>
            <w:t xml:space="preserve"> </w:t>
          </w:r>
          <w:proofErr w:type="spellStart"/>
          <w:r>
            <w:rPr>
              <w:rFonts w:eastAsia="Times New Roman"/>
            </w:rPr>
            <w:t>tratamiento</w:t>
          </w:r>
          <w:proofErr w:type="spellEnd"/>
          <w:r>
            <w:rPr>
              <w:rFonts w:eastAsia="Times New Roman"/>
            </w:rPr>
            <w:t xml:space="preserve"> de </w:t>
          </w:r>
          <w:proofErr w:type="spellStart"/>
          <w:r>
            <w:rPr>
              <w:rFonts w:eastAsia="Times New Roman"/>
            </w:rPr>
            <w:t>problemas</w:t>
          </w:r>
          <w:proofErr w:type="spellEnd"/>
          <w:r>
            <w:rPr>
              <w:rFonts w:eastAsia="Times New Roman"/>
            </w:rPr>
            <w:t xml:space="preserve"> </w:t>
          </w:r>
          <w:proofErr w:type="spellStart"/>
          <w:r>
            <w:rPr>
              <w:rFonts w:eastAsia="Times New Roman"/>
            </w:rPr>
            <w:t>por</w:t>
          </w:r>
          <w:proofErr w:type="spellEnd"/>
          <w:r>
            <w:rPr>
              <w:rFonts w:eastAsia="Times New Roman"/>
            </w:rPr>
            <w:t xml:space="preserve"> </w:t>
          </w:r>
          <w:proofErr w:type="spellStart"/>
          <w:r>
            <w:rPr>
              <w:rFonts w:eastAsia="Times New Roman"/>
            </w:rPr>
            <w:t>uso</w:t>
          </w:r>
          <w:proofErr w:type="spellEnd"/>
          <w:r>
            <w:rPr>
              <w:rFonts w:eastAsia="Times New Roman"/>
            </w:rPr>
            <w:t xml:space="preserve"> de </w:t>
          </w:r>
          <w:proofErr w:type="spellStart"/>
          <w:r>
            <w:rPr>
              <w:rFonts w:eastAsia="Times New Roman"/>
            </w:rPr>
            <w:t>sustancias</w:t>
          </w:r>
          <w:proofErr w:type="spellEnd"/>
          <w:r>
            <w:rPr>
              <w:rFonts w:eastAsia="Times New Roman"/>
            </w:rPr>
            <w:t xml:space="preserve"> </w:t>
          </w:r>
          <w:proofErr w:type="spellStart"/>
          <w:r>
            <w:rPr>
              <w:rFonts w:eastAsia="Times New Roman"/>
            </w:rPr>
            <w:t>psicoactivas</w:t>
          </w:r>
          <w:proofErr w:type="spellEnd"/>
          <w:r>
            <w:rPr>
              <w:rFonts w:eastAsia="Times New Roman"/>
            </w:rPr>
            <w:t xml:space="preserve">: </w:t>
          </w:r>
          <w:proofErr w:type="spellStart"/>
          <w:r>
            <w:rPr>
              <w:rFonts w:eastAsia="Times New Roman"/>
            </w:rPr>
            <w:t>una</w:t>
          </w:r>
          <w:proofErr w:type="spellEnd"/>
          <w:r>
            <w:rPr>
              <w:rFonts w:eastAsia="Times New Roman"/>
            </w:rPr>
            <w:t xml:space="preserve"> </w:t>
          </w:r>
          <w:proofErr w:type="spellStart"/>
          <w:r>
            <w:rPr>
              <w:rFonts w:eastAsia="Times New Roman"/>
            </w:rPr>
            <w:t>revisión</w:t>
          </w:r>
          <w:proofErr w:type="spellEnd"/>
          <w:r>
            <w:rPr>
              <w:rFonts w:eastAsia="Times New Roman"/>
            </w:rPr>
            <w:t xml:space="preserve"> </w:t>
          </w:r>
          <w:proofErr w:type="spellStart"/>
          <w:r>
            <w:rPr>
              <w:rFonts w:eastAsia="Times New Roman"/>
            </w:rPr>
            <w:t>sistemática</w:t>
          </w:r>
          <w:proofErr w:type="spellEnd"/>
          <w:r>
            <w:rPr>
              <w:rFonts w:eastAsia="Times New Roman"/>
            </w:rPr>
            <w:t xml:space="preserve">. </w:t>
          </w:r>
          <w:r>
            <w:rPr>
              <w:rFonts w:eastAsia="Times New Roman"/>
              <w:i/>
              <w:iCs/>
            </w:rPr>
            <w:t xml:space="preserve">Rev Peru Med Exp </w:t>
          </w:r>
          <w:proofErr w:type="spellStart"/>
          <w:r>
            <w:rPr>
              <w:rFonts w:eastAsia="Times New Roman"/>
              <w:i/>
              <w:iCs/>
            </w:rPr>
            <w:t>Salud</w:t>
          </w:r>
          <w:proofErr w:type="spellEnd"/>
          <w:r>
            <w:rPr>
              <w:rFonts w:eastAsia="Times New Roman"/>
              <w:i/>
              <w:iCs/>
            </w:rPr>
            <w:t xml:space="preserve"> Publica</w:t>
          </w:r>
          <w:r>
            <w:rPr>
              <w:rFonts w:eastAsia="Times New Roman"/>
            </w:rPr>
            <w:t>. 2012;29(1):12-20. https://www.redalyc.org/articulo.oa?id=36323255003</w:t>
          </w:r>
        </w:p>
        <w:p w14:paraId="070562D6" w14:textId="77777777" w:rsidR="00B2585E" w:rsidRDefault="00B2585E">
          <w:pPr>
            <w:autoSpaceDE w:val="0"/>
            <w:autoSpaceDN w:val="0"/>
            <w:ind w:hanging="640"/>
            <w:divId w:val="1768768647"/>
            <w:rPr>
              <w:rFonts w:eastAsia="Times New Roman"/>
            </w:rPr>
          </w:pPr>
          <w:r>
            <w:rPr>
              <w:rFonts w:eastAsia="Times New Roman"/>
            </w:rPr>
            <w:t>25.</w:t>
          </w:r>
          <w:r>
            <w:rPr>
              <w:rFonts w:eastAsia="Times New Roman"/>
            </w:rPr>
            <w:tab/>
            <w:t>Font-</w:t>
          </w:r>
          <w:proofErr w:type="spellStart"/>
          <w:r>
            <w:rPr>
              <w:rFonts w:eastAsia="Times New Roman"/>
            </w:rPr>
            <w:t>Mayolas</w:t>
          </w:r>
          <w:proofErr w:type="spellEnd"/>
          <w:r>
            <w:rPr>
              <w:rFonts w:eastAsia="Times New Roman"/>
            </w:rPr>
            <w:t xml:space="preserve"> S, Calvo F. Polydrug Definition and Assessment: The State of the Art. </w:t>
          </w:r>
          <w:r>
            <w:rPr>
              <w:rFonts w:eastAsia="Times New Roman"/>
              <w:i/>
              <w:iCs/>
            </w:rPr>
            <w:t>Int J Environ Res Public Health</w:t>
          </w:r>
          <w:r>
            <w:rPr>
              <w:rFonts w:eastAsia="Times New Roman"/>
            </w:rPr>
            <w:t>. 2022;19(20):13542. doi:10.3390/ijerph192013542</w:t>
          </w:r>
        </w:p>
        <w:p w14:paraId="74AD5314" w14:textId="77777777" w:rsidR="00B2585E" w:rsidRDefault="00B2585E">
          <w:pPr>
            <w:autoSpaceDE w:val="0"/>
            <w:autoSpaceDN w:val="0"/>
            <w:ind w:hanging="640"/>
            <w:divId w:val="212205750"/>
            <w:rPr>
              <w:rFonts w:eastAsia="Times New Roman"/>
            </w:rPr>
          </w:pPr>
          <w:r>
            <w:rPr>
              <w:rFonts w:eastAsia="Times New Roman"/>
            </w:rPr>
            <w:t>26.</w:t>
          </w:r>
          <w:r>
            <w:rPr>
              <w:rFonts w:eastAsia="Times New Roman"/>
            </w:rPr>
            <w:tab/>
            <w:t xml:space="preserve">Crummy EA, O’Neal TJ, Baskin BM, Ferguson SM. One Is Not Enough: Understanding and </w:t>
          </w:r>
          <w:proofErr w:type="spellStart"/>
          <w:r>
            <w:rPr>
              <w:rFonts w:eastAsia="Times New Roman"/>
            </w:rPr>
            <w:t>Modeling</w:t>
          </w:r>
          <w:proofErr w:type="spellEnd"/>
          <w:r>
            <w:rPr>
              <w:rFonts w:eastAsia="Times New Roman"/>
            </w:rPr>
            <w:t xml:space="preserve"> Polysubstance Use. </w:t>
          </w:r>
          <w:r>
            <w:rPr>
              <w:rFonts w:eastAsia="Times New Roman"/>
              <w:i/>
              <w:iCs/>
            </w:rPr>
            <w:t xml:space="preserve">Front </w:t>
          </w:r>
          <w:proofErr w:type="spellStart"/>
          <w:r>
            <w:rPr>
              <w:rFonts w:eastAsia="Times New Roman"/>
              <w:i/>
              <w:iCs/>
            </w:rPr>
            <w:t>Neurosci</w:t>
          </w:r>
          <w:proofErr w:type="spellEnd"/>
          <w:r>
            <w:rPr>
              <w:rFonts w:eastAsia="Times New Roman"/>
            </w:rPr>
            <w:t>. 2020;14. doi:10.3389/fnins.2020.00569</w:t>
          </w:r>
        </w:p>
        <w:p w14:paraId="38590DF8" w14:textId="77777777" w:rsidR="00B2585E" w:rsidRDefault="00B2585E">
          <w:pPr>
            <w:autoSpaceDE w:val="0"/>
            <w:autoSpaceDN w:val="0"/>
            <w:ind w:hanging="640"/>
            <w:divId w:val="1518420124"/>
            <w:rPr>
              <w:rFonts w:eastAsia="Times New Roman"/>
            </w:rPr>
          </w:pPr>
          <w:r>
            <w:rPr>
              <w:rFonts w:eastAsia="Times New Roman"/>
            </w:rPr>
            <w:t>27.</w:t>
          </w:r>
          <w:r>
            <w:rPr>
              <w:rFonts w:eastAsia="Times New Roman"/>
            </w:rPr>
            <w:tab/>
            <w:t>Crowther MJ, Lambert P. MULTISTATE: Stata module to perform multi-state survival analysis. Published online January 18, 2023. https://EconPapers.repec.org/RePEc:boc:bocode:s458207</w:t>
          </w:r>
        </w:p>
        <w:p w14:paraId="4B79A58E" w14:textId="77777777" w:rsidR="00B2585E" w:rsidRDefault="00B2585E">
          <w:pPr>
            <w:autoSpaceDE w:val="0"/>
            <w:autoSpaceDN w:val="0"/>
            <w:ind w:hanging="640"/>
            <w:divId w:val="1262489969"/>
            <w:rPr>
              <w:rFonts w:eastAsia="Times New Roman"/>
            </w:rPr>
          </w:pPr>
          <w:r>
            <w:rPr>
              <w:rFonts w:eastAsia="Times New Roman"/>
            </w:rPr>
            <w:t>28.</w:t>
          </w:r>
          <w:r>
            <w:rPr>
              <w:rFonts w:eastAsia="Times New Roman"/>
            </w:rPr>
            <w:tab/>
          </w:r>
          <w:proofErr w:type="spellStart"/>
          <w:r>
            <w:rPr>
              <w:rFonts w:eastAsia="Times New Roman"/>
            </w:rPr>
            <w:t>Sarabipour</w:t>
          </w:r>
          <w:proofErr w:type="spellEnd"/>
          <w:r>
            <w:rPr>
              <w:rFonts w:eastAsia="Times New Roman"/>
            </w:rPr>
            <w:t xml:space="preserve"> S, Khan A, </w:t>
          </w:r>
          <w:proofErr w:type="spellStart"/>
          <w:r>
            <w:rPr>
              <w:rFonts w:eastAsia="Times New Roman"/>
            </w:rPr>
            <w:t>Seah</w:t>
          </w:r>
          <w:proofErr w:type="spellEnd"/>
          <w:r>
            <w:rPr>
              <w:rFonts w:eastAsia="Times New Roman"/>
            </w:rPr>
            <w:t xml:space="preserve"> S, et al. Evaluating features of scientific conferences: A call for improvements. Published online 2020. doi:10.1101/2020.04.02.022079</w:t>
          </w:r>
        </w:p>
        <w:p w14:paraId="323F2B0C" w14:textId="73417AB5" w:rsidR="00EE710A" w:rsidRDefault="00B2585E" w:rsidP="008A4DE2">
          <w:pPr>
            <w:spacing w:line="240" w:lineRule="auto"/>
            <w:rPr>
              <w:szCs w:val="20"/>
            </w:rPr>
          </w:pPr>
          <w:r>
            <w:rPr>
              <w:rFonts w:eastAsia="Times New Roman"/>
            </w:rPr>
            <w:t> </w:t>
          </w:r>
        </w:p>
      </w:sdtContent>
    </w:sdt>
    <w:p w14:paraId="4631D4E8" w14:textId="127887B9" w:rsidR="00EE710A" w:rsidRDefault="00EE710A">
      <w:pPr>
        <w:jc w:val="left"/>
        <w:rPr>
          <w:szCs w:val="20"/>
        </w:rPr>
      </w:pPr>
    </w:p>
    <w:sectPr w:rsidR="00EE710A" w:rsidSect="002516F4">
      <w:headerReference w:type="default" r:id="rId13"/>
      <w:pgSz w:w="11906" w:h="16838"/>
      <w:pgMar w:top="851" w:right="851" w:bottom="851" w:left="85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varo Castillo Carniglia | U.Mayor" w:date="2023-03-23T14:53:00Z" w:initials="ACC|U">
    <w:p w14:paraId="38B088BE" w14:textId="77777777" w:rsidR="00326A7F" w:rsidRDefault="00326A7F" w:rsidP="004E6272">
      <w:pPr>
        <w:jc w:val="left"/>
      </w:pPr>
      <w:r>
        <w:rPr>
          <w:rStyle w:val="Refdecomentario"/>
        </w:rPr>
        <w:annotationRef/>
      </w:r>
      <w:r>
        <w:rPr>
          <w:rFonts w:ascii="Times New Roman" w:eastAsia="Times New Roman" w:hAnsi="Times New Roman" w:cs="Times New Roman"/>
          <w:szCs w:val="20"/>
          <w:lang w:val="es-CL" w:eastAsia="es-ES_tradnl"/>
        </w:rPr>
        <w:t>ME parece que hay que tratar de forma más directa el tema del efecto mediador del tratamiento en la relación entre PSU y CCJS. Me cuesta ver el hilo conductor de la intro y pareciera que evita hablar de mediación hasta la presentación del objetivo en el último párrafo. Pensaría que es cosa de reordenar algunas cosas y sacar todo lo que rodee el tema central del estudio</w:t>
      </w:r>
    </w:p>
  </w:comment>
  <w:comment w:id="1" w:author="Alvaro Castillo Carniglia | U.Mayor" w:date="2023-03-23T14:35:00Z" w:initials="ACC|U">
    <w:p w14:paraId="32428FC3" w14:textId="77777777" w:rsidR="00C54184" w:rsidRDefault="00C54184" w:rsidP="00C54184">
      <w:pPr>
        <w:jc w:val="left"/>
      </w:pPr>
      <w:r>
        <w:rPr>
          <w:rStyle w:val="Refdecomentario"/>
        </w:rPr>
        <w:annotationRef/>
      </w:r>
      <w:r>
        <w:rPr>
          <w:rFonts w:ascii="Times New Roman" w:eastAsia="Times New Roman" w:hAnsi="Times New Roman" w:cs="Times New Roman"/>
          <w:color w:val="000000"/>
          <w:szCs w:val="20"/>
          <w:lang w:val="es-CL" w:eastAsia="es-ES_tradnl"/>
        </w:rPr>
        <w:t xml:space="preserve">No estoy seguro si está esta frase se refiere a personas con PSU o a personas en contacto con el sistema de justicia con PSU. Lo menciono porque esta frase dice más o menos lo mismo (con más detalle) que las dos primeras frases de este párrafo. </w:t>
      </w:r>
    </w:p>
  </w:comment>
  <w:comment w:id="2" w:author="Andrés González Santa Cruz" w:date="2023-03-24T22:02:00Z" w:initials="AGSC">
    <w:p w14:paraId="3E91F32C" w14:textId="77777777" w:rsidR="00C54184" w:rsidRDefault="00C54184" w:rsidP="00C54184">
      <w:pPr>
        <w:pStyle w:val="Textocomentario"/>
        <w:jc w:val="left"/>
      </w:pPr>
      <w:r>
        <w:rPr>
          <w:rStyle w:val="Refdecomentario"/>
        </w:rPr>
        <w:annotationRef/>
      </w:r>
      <w:r>
        <w:t xml:space="preserve">Por lo visto hablan de lo mismo. </w:t>
      </w:r>
    </w:p>
  </w:comment>
  <w:comment w:id="3" w:author="Alvaro Castillo Carniglia | U.Mayor" w:date="2023-03-23T14:38:00Z" w:initials="ACC|U">
    <w:p w14:paraId="1DF25DB8" w14:textId="67715BD8" w:rsidR="00AA1D99" w:rsidRDefault="00AA1D99" w:rsidP="00D518C0">
      <w:pPr>
        <w:jc w:val="left"/>
      </w:pPr>
      <w:r>
        <w:rPr>
          <w:rStyle w:val="Refdecomentario"/>
        </w:rPr>
        <w:annotationRef/>
      </w:r>
      <w:r>
        <w:rPr>
          <w:rFonts w:ascii="Times New Roman" w:eastAsia="Times New Roman" w:hAnsi="Times New Roman" w:cs="Times New Roman"/>
          <w:color w:val="000000"/>
          <w:szCs w:val="20"/>
          <w:lang w:val="es-CL" w:eastAsia="es-ES_tradnl"/>
        </w:rPr>
        <w:t xml:space="preserve">Trataría de limitar el uso de siglas. </w:t>
      </w:r>
    </w:p>
  </w:comment>
  <w:comment w:id="9" w:author="Alvaro Castillo Carniglia | U.Mayor" w:date="2023-03-23T15:01:00Z" w:initials="ACC|U">
    <w:p w14:paraId="18FE8972" w14:textId="6D560F06" w:rsidR="00A11A24" w:rsidRDefault="00A11A24" w:rsidP="0025697A">
      <w:pPr>
        <w:jc w:val="left"/>
      </w:pPr>
      <w:r>
        <w:rPr>
          <w:rStyle w:val="Refdecomentario"/>
        </w:rPr>
        <w:annotationRef/>
      </w:r>
      <w:r>
        <w:rPr>
          <w:rFonts w:ascii="Times New Roman" w:eastAsia="Times New Roman" w:hAnsi="Times New Roman" w:cs="Times New Roman"/>
          <w:color w:val="000000"/>
          <w:szCs w:val="20"/>
          <w:lang w:val="es-CL" w:eastAsia="es-ES_tradnl"/>
        </w:rPr>
        <w:t>Cuál es la diferencia entre este y el anterior?</w:t>
      </w:r>
    </w:p>
  </w:comment>
  <w:comment w:id="10" w:author="Andrés González Santa Cruz" w:date="2023-03-24T18:52:00Z" w:initials="AGSC">
    <w:p w14:paraId="02FAC6D0" w14:textId="77777777" w:rsidR="00D41536" w:rsidRDefault="00D41536" w:rsidP="008D4FCE">
      <w:pPr>
        <w:pStyle w:val="Textocomentario"/>
        <w:jc w:val="left"/>
      </w:pPr>
      <w:r>
        <w:rPr>
          <w:rStyle w:val="Refdecomentario"/>
        </w:rPr>
        <w:annotationRef/>
      </w:r>
      <w:r>
        <w:t>Queríamos que el primer objetivo fuera descriptivo en verdad, tal vez sin definir el rol</w:t>
      </w:r>
    </w:p>
  </w:comment>
  <w:comment w:id="11" w:author="Alvaro Castillo Carniglia | U.Mayor" w:date="2023-03-23T15:03:00Z" w:initials="ACC|U">
    <w:p w14:paraId="31DF42F6" w14:textId="7311B3C5" w:rsidR="00A11A24" w:rsidRDefault="00A11A24" w:rsidP="0098425F">
      <w:pPr>
        <w:jc w:val="left"/>
      </w:pPr>
      <w:r>
        <w:rPr>
          <w:rStyle w:val="Refdecomentario"/>
        </w:rPr>
        <w:annotationRef/>
      </w:r>
      <w:r>
        <w:rPr>
          <w:rFonts w:ascii="Times New Roman" w:eastAsia="Times New Roman" w:hAnsi="Times New Roman" w:cs="Times New Roman"/>
          <w:color w:val="000000"/>
          <w:szCs w:val="20"/>
          <w:lang w:val="es-CL" w:eastAsia="es-ES_tradnl"/>
        </w:rPr>
        <w:t>No se si está bien formulado actualmente. Tal vez algo como “To estimate the proportion of the effect between PSU and CCSJ that is mediated by treatment completion”, o algo similar</w:t>
      </w:r>
    </w:p>
  </w:comment>
  <w:comment w:id="12" w:author="Andrés González Santa Cruz" w:date="2023-03-24T19:15:00Z" w:initials="AGSC">
    <w:p w14:paraId="08674F24" w14:textId="77777777" w:rsidR="00D43448" w:rsidRDefault="00D43448">
      <w:pPr>
        <w:pStyle w:val="Textocomentario"/>
        <w:jc w:val="left"/>
      </w:pPr>
      <w:r>
        <w:rPr>
          <w:rStyle w:val="Refdecomentario"/>
        </w:rPr>
        <w:annotationRef/>
      </w:r>
      <w:r>
        <w:t>Puede ser?:</w:t>
      </w:r>
      <w:r>
        <w:br/>
      </w:r>
      <w:r>
        <w:rPr>
          <w:lang w:val="en-AU"/>
        </w:rPr>
        <w:t xml:space="preserve"> To estimate the potential mediating effect of treatment completion on the relationship between PSU and CCSJ.</w:t>
      </w:r>
      <w:r>
        <w:rPr>
          <w:lang w:val="en-AU"/>
        </w:rPr>
        <w:br/>
      </w:r>
    </w:p>
    <w:p w14:paraId="13D9F8ED" w14:textId="77777777" w:rsidR="00D43448" w:rsidRDefault="00D43448" w:rsidP="00631311">
      <w:pPr>
        <w:pStyle w:val="Textocomentario"/>
        <w:jc w:val="left"/>
      </w:pPr>
      <w:r>
        <w:rPr>
          <w:lang w:val="en-AU"/>
        </w:rPr>
        <w:t>Me incomoda incorporar la palabra "efecto"</w:t>
      </w:r>
    </w:p>
  </w:comment>
  <w:comment w:id="18" w:author="Alvaro Castillo Carniglia | U.Mayor" w:date="2023-03-23T15:05:00Z" w:initials="ACC|U">
    <w:p w14:paraId="3C1F87D1" w14:textId="706CCFFA" w:rsidR="00A11A24" w:rsidRDefault="00A11A24" w:rsidP="00991A89">
      <w:pPr>
        <w:jc w:val="left"/>
      </w:pPr>
      <w:r>
        <w:rPr>
          <w:rStyle w:val="Refdecomentario"/>
        </w:rPr>
        <w:annotationRef/>
      </w:r>
      <w:r>
        <w:rPr>
          <w:rFonts w:ascii="Times New Roman" w:eastAsia="Times New Roman" w:hAnsi="Times New Roman" w:cs="Times New Roman"/>
          <w:color w:val="000000"/>
          <w:szCs w:val="20"/>
          <w:lang w:val="es-CL" w:eastAsia="es-ES_tradnl"/>
        </w:rPr>
        <w:t>Revisar según como quede el OE3</w:t>
      </w:r>
    </w:p>
  </w:comment>
  <w:comment w:id="19" w:author="Andrés González Santa Cruz" w:date="2023-03-24T19:29:00Z" w:initials="AGSC">
    <w:p w14:paraId="63BBDD4F" w14:textId="77777777" w:rsidR="00BA30CC" w:rsidRDefault="00BA30CC" w:rsidP="00685547">
      <w:pPr>
        <w:pStyle w:val="Textocomentario"/>
        <w:jc w:val="left"/>
      </w:pPr>
      <w:r>
        <w:rPr>
          <w:rStyle w:val="Refdecomentario"/>
        </w:rPr>
        <w:annotationRef/>
      </w:r>
      <w:r>
        <w:t>Se ofrece una corrección</w:t>
      </w:r>
    </w:p>
  </w:comment>
  <w:comment w:id="27" w:author="Alvaro Castillo Carniglia | U.Mayor" w:date="2023-03-23T15:08:00Z" w:initials="ACC|U">
    <w:p w14:paraId="34E71A0B" w14:textId="725D6DF8" w:rsidR="00607283" w:rsidRDefault="00607283" w:rsidP="00BD41EF">
      <w:pPr>
        <w:jc w:val="left"/>
      </w:pPr>
      <w:r>
        <w:rPr>
          <w:rStyle w:val="Refdecomentario"/>
        </w:rPr>
        <w:annotationRef/>
      </w:r>
      <w:r>
        <w:rPr>
          <w:rFonts w:ascii="Times New Roman" w:eastAsia="Times New Roman" w:hAnsi="Times New Roman" w:cs="Times New Roman"/>
          <w:color w:val="000000"/>
          <w:szCs w:val="20"/>
          <w:lang w:val="es-CL" w:eastAsia="es-ES_tradnl"/>
        </w:rPr>
        <w:t xml:space="preserve">Mmm no sé. Las dispensas las deciden los comités de ética, no los investigadores. Ahora bien, me pregunto si la aprobación conque obtuvo Mariel para su papes aplica también para este. La Pregunta está relacionada y son los mismo datos </w:t>
      </w:r>
    </w:p>
  </w:comment>
  <w:comment w:id="28" w:author="Andrés González Santa Cruz" w:date="2023-03-24T19:03:00Z" w:initials="AGSC">
    <w:p w14:paraId="4EE26EF4" w14:textId="77777777" w:rsidR="004603F7" w:rsidRDefault="004603F7" w:rsidP="00CB4C3A">
      <w:pPr>
        <w:pStyle w:val="Textocomentario"/>
        <w:jc w:val="left"/>
      </w:pPr>
      <w:r>
        <w:rPr>
          <w:rStyle w:val="Refdecomentario"/>
        </w:rPr>
        <w:annotationRef/>
      </w:r>
      <w:r>
        <w:t>@mariel? Podrías confirmar si es posible?</w:t>
      </w:r>
    </w:p>
  </w:comment>
  <w:comment w:id="29" w:author="Alvaro Castillo Carniglia | U.Mayor" w:date="2023-03-23T15:09:00Z" w:initials="ACC|U">
    <w:p w14:paraId="7593E80B" w14:textId="1313C0DF" w:rsidR="00607283" w:rsidRDefault="00607283" w:rsidP="00F86CFC">
      <w:pPr>
        <w:jc w:val="left"/>
      </w:pPr>
      <w:r>
        <w:rPr>
          <w:rStyle w:val="Refdecomentario"/>
        </w:rPr>
        <w:annotationRef/>
      </w:r>
      <w:r>
        <w:rPr>
          <w:rFonts w:ascii="Times New Roman" w:eastAsia="Times New Roman" w:hAnsi="Times New Roman" w:cs="Times New Roman"/>
          <w:color w:val="000000"/>
          <w:szCs w:val="20"/>
          <w:lang w:val="es-CL" w:eastAsia="es-ES_tradnl"/>
        </w:rPr>
        <w:t>Pero esta es una variable mediadora, no el outcome en este estudio</w:t>
      </w:r>
    </w:p>
  </w:comment>
  <w:comment w:id="30" w:author="Andrés González Santa Cruz" w:date="2023-03-24T19:02:00Z" w:initials="AGSC">
    <w:p w14:paraId="375DCE78" w14:textId="77777777" w:rsidR="004603F7" w:rsidRDefault="004603F7" w:rsidP="00683231">
      <w:pPr>
        <w:pStyle w:val="Textocomentario"/>
        <w:jc w:val="left"/>
      </w:pPr>
      <w:r>
        <w:rPr>
          <w:rStyle w:val="Refdecomentario"/>
        </w:rPr>
        <w:annotationRef/>
      </w:r>
      <w:r>
        <w:t>corregido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B088BE" w15:done="0"/>
  <w15:commentEx w15:paraId="32428FC3" w15:done="0"/>
  <w15:commentEx w15:paraId="3E91F32C" w15:paraIdParent="32428FC3" w15:done="0"/>
  <w15:commentEx w15:paraId="1DF25DB8" w15:done="0"/>
  <w15:commentEx w15:paraId="18FE8972" w15:done="0"/>
  <w15:commentEx w15:paraId="02FAC6D0" w15:paraIdParent="18FE8972" w15:done="0"/>
  <w15:commentEx w15:paraId="31DF42F6" w15:done="0"/>
  <w15:commentEx w15:paraId="13D9F8ED" w15:paraIdParent="31DF42F6" w15:done="0"/>
  <w15:commentEx w15:paraId="3C1F87D1" w15:done="0"/>
  <w15:commentEx w15:paraId="63BBDD4F" w15:paraIdParent="3C1F87D1" w15:done="0"/>
  <w15:commentEx w15:paraId="34E71A0B" w15:done="0"/>
  <w15:commentEx w15:paraId="4EE26EF4" w15:paraIdParent="34E71A0B" w15:done="0"/>
  <w15:commentEx w15:paraId="7593E80B" w15:done="0"/>
  <w15:commentEx w15:paraId="375DCE78" w15:paraIdParent="7593E8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6E656" w16cex:dateUtc="2023-03-23T17:53:00Z"/>
  <w16cex:commentExtensible w16cex:durableId="27C9B84F" w16cex:dateUtc="2023-03-23T17:35:00Z"/>
  <w16cex:commentExtensible w16cex:durableId="27C9B84E" w16cex:dateUtc="2023-03-25T01:02:00Z"/>
  <w16cex:commentExtensible w16cex:durableId="27C6E300" w16cex:dateUtc="2023-03-23T17:38:00Z"/>
  <w16cex:commentExtensible w16cex:durableId="27C6E855" w16cex:dateUtc="2023-03-23T18:01:00Z"/>
  <w16cex:commentExtensible w16cex:durableId="27C86FD4" w16cex:dateUtc="2023-03-24T21:52:00Z"/>
  <w16cex:commentExtensible w16cex:durableId="27C6E8D7" w16cex:dateUtc="2023-03-23T18:03:00Z"/>
  <w16cex:commentExtensible w16cex:durableId="27C8755F" w16cex:dateUtc="2023-03-24T22:15:00Z"/>
  <w16cex:commentExtensible w16cex:durableId="27C6E944" w16cex:dateUtc="2023-03-23T18:05:00Z"/>
  <w16cex:commentExtensible w16cex:durableId="27C878A3" w16cex:dateUtc="2023-03-24T22:29:00Z"/>
  <w16cex:commentExtensible w16cex:durableId="27C6E9D4" w16cex:dateUtc="2023-03-23T18:08:00Z"/>
  <w16cex:commentExtensible w16cex:durableId="27C87299" w16cex:dateUtc="2023-03-24T22:03:00Z"/>
  <w16cex:commentExtensible w16cex:durableId="27C6EA0E" w16cex:dateUtc="2023-03-23T18:09:00Z"/>
  <w16cex:commentExtensible w16cex:durableId="27C8722D" w16cex:dateUtc="2023-03-24T22: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B088BE" w16cid:durableId="27C6E656"/>
  <w16cid:commentId w16cid:paraId="32428FC3" w16cid:durableId="27C9B84F"/>
  <w16cid:commentId w16cid:paraId="3E91F32C" w16cid:durableId="27C9B84E"/>
  <w16cid:commentId w16cid:paraId="1DF25DB8" w16cid:durableId="27C6E300"/>
  <w16cid:commentId w16cid:paraId="18FE8972" w16cid:durableId="27C6E855"/>
  <w16cid:commentId w16cid:paraId="02FAC6D0" w16cid:durableId="27C86FD4"/>
  <w16cid:commentId w16cid:paraId="31DF42F6" w16cid:durableId="27C6E8D7"/>
  <w16cid:commentId w16cid:paraId="13D9F8ED" w16cid:durableId="27C8755F"/>
  <w16cid:commentId w16cid:paraId="3C1F87D1" w16cid:durableId="27C6E944"/>
  <w16cid:commentId w16cid:paraId="63BBDD4F" w16cid:durableId="27C878A3"/>
  <w16cid:commentId w16cid:paraId="34E71A0B" w16cid:durableId="27C6E9D4"/>
  <w16cid:commentId w16cid:paraId="4EE26EF4" w16cid:durableId="27C87299"/>
  <w16cid:commentId w16cid:paraId="7593E80B" w16cid:durableId="27C6EA0E"/>
  <w16cid:commentId w16cid:paraId="375DCE78" w16cid:durableId="27C872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0C751" w14:textId="77777777" w:rsidR="00A70018" w:rsidRDefault="00A70018" w:rsidP="0055708A">
      <w:pPr>
        <w:spacing w:after="0" w:line="240" w:lineRule="auto"/>
      </w:pPr>
      <w:r>
        <w:separator/>
      </w:r>
    </w:p>
  </w:endnote>
  <w:endnote w:type="continuationSeparator" w:id="0">
    <w:p w14:paraId="64D88385" w14:textId="77777777" w:rsidR="00A70018" w:rsidRDefault="00A70018" w:rsidP="0055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E5515" w14:textId="77777777" w:rsidR="00A70018" w:rsidRDefault="00A70018" w:rsidP="0055708A">
      <w:pPr>
        <w:spacing w:after="0" w:line="240" w:lineRule="auto"/>
      </w:pPr>
      <w:r>
        <w:separator/>
      </w:r>
    </w:p>
  </w:footnote>
  <w:footnote w:type="continuationSeparator" w:id="0">
    <w:p w14:paraId="4B24BB7A" w14:textId="77777777" w:rsidR="00A70018" w:rsidRDefault="00A70018" w:rsidP="0055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B1F1A" w14:textId="6533F39B" w:rsidR="0055708A" w:rsidRPr="00A96EE0" w:rsidRDefault="0055708A" w:rsidP="00A96EE0">
    <w:pPr>
      <w:pStyle w:val="Encabezado"/>
      <w:jc w:val="right"/>
      <w:rPr>
        <w:sz w:val="16"/>
        <w:szCs w:val="16"/>
        <w:lang w:val="es-CL"/>
      </w:rPr>
    </w:pPr>
    <w:r w:rsidRPr="00A96EE0">
      <w:rPr>
        <w:noProof/>
        <w:sz w:val="16"/>
        <w:szCs w:val="16"/>
      </w:rPr>
      <w:drawing>
        <wp:anchor distT="0" distB="0" distL="114300" distR="114300" simplePos="0" relativeHeight="251658240" behindDoc="1" locked="0" layoutInCell="1" allowOverlap="1" wp14:anchorId="11EBAFBE" wp14:editId="6F322175">
          <wp:simplePos x="0" y="0"/>
          <wp:positionH relativeFrom="column">
            <wp:posOffset>-31750</wp:posOffset>
          </wp:positionH>
          <wp:positionV relativeFrom="paragraph">
            <wp:posOffset>-246380</wp:posOffset>
          </wp:positionV>
          <wp:extent cx="1455621" cy="406400"/>
          <wp:effectExtent l="0" t="0" r="0" b="0"/>
          <wp:wrapTight wrapText="bothSides">
            <wp:wrapPolygon edited="0">
              <wp:start x="848" y="3038"/>
              <wp:lineTo x="1131" y="17213"/>
              <wp:lineTo x="20356" y="17213"/>
              <wp:lineTo x="20639" y="15188"/>
              <wp:lineTo x="19225" y="8100"/>
              <wp:lineTo x="18094" y="3038"/>
              <wp:lineTo x="848" y="3038"/>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5621" cy="406400"/>
                  </a:xfrm>
                  <a:prstGeom prst="rect">
                    <a:avLst/>
                  </a:prstGeom>
                  <a:noFill/>
                  <a:ln>
                    <a:noFill/>
                  </a:ln>
                </pic:spPr>
              </pic:pic>
            </a:graphicData>
          </a:graphic>
        </wp:anchor>
      </w:drawing>
    </w:r>
    <w:r w:rsidRPr="00A96EE0">
      <w:rPr>
        <w:b/>
        <w:bCs/>
        <w:sz w:val="16"/>
        <w:szCs w:val="16"/>
        <w:lang w:val="es-CL"/>
      </w:rPr>
      <w:t xml:space="preserve">Propuesta - Concurso Fondo de Investigación Intramural </w:t>
    </w:r>
    <w:r w:rsidR="00F44B03">
      <w:rPr>
        <w:b/>
        <w:bCs/>
        <w:sz w:val="16"/>
        <w:szCs w:val="16"/>
        <w:lang w:val="es-CL"/>
      </w:rPr>
      <w:t xml:space="preserve">2023 </w:t>
    </w:r>
    <w:r w:rsidRPr="00A96EE0">
      <w:rPr>
        <w:b/>
        <w:bCs/>
        <w:sz w:val="16"/>
        <w:szCs w:val="16"/>
        <w:lang w:val="es-CL"/>
      </w:rPr>
      <w:t>nDP</w:t>
    </w:r>
  </w:p>
  <w:p w14:paraId="7346EC07" w14:textId="77777777" w:rsidR="0055708A" w:rsidRPr="0055708A" w:rsidRDefault="0055708A">
    <w:pPr>
      <w:pStyle w:val="Encabezado"/>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6B9"/>
    <w:multiLevelType w:val="multilevel"/>
    <w:tmpl w:val="038A206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E44352"/>
    <w:multiLevelType w:val="multilevel"/>
    <w:tmpl w:val="E2D483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4F1810"/>
    <w:multiLevelType w:val="multilevel"/>
    <w:tmpl w:val="8918D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726C2"/>
    <w:multiLevelType w:val="multilevel"/>
    <w:tmpl w:val="131C97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812DAB"/>
    <w:multiLevelType w:val="hybridMultilevel"/>
    <w:tmpl w:val="21C04228"/>
    <w:lvl w:ilvl="0" w:tplc="5DC60DDE">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8206B"/>
    <w:multiLevelType w:val="hybridMultilevel"/>
    <w:tmpl w:val="E17AC72E"/>
    <w:lvl w:ilvl="0" w:tplc="98009FEE">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9DA777D"/>
    <w:multiLevelType w:val="multilevel"/>
    <w:tmpl w:val="6AC211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0AF0291"/>
    <w:multiLevelType w:val="hybridMultilevel"/>
    <w:tmpl w:val="35906344"/>
    <w:lvl w:ilvl="0" w:tplc="8BF0165C">
      <w:start w:val="1"/>
      <w:numFmt w:val="bullet"/>
      <w:lvlText w:val=""/>
      <w:lvlJc w:val="left"/>
      <w:pPr>
        <w:ind w:left="720" w:hanging="360"/>
      </w:pPr>
      <w:rPr>
        <w:rFonts w:ascii="Wingdings" w:hAnsi="Wingdings" w:hint="default"/>
        <w:b/>
        <w:bCs/>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9842C2"/>
    <w:multiLevelType w:val="hybridMultilevel"/>
    <w:tmpl w:val="D05E3FC4"/>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AF07CF1"/>
    <w:multiLevelType w:val="hybridMultilevel"/>
    <w:tmpl w:val="205CB9C2"/>
    <w:lvl w:ilvl="0" w:tplc="10ACEFB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C377B6A"/>
    <w:multiLevelType w:val="multilevel"/>
    <w:tmpl w:val="E918D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00A1DF6"/>
    <w:multiLevelType w:val="hybridMultilevel"/>
    <w:tmpl w:val="D05E3FC4"/>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75042F1"/>
    <w:multiLevelType w:val="multilevel"/>
    <w:tmpl w:val="D05CE5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9830EFA"/>
    <w:multiLevelType w:val="multilevel"/>
    <w:tmpl w:val="98A2EE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56C0E06"/>
    <w:multiLevelType w:val="hybridMultilevel"/>
    <w:tmpl w:val="53C63E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5F7A7E"/>
    <w:multiLevelType w:val="hybridMultilevel"/>
    <w:tmpl w:val="3210E7F4"/>
    <w:lvl w:ilvl="0" w:tplc="FFBEDDDC">
      <w:start w:val="1"/>
      <w:numFmt w:val="bullet"/>
      <w:lvlText w:val=""/>
      <w:lvlJc w:val="left"/>
      <w:pPr>
        <w:ind w:left="360" w:hanging="360"/>
      </w:pPr>
      <w:rPr>
        <w:rFonts w:ascii="Wingdings" w:hAnsi="Wingdings" w:hint="default"/>
        <w:b/>
        <w:bCs/>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03475A6"/>
    <w:multiLevelType w:val="multilevel"/>
    <w:tmpl w:val="7DFA65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85254644">
    <w:abstractNumId w:val="12"/>
  </w:num>
  <w:num w:numId="2" w16cid:durableId="470515469">
    <w:abstractNumId w:val="13"/>
  </w:num>
  <w:num w:numId="3" w16cid:durableId="1114323467">
    <w:abstractNumId w:val="3"/>
  </w:num>
  <w:num w:numId="4" w16cid:durableId="1372027697">
    <w:abstractNumId w:val="0"/>
  </w:num>
  <w:num w:numId="5" w16cid:durableId="2028143082">
    <w:abstractNumId w:val="1"/>
  </w:num>
  <w:num w:numId="6" w16cid:durableId="601183462">
    <w:abstractNumId w:val="6"/>
  </w:num>
  <w:num w:numId="7" w16cid:durableId="404837574">
    <w:abstractNumId w:val="16"/>
  </w:num>
  <w:num w:numId="8" w16cid:durableId="207185747">
    <w:abstractNumId w:val="2"/>
  </w:num>
  <w:num w:numId="9" w16cid:durableId="1218860254">
    <w:abstractNumId w:val="10"/>
  </w:num>
  <w:num w:numId="10" w16cid:durableId="821776475">
    <w:abstractNumId w:val="14"/>
  </w:num>
  <w:num w:numId="11" w16cid:durableId="871923187">
    <w:abstractNumId w:val="11"/>
  </w:num>
  <w:num w:numId="12" w16cid:durableId="2144616836">
    <w:abstractNumId w:val="15"/>
  </w:num>
  <w:num w:numId="13" w16cid:durableId="1746105145">
    <w:abstractNumId w:val="9"/>
  </w:num>
  <w:num w:numId="14" w16cid:durableId="368802756">
    <w:abstractNumId w:val="7"/>
  </w:num>
  <w:num w:numId="15" w16cid:durableId="1732650212">
    <w:abstractNumId w:val="8"/>
  </w:num>
  <w:num w:numId="16" w16cid:durableId="320357634">
    <w:abstractNumId w:val="5"/>
  </w:num>
  <w:num w:numId="17" w16cid:durableId="192652457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varo Castillo Carniglia | U.Mayor">
    <w15:presenceInfo w15:providerId="AD" w15:userId="S::alvaro.castilloc@umayor.cl::d298e3fd-9fd4-4533-a27c-5e8b5fc0b67d"/>
  </w15:person>
  <w15:person w15:author="Andrés González Santa Cruz">
    <w15:presenceInfo w15:providerId="Windows Live" w15:userId="0f261097151cd0dc"/>
  </w15:person>
  <w15:person w15:author="Andres Gonzalez Santa Cruz | U.Mayor">
    <w15:presenceInfo w15:providerId="AD" w15:userId="S::andres.gonzalez@umayor.cl::ef8ad364-3bc2-4637-80c8-13421bec28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wtrQ0MzEwMTIzMzNV0lEKTi0uzszPAykwrQUApkiQlywAAAA="/>
  </w:docVars>
  <w:rsids>
    <w:rsidRoot w:val="003C33EB"/>
    <w:rsid w:val="000033E6"/>
    <w:rsid w:val="0000376B"/>
    <w:rsid w:val="00006CD1"/>
    <w:rsid w:val="0003034C"/>
    <w:rsid w:val="00034A94"/>
    <w:rsid w:val="00036803"/>
    <w:rsid w:val="0005400F"/>
    <w:rsid w:val="00070724"/>
    <w:rsid w:val="000903C6"/>
    <w:rsid w:val="000B293F"/>
    <w:rsid w:val="000C1063"/>
    <w:rsid w:val="000C2172"/>
    <w:rsid w:val="000C49A8"/>
    <w:rsid w:val="000C558C"/>
    <w:rsid w:val="000E172B"/>
    <w:rsid w:val="00110B7D"/>
    <w:rsid w:val="001143B1"/>
    <w:rsid w:val="001176F9"/>
    <w:rsid w:val="001207F6"/>
    <w:rsid w:val="00136649"/>
    <w:rsid w:val="00137A3D"/>
    <w:rsid w:val="001441C2"/>
    <w:rsid w:val="00145022"/>
    <w:rsid w:val="00160467"/>
    <w:rsid w:val="00160556"/>
    <w:rsid w:val="001618CE"/>
    <w:rsid w:val="00161F4B"/>
    <w:rsid w:val="001642DA"/>
    <w:rsid w:val="001653BC"/>
    <w:rsid w:val="0018487B"/>
    <w:rsid w:val="00191FC3"/>
    <w:rsid w:val="00192897"/>
    <w:rsid w:val="0019332F"/>
    <w:rsid w:val="001A1214"/>
    <w:rsid w:val="001B305B"/>
    <w:rsid w:val="001C5F97"/>
    <w:rsid w:val="001E1167"/>
    <w:rsid w:val="001E3793"/>
    <w:rsid w:val="00204AB0"/>
    <w:rsid w:val="00204D7C"/>
    <w:rsid w:val="002064C4"/>
    <w:rsid w:val="00207957"/>
    <w:rsid w:val="002151BC"/>
    <w:rsid w:val="00226D7A"/>
    <w:rsid w:val="002516F4"/>
    <w:rsid w:val="00255F4B"/>
    <w:rsid w:val="0026011F"/>
    <w:rsid w:val="0026304A"/>
    <w:rsid w:val="00276D66"/>
    <w:rsid w:val="002A0A25"/>
    <w:rsid w:val="002B6359"/>
    <w:rsid w:val="002C3F62"/>
    <w:rsid w:val="002F6841"/>
    <w:rsid w:val="00307E7F"/>
    <w:rsid w:val="003121D6"/>
    <w:rsid w:val="00315E2C"/>
    <w:rsid w:val="00326824"/>
    <w:rsid w:val="00326A7F"/>
    <w:rsid w:val="00345EEB"/>
    <w:rsid w:val="00346897"/>
    <w:rsid w:val="0035574E"/>
    <w:rsid w:val="00360344"/>
    <w:rsid w:val="00364FC8"/>
    <w:rsid w:val="00365234"/>
    <w:rsid w:val="00373204"/>
    <w:rsid w:val="00376CF9"/>
    <w:rsid w:val="003770AA"/>
    <w:rsid w:val="00381077"/>
    <w:rsid w:val="00393891"/>
    <w:rsid w:val="003A18DD"/>
    <w:rsid w:val="003A28DB"/>
    <w:rsid w:val="003A3E5E"/>
    <w:rsid w:val="003B4415"/>
    <w:rsid w:val="003B67FA"/>
    <w:rsid w:val="003C33EB"/>
    <w:rsid w:val="003C612D"/>
    <w:rsid w:val="003D0950"/>
    <w:rsid w:val="003D6B6F"/>
    <w:rsid w:val="003E351D"/>
    <w:rsid w:val="003E5F07"/>
    <w:rsid w:val="003E665F"/>
    <w:rsid w:val="003E7BA9"/>
    <w:rsid w:val="003F2804"/>
    <w:rsid w:val="003F64FA"/>
    <w:rsid w:val="00406FEE"/>
    <w:rsid w:val="0041651E"/>
    <w:rsid w:val="004176A6"/>
    <w:rsid w:val="00423DCC"/>
    <w:rsid w:val="00427A4E"/>
    <w:rsid w:val="00432AF0"/>
    <w:rsid w:val="004368B2"/>
    <w:rsid w:val="0044206C"/>
    <w:rsid w:val="00447CAA"/>
    <w:rsid w:val="004547FA"/>
    <w:rsid w:val="004603F7"/>
    <w:rsid w:val="00460849"/>
    <w:rsid w:val="004637E3"/>
    <w:rsid w:val="00464871"/>
    <w:rsid w:val="00472BCF"/>
    <w:rsid w:val="004762A1"/>
    <w:rsid w:val="00476D3F"/>
    <w:rsid w:val="0048188D"/>
    <w:rsid w:val="004913A3"/>
    <w:rsid w:val="004B2841"/>
    <w:rsid w:val="004B5C02"/>
    <w:rsid w:val="004D3D5E"/>
    <w:rsid w:val="004D47FD"/>
    <w:rsid w:val="004E53CD"/>
    <w:rsid w:val="00516191"/>
    <w:rsid w:val="0053049E"/>
    <w:rsid w:val="00530DEB"/>
    <w:rsid w:val="0053352A"/>
    <w:rsid w:val="0054108A"/>
    <w:rsid w:val="00542003"/>
    <w:rsid w:val="0055708A"/>
    <w:rsid w:val="0057147F"/>
    <w:rsid w:val="00573AEC"/>
    <w:rsid w:val="0058247C"/>
    <w:rsid w:val="005A32AC"/>
    <w:rsid w:val="005A3A70"/>
    <w:rsid w:val="005A71A0"/>
    <w:rsid w:val="005C5D31"/>
    <w:rsid w:val="005D3BA4"/>
    <w:rsid w:val="005D513B"/>
    <w:rsid w:val="005F454B"/>
    <w:rsid w:val="005F60A0"/>
    <w:rsid w:val="00604674"/>
    <w:rsid w:val="00605479"/>
    <w:rsid w:val="00607283"/>
    <w:rsid w:val="006109BC"/>
    <w:rsid w:val="0061372A"/>
    <w:rsid w:val="00636201"/>
    <w:rsid w:val="00654092"/>
    <w:rsid w:val="00663E0C"/>
    <w:rsid w:val="0066408D"/>
    <w:rsid w:val="006815EC"/>
    <w:rsid w:val="006903D4"/>
    <w:rsid w:val="006924CA"/>
    <w:rsid w:val="00696C71"/>
    <w:rsid w:val="006A77D9"/>
    <w:rsid w:val="006C6FAD"/>
    <w:rsid w:val="006D489E"/>
    <w:rsid w:val="006D6A44"/>
    <w:rsid w:val="006D7BAA"/>
    <w:rsid w:val="006E5313"/>
    <w:rsid w:val="006E6DCC"/>
    <w:rsid w:val="006E740F"/>
    <w:rsid w:val="006F00FF"/>
    <w:rsid w:val="006F1B37"/>
    <w:rsid w:val="00712A20"/>
    <w:rsid w:val="00715CDB"/>
    <w:rsid w:val="00716373"/>
    <w:rsid w:val="00717421"/>
    <w:rsid w:val="007313E3"/>
    <w:rsid w:val="007326F9"/>
    <w:rsid w:val="0074310C"/>
    <w:rsid w:val="00743F99"/>
    <w:rsid w:val="0074653A"/>
    <w:rsid w:val="0075173E"/>
    <w:rsid w:val="00751B16"/>
    <w:rsid w:val="00757F56"/>
    <w:rsid w:val="00763E4F"/>
    <w:rsid w:val="0077022A"/>
    <w:rsid w:val="00777E6E"/>
    <w:rsid w:val="007A71FA"/>
    <w:rsid w:val="008128D8"/>
    <w:rsid w:val="00817898"/>
    <w:rsid w:val="00845980"/>
    <w:rsid w:val="00846E19"/>
    <w:rsid w:val="008522D4"/>
    <w:rsid w:val="008563D6"/>
    <w:rsid w:val="00864117"/>
    <w:rsid w:val="00867ACD"/>
    <w:rsid w:val="008735BE"/>
    <w:rsid w:val="008848B9"/>
    <w:rsid w:val="00886519"/>
    <w:rsid w:val="00896043"/>
    <w:rsid w:val="008A2040"/>
    <w:rsid w:val="008A4DE2"/>
    <w:rsid w:val="008B4880"/>
    <w:rsid w:val="008C06DD"/>
    <w:rsid w:val="008D546A"/>
    <w:rsid w:val="008D6332"/>
    <w:rsid w:val="008D79A4"/>
    <w:rsid w:val="008E4848"/>
    <w:rsid w:val="008E715B"/>
    <w:rsid w:val="008F7B7E"/>
    <w:rsid w:val="009053A1"/>
    <w:rsid w:val="00912DAB"/>
    <w:rsid w:val="0092194A"/>
    <w:rsid w:val="009271C7"/>
    <w:rsid w:val="00935FF5"/>
    <w:rsid w:val="0096011C"/>
    <w:rsid w:val="009653CA"/>
    <w:rsid w:val="00973211"/>
    <w:rsid w:val="009B3143"/>
    <w:rsid w:val="009C4C36"/>
    <w:rsid w:val="009D13CF"/>
    <w:rsid w:val="009D6DE0"/>
    <w:rsid w:val="009F4B49"/>
    <w:rsid w:val="00A04603"/>
    <w:rsid w:val="00A11A24"/>
    <w:rsid w:val="00A17C1D"/>
    <w:rsid w:val="00A3264C"/>
    <w:rsid w:val="00A5599F"/>
    <w:rsid w:val="00A70018"/>
    <w:rsid w:val="00A71610"/>
    <w:rsid w:val="00A96EE0"/>
    <w:rsid w:val="00AA1D99"/>
    <w:rsid w:val="00AB386F"/>
    <w:rsid w:val="00AB51B3"/>
    <w:rsid w:val="00AC178C"/>
    <w:rsid w:val="00AC3F81"/>
    <w:rsid w:val="00AE2E22"/>
    <w:rsid w:val="00AF44CC"/>
    <w:rsid w:val="00B03A5F"/>
    <w:rsid w:val="00B0570E"/>
    <w:rsid w:val="00B142EF"/>
    <w:rsid w:val="00B2585E"/>
    <w:rsid w:val="00B54A5A"/>
    <w:rsid w:val="00B567AC"/>
    <w:rsid w:val="00B655FF"/>
    <w:rsid w:val="00B74EF9"/>
    <w:rsid w:val="00B84DE5"/>
    <w:rsid w:val="00B850CA"/>
    <w:rsid w:val="00BA2454"/>
    <w:rsid w:val="00BA30CC"/>
    <w:rsid w:val="00BB2868"/>
    <w:rsid w:val="00BC4859"/>
    <w:rsid w:val="00BC6838"/>
    <w:rsid w:val="00BC6C79"/>
    <w:rsid w:val="00BD6D2D"/>
    <w:rsid w:val="00BE0F0F"/>
    <w:rsid w:val="00BE4908"/>
    <w:rsid w:val="00BF29D5"/>
    <w:rsid w:val="00BF2ED0"/>
    <w:rsid w:val="00BF63A4"/>
    <w:rsid w:val="00BF696D"/>
    <w:rsid w:val="00C015B1"/>
    <w:rsid w:val="00C01DE0"/>
    <w:rsid w:val="00C022B2"/>
    <w:rsid w:val="00C043BA"/>
    <w:rsid w:val="00C06687"/>
    <w:rsid w:val="00C13114"/>
    <w:rsid w:val="00C13DF2"/>
    <w:rsid w:val="00C16A50"/>
    <w:rsid w:val="00C17DE8"/>
    <w:rsid w:val="00C22597"/>
    <w:rsid w:val="00C2596D"/>
    <w:rsid w:val="00C26B33"/>
    <w:rsid w:val="00C30C34"/>
    <w:rsid w:val="00C47ECE"/>
    <w:rsid w:val="00C52817"/>
    <w:rsid w:val="00C54184"/>
    <w:rsid w:val="00C56CA8"/>
    <w:rsid w:val="00C86E7D"/>
    <w:rsid w:val="00C92769"/>
    <w:rsid w:val="00C92E43"/>
    <w:rsid w:val="00C944E1"/>
    <w:rsid w:val="00CA2C8F"/>
    <w:rsid w:val="00CA4A95"/>
    <w:rsid w:val="00CA79F2"/>
    <w:rsid w:val="00CB3799"/>
    <w:rsid w:val="00CE151D"/>
    <w:rsid w:val="00CF5BA7"/>
    <w:rsid w:val="00CF6B9E"/>
    <w:rsid w:val="00D0249B"/>
    <w:rsid w:val="00D02E50"/>
    <w:rsid w:val="00D0477D"/>
    <w:rsid w:val="00D07249"/>
    <w:rsid w:val="00D10602"/>
    <w:rsid w:val="00D33B61"/>
    <w:rsid w:val="00D34F4D"/>
    <w:rsid w:val="00D41536"/>
    <w:rsid w:val="00D43448"/>
    <w:rsid w:val="00D44235"/>
    <w:rsid w:val="00D45ECA"/>
    <w:rsid w:val="00D70E58"/>
    <w:rsid w:val="00D75C2C"/>
    <w:rsid w:val="00D80387"/>
    <w:rsid w:val="00D84FBB"/>
    <w:rsid w:val="00D916BD"/>
    <w:rsid w:val="00DA6408"/>
    <w:rsid w:val="00DC3ACC"/>
    <w:rsid w:val="00DC4AB9"/>
    <w:rsid w:val="00DE51DF"/>
    <w:rsid w:val="00DF4513"/>
    <w:rsid w:val="00DF55F2"/>
    <w:rsid w:val="00E020C1"/>
    <w:rsid w:val="00E12B39"/>
    <w:rsid w:val="00E13126"/>
    <w:rsid w:val="00E13E00"/>
    <w:rsid w:val="00E1595E"/>
    <w:rsid w:val="00E22968"/>
    <w:rsid w:val="00E25BFA"/>
    <w:rsid w:val="00E64DB5"/>
    <w:rsid w:val="00E66F2C"/>
    <w:rsid w:val="00E7660F"/>
    <w:rsid w:val="00E773EE"/>
    <w:rsid w:val="00E8151E"/>
    <w:rsid w:val="00E83B91"/>
    <w:rsid w:val="00EB772A"/>
    <w:rsid w:val="00EC5E6F"/>
    <w:rsid w:val="00EC7225"/>
    <w:rsid w:val="00ED1CCE"/>
    <w:rsid w:val="00ED5066"/>
    <w:rsid w:val="00EE5662"/>
    <w:rsid w:val="00EE710A"/>
    <w:rsid w:val="00EF27D8"/>
    <w:rsid w:val="00EF4859"/>
    <w:rsid w:val="00F00426"/>
    <w:rsid w:val="00F0731E"/>
    <w:rsid w:val="00F07EA1"/>
    <w:rsid w:val="00F16E2A"/>
    <w:rsid w:val="00F32485"/>
    <w:rsid w:val="00F33E66"/>
    <w:rsid w:val="00F3788F"/>
    <w:rsid w:val="00F44B03"/>
    <w:rsid w:val="00F453CA"/>
    <w:rsid w:val="00F4612F"/>
    <w:rsid w:val="00F5231A"/>
    <w:rsid w:val="00F52E4E"/>
    <w:rsid w:val="00F75DF2"/>
    <w:rsid w:val="00F8288B"/>
    <w:rsid w:val="00F93D16"/>
    <w:rsid w:val="00FA7970"/>
    <w:rsid w:val="00FB3C00"/>
    <w:rsid w:val="00FC2482"/>
    <w:rsid w:val="00FD3D5D"/>
    <w:rsid w:val="00FD48B8"/>
    <w:rsid w:val="00FE7DD2"/>
    <w:rsid w:val="00FF316C"/>
    <w:rsid w:val="00FF4818"/>
    <w:rsid w:val="00FF7C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30FA8"/>
  <w15:chartTrackingRefBased/>
  <w15:docId w15:val="{1A865009-E4DB-4533-A77D-0217C1EE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7E3"/>
    <w:pPr>
      <w:jc w:val="both"/>
    </w:pPr>
    <w:rPr>
      <w:rFonts w:ascii="Verdana" w:hAnsi="Verdana"/>
      <w:sz w:val="20"/>
    </w:rPr>
  </w:style>
  <w:style w:type="paragraph" w:styleId="Ttulo1">
    <w:name w:val="heading 1"/>
    <w:basedOn w:val="Normal"/>
    <w:link w:val="Ttulo1Car"/>
    <w:uiPriority w:val="9"/>
    <w:qFormat/>
    <w:rsid w:val="003C33EB"/>
    <w:pPr>
      <w:spacing w:before="100" w:beforeAutospacing="1" w:after="100" w:afterAutospacing="1" w:line="240" w:lineRule="auto"/>
      <w:outlineLvl w:val="0"/>
    </w:pPr>
    <w:rPr>
      <w:rFonts w:ascii="Garamond" w:eastAsia="Times New Roman" w:hAnsi="Garamond" w:cs="Times New Roman"/>
      <w:b/>
      <w:bCs/>
      <w:color w:val="4472C4" w:themeColor="accent1"/>
      <w:kern w:val="36"/>
      <w:sz w:val="28"/>
      <w:szCs w:val="48"/>
      <w:lang w:eastAsia="en-AU"/>
    </w:rPr>
  </w:style>
  <w:style w:type="paragraph" w:styleId="Ttulo2">
    <w:name w:val="heading 2"/>
    <w:basedOn w:val="Normal"/>
    <w:next w:val="Normal"/>
    <w:link w:val="Ttulo2Car"/>
    <w:uiPriority w:val="9"/>
    <w:semiHidden/>
    <w:unhideWhenUsed/>
    <w:qFormat/>
    <w:rsid w:val="000E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1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33EB"/>
    <w:rPr>
      <w:rFonts w:ascii="Garamond" w:eastAsia="Times New Roman" w:hAnsi="Garamond" w:cs="Times New Roman"/>
      <w:b/>
      <w:bCs/>
      <w:color w:val="4472C4" w:themeColor="accent1"/>
      <w:kern w:val="36"/>
      <w:sz w:val="28"/>
      <w:szCs w:val="48"/>
      <w:lang w:eastAsia="en-AU"/>
    </w:rPr>
  </w:style>
  <w:style w:type="paragraph" w:styleId="NormalWeb">
    <w:name w:val="Normal (Web)"/>
    <w:basedOn w:val="Normal"/>
    <w:uiPriority w:val="99"/>
    <w:semiHidden/>
    <w:unhideWhenUsed/>
    <w:rsid w:val="003C33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ipervnculo">
    <w:name w:val="Hyperlink"/>
    <w:basedOn w:val="Fuentedeprrafopredeter"/>
    <w:uiPriority w:val="99"/>
    <w:unhideWhenUsed/>
    <w:rsid w:val="003C33EB"/>
    <w:rPr>
      <w:color w:val="0000FF"/>
      <w:u w:val="single"/>
    </w:rPr>
  </w:style>
  <w:style w:type="paragraph" w:styleId="Encabezado">
    <w:name w:val="header"/>
    <w:basedOn w:val="Normal"/>
    <w:link w:val="EncabezadoCar"/>
    <w:uiPriority w:val="99"/>
    <w:unhideWhenUsed/>
    <w:rsid w:val="0055708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5708A"/>
  </w:style>
  <w:style w:type="paragraph" w:styleId="Piedepgina">
    <w:name w:val="footer"/>
    <w:basedOn w:val="Normal"/>
    <w:link w:val="PiedepginaCar"/>
    <w:uiPriority w:val="99"/>
    <w:unhideWhenUsed/>
    <w:rsid w:val="0055708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5708A"/>
  </w:style>
  <w:style w:type="character" w:styleId="Refdecomentario">
    <w:name w:val="annotation reference"/>
    <w:basedOn w:val="Fuentedeprrafopredeter"/>
    <w:uiPriority w:val="99"/>
    <w:semiHidden/>
    <w:unhideWhenUsed/>
    <w:rsid w:val="00DC3ACC"/>
    <w:rPr>
      <w:sz w:val="16"/>
      <w:szCs w:val="16"/>
    </w:rPr>
  </w:style>
  <w:style w:type="paragraph" w:styleId="Textocomentario">
    <w:name w:val="annotation text"/>
    <w:basedOn w:val="Normal"/>
    <w:link w:val="TextocomentarioCar"/>
    <w:uiPriority w:val="99"/>
    <w:unhideWhenUsed/>
    <w:rsid w:val="00DC3AC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rsid w:val="00DC3ACC"/>
    <w:rPr>
      <w:rFonts w:ascii="Times New Roman" w:eastAsia="Times New Roman" w:hAnsi="Times New Roman" w:cs="Times New Roman"/>
      <w:sz w:val="20"/>
      <w:szCs w:val="20"/>
      <w:lang w:val="es-CL" w:eastAsia="es-ES_tradnl"/>
    </w:rPr>
  </w:style>
  <w:style w:type="paragraph" w:styleId="Asuntodelcomentario">
    <w:name w:val="annotation subject"/>
    <w:basedOn w:val="Textocomentario"/>
    <w:next w:val="Textocomentario"/>
    <w:link w:val="AsuntodelcomentarioCar"/>
    <w:uiPriority w:val="99"/>
    <w:semiHidden/>
    <w:unhideWhenUsed/>
    <w:rsid w:val="002F6841"/>
    <w:pPr>
      <w:spacing w:after="160"/>
    </w:pPr>
    <w:rPr>
      <w:rFonts w:ascii="Verdana" w:eastAsiaTheme="minorHAnsi" w:hAnsi="Verdana" w:cstheme="minorBidi"/>
      <w:b/>
      <w:bCs/>
      <w:lang w:val="en-AU" w:eastAsia="en-US"/>
    </w:rPr>
  </w:style>
  <w:style w:type="character" w:customStyle="1" w:styleId="AsuntodelcomentarioCar">
    <w:name w:val="Asunto del comentario Car"/>
    <w:basedOn w:val="TextocomentarioCar"/>
    <w:link w:val="Asuntodelcomentario"/>
    <w:uiPriority w:val="99"/>
    <w:semiHidden/>
    <w:rsid w:val="002F6841"/>
    <w:rPr>
      <w:rFonts w:ascii="Verdana" w:eastAsia="Times New Roman" w:hAnsi="Verdana" w:cs="Times New Roman"/>
      <w:b/>
      <w:bCs/>
      <w:sz w:val="20"/>
      <w:szCs w:val="20"/>
      <w:lang w:val="es-CL" w:eastAsia="es-ES_tradnl"/>
    </w:rPr>
  </w:style>
  <w:style w:type="character" w:styleId="Mencinsinresolver">
    <w:name w:val="Unresolved Mention"/>
    <w:basedOn w:val="Fuentedeprrafopredeter"/>
    <w:uiPriority w:val="99"/>
    <w:semiHidden/>
    <w:unhideWhenUsed/>
    <w:rsid w:val="002F6841"/>
    <w:rPr>
      <w:color w:val="605E5C"/>
      <w:shd w:val="clear" w:color="auto" w:fill="E1DFDD"/>
    </w:rPr>
  </w:style>
  <w:style w:type="paragraph" w:styleId="Prrafodelista">
    <w:name w:val="List Paragraph"/>
    <w:basedOn w:val="Normal"/>
    <w:uiPriority w:val="34"/>
    <w:qFormat/>
    <w:rsid w:val="00CF6B9E"/>
    <w:pPr>
      <w:ind w:left="720"/>
      <w:contextualSpacing/>
    </w:pPr>
  </w:style>
  <w:style w:type="paragraph" w:styleId="Revisin">
    <w:name w:val="Revision"/>
    <w:hidden/>
    <w:uiPriority w:val="99"/>
    <w:semiHidden/>
    <w:rsid w:val="008E715B"/>
    <w:pPr>
      <w:spacing w:after="0" w:line="240" w:lineRule="auto"/>
    </w:pPr>
    <w:rPr>
      <w:rFonts w:ascii="Verdana" w:hAnsi="Verdana"/>
      <w:sz w:val="20"/>
    </w:rPr>
  </w:style>
  <w:style w:type="paragraph" w:customStyle="1" w:styleId="pf0">
    <w:name w:val="pf0"/>
    <w:basedOn w:val="Normal"/>
    <w:rsid w:val="0089604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cf01">
    <w:name w:val="cf01"/>
    <w:basedOn w:val="Fuentedeprrafopredeter"/>
    <w:rsid w:val="00896043"/>
    <w:rPr>
      <w:rFonts w:ascii="Segoe UI" w:hAnsi="Segoe UI" w:cs="Segoe UI" w:hint="default"/>
      <w:color w:val="333333"/>
      <w:sz w:val="18"/>
      <w:szCs w:val="18"/>
    </w:rPr>
  </w:style>
  <w:style w:type="character" w:customStyle="1" w:styleId="cf11">
    <w:name w:val="cf11"/>
    <w:basedOn w:val="Fuentedeprrafopredeter"/>
    <w:rsid w:val="00896043"/>
    <w:rPr>
      <w:rFonts w:ascii="Segoe UI" w:hAnsi="Segoe UI" w:cs="Segoe UI" w:hint="default"/>
      <w:i/>
      <w:iCs/>
      <w:color w:val="333333"/>
      <w:sz w:val="18"/>
      <w:szCs w:val="18"/>
    </w:rPr>
  </w:style>
  <w:style w:type="character" w:customStyle="1" w:styleId="cf21">
    <w:name w:val="cf21"/>
    <w:basedOn w:val="Fuentedeprrafopredeter"/>
    <w:rsid w:val="00896043"/>
    <w:rPr>
      <w:rFonts w:ascii="Segoe UI" w:hAnsi="Segoe UI" w:cs="Segoe UI" w:hint="default"/>
      <w:i/>
      <w:iCs/>
      <w:sz w:val="18"/>
      <w:szCs w:val="18"/>
    </w:rPr>
  </w:style>
  <w:style w:type="character" w:styleId="Hipervnculovisitado">
    <w:name w:val="FollowedHyperlink"/>
    <w:basedOn w:val="Fuentedeprrafopredeter"/>
    <w:uiPriority w:val="99"/>
    <w:semiHidden/>
    <w:unhideWhenUsed/>
    <w:rsid w:val="00145022"/>
    <w:rPr>
      <w:color w:val="954F72" w:themeColor="followedHyperlink"/>
      <w:u w:val="single"/>
    </w:rPr>
  </w:style>
  <w:style w:type="character" w:customStyle="1" w:styleId="Ttulo3Car">
    <w:name w:val="Título 3 Car"/>
    <w:basedOn w:val="Fuentedeprrafopredeter"/>
    <w:link w:val="Ttulo3"/>
    <w:uiPriority w:val="9"/>
    <w:semiHidden/>
    <w:rsid w:val="001176F9"/>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semiHidden/>
    <w:rsid w:val="000E172B"/>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DA6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4A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6200">
      <w:bodyDiv w:val="1"/>
      <w:marLeft w:val="0"/>
      <w:marRight w:val="0"/>
      <w:marTop w:val="0"/>
      <w:marBottom w:val="0"/>
      <w:divBdr>
        <w:top w:val="none" w:sz="0" w:space="0" w:color="auto"/>
        <w:left w:val="none" w:sz="0" w:space="0" w:color="auto"/>
        <w:bottom w:val="none" w:sz="0" w:space="0" w:color="auto"/>
        <w:right w:val="none" w:sz="0" w:space="0" w:color="auto"/>
      </w:divBdr>
    </w:div>
    <w:div w:id="35201130">
      <w:bodyDiv w:val="1"/>
      <w:marLeft w:val="0"/>
      <w:marRight w:val="0"/>
      <w:marTop w:val="0"/>
      <w:marBottom w:val="0"/>
      <w:divBdr>
        <w:top w:val="none" w:sz="0" w:space="0" w:color="auto"/>
        <w:left w:val="none" w:sz="0" w:space="0" w:color="auto"/>
        <w:bottom w:val="none" w:sz="0" w:space="0" w:color="auto"/>
        <w:right w:val="none" w:sz="0" w:space="0" w:color="auto"/>
      </w:divBdr>
      <w:divsChild>
        <w:div w:id="623386406">
          <w:marLeft w:val="640"/>
          <w:marRight w:val="0"/>
          <w:marTop w:val="0"/>
          <w:marBottom w:val="0"/>
          <w:divBdr>
            <w:top w:val="none" w:sz="0" w:space="0" w:color="auto"/>
            <w:left w:val="none" w:sz="0" w:space="0" w:color="auto"/>
            <w:bottom w:val="none" w:sz="0" w:space="0" w:color="auto"/>
            <w:right w:val="none" w:sz="0" w:space="0" w:color="auto"/>
          </w:divBdr>
        </w:div>
        <w:div w:id="62652815">
          <w:marLeft w:val="640"/>
          <w:marRight w:val="0"/>
          <w:marTop w:val="0"/>
          <w:marBottom w:val="0"/>
          <w:divBdr>
            <w:top w:val="none" w:sz="0" w:space="0" w:color="auto"/>
            <w:left w:val="none" w:sz="0" w:space="0" w:color="auto"/>
            <w:bottom w:val="none" w:sz="0" w:space="0" w:color="auto"/>
            <w:right w:val="none" w:sz="0" w:space="0" w:color="auto"/>
          </w:divBdr>
        </w:div>
        <w:div w:id="1094861599">
          <w:marLeft w:val="640"/>
          <w:marRight w:val="0"/>
          <w:marTop w:val="0"/>
          <w:marBottom w:val="0"/>
          <w:divBdr>
            <w:top w:val="none" w:sz="0" w:space="0" w:color="auto"/>
            <w:left w:val="none" w:sz="0" w:space="0" w:color="auto"/>
            <w:bottom w:val="none" w:sz="0" w:space="0" w:color="auto"/>
            <w:right w:val="none" w:sz="0" w:space="0" w:color="auto"/>
          </w:divBdr>
        </w:div>
        <w:div w:id="111824176">
          <w:marLeft w:val="640"/>
          <w:marRight w:val="0"/>
          <w:marTop w:val="0"/>
          <w:marBottom w:val="0"/>
          <w:divBdr>
            <w:top w:val="none" w:sz="0" w:space="0" w:color="auto"/>
            <w:left w:val="none" w:sz="0" w:space="0" w:color="auto"/>
            <w:bottom w:val="none" w:sz="0" w:space="0" w:color="auto"/>
            <w:right w:val="none" w:sz="0" w:space="0" w:color="auto"/>
          </w:divBdr>
        </w:div>
        <w:div w:id="1141927108">
          <w:marLeft w:val="640"/>
          <w:marRight w:val="0"/>
          <w:marTop w:val="0"/>
          <w:marBottom w:val="0"/>
          <w:divBdr>
            <w:top w:val="none" w:sz="0" w:space="0" w:color="auto"/>
            <w:left w:val="none" w:sz="0" w:space="0" w:color="auto"/>
            <w:bottom w:val="none" w:sz="0" w:space="0" w:color="auto"/>
            <w:right w:val="none" w:sz="0" w:space="0" w:color="auto"/>
          </w:divBdr>
        </w:div>
        <w:div w:id="1206940720">
          <w:marLeft w:val="640"/>
          <w:marRight w:val="0"/>
          <w:marTop w:val="0"/>
          <w:marBottom w:val="0"/>
          <w:divBdr>
            <w:top w:val="none" w:sz="0" w:space="0" w:color="auto"/>
            <w:left w:val="none" w:sz="0" w:space="0" w:color="auto"/>
            <w:bottom w:val="none" w:sz="0" w:space="0" w:color="auto"/>
            <w:right w:val="none" w:sz="0" w:space="0" w:color="auto"/>
          </w:divBdr>
        </w:div>
        <w:div w:id="1967733152">
          <w:marLeft w:val="640"/>
          <w:marRight w:val="0"/>
          <w:marTop w:val="0"/>
          <w:marBottom w:val="0"/>
          <w:divBdr>
            <w:top w:val="none" w:sz="0" w:space="0" w:color="auto"/>
            <w:left w:val="none" w:sz="0" w:space="0" w:color="auto"/>
            <w:bottom w:val="none" w:sz="0" w:space="0" w:color="auto"/>
            <w:right w:val="none" w:sz="0" w:space="0" w:color="auto"/>
          </w:divBdr>
        </w:div>
        <w:div w:id="1044406122">
          <w:marLeft w:val="640"/>
          <w:marRight w:val="0"/>
          <w:marTop w:val="0"/>
          <w:marBottom w:val="0"/>
          <w:divBdr>
            <w:top w:val="none" w:sz="0" w:space="0" w:color="auto"/>
            <w:left w:val="none" w:sz="0" w:space="0" w:color="auto"/>
            <w:bottom w:val="none" w:sz="0" w:space="0" w:color="auto"/>
            <w:right w:val="none" w:sz="0" w:space="0" w:color="auto"/>
          </w:divBdr>
        </w:div>
        <w:div w:id="213272749">
          <w:marLeft w:val="640"/>
          <w:marRight w:val="0"/>
          <w:marTop w:val="0"/>
          <w:marBottom w:val="0"/>
          <w:divBdr>
            <w:top w:val="none" w:sz="0" w:space="0" w:color="auto"/>
            <w:left w:val="none" w:sz="0" w:space="0" w:color="auto"/>
            <w:bottom w:val="none" w:sz="0" w:space="0" w:color="auto"/>
            <w:right w:val="none" w:sz="0" w:space="0" w:color="auto"/>
          </w:divBdr>
        </w:div>
        <w:div w:id="979725280">
          <w:marLeft w:val="640"/>
          <w:marRight w:val="0"/>
          <w:marTop w:val="0"/>
          <w:marBottom w:val="0"/>
          <w:divBdr>
            <w:top w:val="none" w:sz="0" w:space="0" w:color="auto"/>
            <w:left w:val="none" w:sz="0" w:space="0" w:color="auto"/>
            <w:bottom w:val="none" w:sz="0" w:space="0" w:color="auto"/>
            <w:right w:val="none" w:sz="0" w:space="0" w:color="auto"/>
          </w:divBdr>
        </w:div>
        <w:div w:id="254560900">
          <w:marLeft w:val="640"/>
          <w:marRight w:val="0"/>
          <w:marTop w:val="0"/>
          <w:marBottom w:val="0"/>
          <w:divBdr>
            <w:top w:val="none" w:sz="0" w:space="0" w:color="auto"/>
            <w:left w:val="none" w:sz="0" w:space="0" w:color="auto"/>
            <w:bottom w:val="none" w:sz="0" w:space="0" w:color="auto"/>
            <w:right w:val="none" w:sz="0" w:space="0" w:color="auto"/>
          </w:divBdr>
        </w:div>
        <w:div w:id="1152721126">
          <w:marLeft w:val="640"/>
          <w:marRight w:val="0"/>
          <w:marTop w:val="0"/>
          <w:marBottom w:val="0"/>
          <w:divBdr>
            <w:top w:val="none" w:sz="0" w:space="0" w:color="auto"/>
            <w:left w:val="none" w:sz="0" w:space="0" w:color="auto"/>
            <w:bottom w:val="none" w:sz="0" w:space="0" w:color="auto"/>
            <w:right w:val="none" w:sz="0" w:space="0" w:color="auto"/>
          </w:divBdr>
        </w:div>
        <w:div w:id="790904194">
          <w:marLeft w:val="640"/>
          <w:marRight w:val="0"/>
          <w:marTop w:val="0"/>
          <w:marBottom w:val="0"/>
          <w:divBdr>
            <w:top w:val="none" w:sz="0" w:space="0" w:color="auto"/>
            <w:left w:val="none" w:sz="0" w:space="0" w:color="auto"/>
            <w:bottom w:val="none" w:sz="0" w:space="0" w:color="auto"/>
            <w:right w:val="none" w:sz="0" w:space="0" w:color="auto"/>
          </w:divBdr>
        </w:div>
        <w:div w:id="925844427">
          <w:marLeft w:val="640"/>
          <w:marRight w:val="0"/>
          <w:marTop w:val="0"/>
          <w:marBottom w:val="0"/>
          <w:divBdr>
            <w:top w:val="none" w:sz="0" w:space="0" w:color="auto"/>
            <w:left w:val="none" w:sz="0" w:space="0" w:color="auto"/>
            <w:bottom w:val="none" w:sz="0" w:space="0" w:color="auto"/>
            <w:right w:val="none" w:sz="0" w:space="0" w:color="auto"/>
          </w:divBdr>
        </w:div>
        <w:div w:id="1696150632">
          <w:marLeft w:val="640"/>
          <w:marRight w:val="0"/>
          <w:marTop w:val="0"/>
          <w:marBottom w:val="0"/>
          <w:divBdr>
            <w:top w:val="none" w:sz="0" w:space="0" w:color="auto"/>
            <w:left w:val="none" w:sz="0" w:space="0" w:color="auto"/>
            <w:bottom w:val="none" w:sz="0" w:space="0" w:color="auto"/>
            <w:right w:val="none" w:sz="0" w:space="0" w:color="auto"/>
          </w:divBdr>
        </w:div>
        <w:div w:id="24985990">
          <w:marLeft w:val="640"/>
          <w:marRight w:val="0"/>
          <w:marTop w:val="0"/>
          <w:marBottom w:val="0"/>
          <w:divBdr>
            <w:top w:val="none" w:sz="0" w:space="0" w:color="auto"/>
            <w:left w:val="none" w:sz="0" w:space="0" w:color="auto"/>
            <w:bottom w:val="none" w:sz="0" w:space="0" w:color="auto"/>
            <w:right w:val="none" w:sz="0" w:space="0" w:color="auto"/>
          </w:divBdr>
        </w:div>
        <w:div w:id="1598715376">
          <w:marLeft w:val="640"/>
          <w:marRight w:val="0"/>
          <w:marTop w:val="0"/>
          <w:marBottom w:val="0"/>
          <w:divBdr>
            <w:top w:val="none" w:sz="0" w:space="0" w:color="auto"/>
            <w:left w:val="none" w:sz="0" w:space="0" w:color="auto"/>
            <w:bottom w:val="none" w:sz="0" w:space="0" w:color="auto"/>
            <w:right w:val="none" w:sz="0" w:space="0" w:color="auto"/>
          </w:divBdr>
        </w:div>
        <w:div w:id="743769752">
          <w:marLeft w:val="640"/>
          <w:marRight w:val="0"/>
          <w:marTop w:val="0"/>
          <w:marBottom w:val="0"/>
          <w:divBdr>
            <w:top w:val="none" w:sz="0" w:space="0" w:color="auto"/>
            <w:left w:val="none" w:sz="0" w:space="0" w:color="auto"/>
            <w:bottom w:val="none" w:sz="0" w:space="0" w:color="auto"/>
            <w:right w:val="none" w:sz="0" w:space="0" w:color="auto"/>
          </w:divBdr>
        </w:div>
        <w:div w:id="137693704">
          <w:marLeft w:val="640"/>
          <w:marRight w:val="0"/>
          <w:marTop w:val="0"/>
          <w:marBottom w:val="0"/>
          <w:divBdr>
            <w:top w:val="none" w:sz="0" w:space="0" w:color="auto"/>
            <w:left w:val="none" w:sz="0" w:space="0" w:color="auto"/>
            <w:bottom w:val="none" w:sz="0" w:space="0" w:color="auto"/>
            <w:right w:val="none" w:sz="0" w:space="0" w:color="auto"/>
          </w:divBdr>
        </w:div>
        <w:div w:id="1533804952">
          <w:marLeft w:val="640"/>
          <w:marRight w:val="0"/>
          <w:marTop w:val="0"/>
          <w:marBottom w:val="0"/>
          <w:divBdr>
            <w:top w:val="none" w:sz="0" w:space="0" w:color="auto"/>
            <w:left w:val="none" w:sz="0" w:space="0" w:color="auto"/>
            <w:bottom w:val="none" w:sz="0" w:space="0" w:color="auto"/>
            <w:right w:val="none" w:sz="0" w:space="0" w:color="auto"/>
          </w:divBdr>
        </w:div>
        <w:div w:id="727924351">
          <w:marLeft w:val="640"/>
          <w:marRight w:val="0"/>
          <w:marTop w:val="0"/>
          <w:marBottom w:val="0"/>
          <w:divBdr>
            <w:top w:val="none" w:sz="0" w:space="0" w:color="auto"/>
            <w:left w:val="none" w:sz="0" w:space="0" w:color="auto"/>
            <w:bottom w:val="none" w:sz="0" w:space="0" w:color="auto"/>
            <w:right w:val="none" w:sz="0" w:space="0" w:color="auto"/>
          </w:divBdr>
        </w:div>
        <w:div w:id="506211728">
          <w:marLeft w:val="640"/>
          <w:marRight w:val="0"/>
          <w:marTop w:val="0"/>
          <w:marBottom w:val="0"/>
          <w:divBdr>
            <w:top w:val="none" w:sz="0" w:space="0" w:color="auto"/>
            <w:left w:val="none" w:sz="0" w:space="0" w:color="auto"/>
            <w:bottom w:val="none" w:sz="0" w:space="0" w:color="auto"/>
            <w:right w:val="none" w:sz="0" w:space="0" w:color="auto"/>
          </w:divBdr>
        </w:div>
        <w:div w:id="97458051">
          <w:marLeft w:val="640"/>
          <w:marRight w:val="0"/>
          <w:marTop w:val="0"/>
          <w:marBottom w:val="0"/>
          <w:divBdr>
            <w:top w:val="none" w:sz="0" w:space="0" w:color="auto"/>
            <w:left w:val="none" w:sz="0" w:space="0" w:color="auto"/>
            <w:bottom w:val="none" w:sz="0" w:space="0" w:color="auto"/>
            <w:right w:val="none" w:sz="0" w:space="0" w:color="auto"/>
          </w:divBdr>
        </w:div>
        <w:div w:id="2024353048">
          <w:marLeft w:val="640"/>
          <w:marRight w:val="0"/>
          <w:marTop w:val="0"/>
          <w:marBottom w:val="0"/>
          <w:divBdr>
            <w:top w:val="none" w:sz="0" w:space="0" w:color="auto"/>
            <w:left w:val="none" w:sz="0" w:space="0" w:color="auto"/>
            <w:bottom w:val="none" w:sz="0" w:space="0" w:color="auto"/>
            <w:right w:val="none" w:sz="0" w:space="0" w:color="auto"/>
          </w:divBdr>
        </w:div>
        <w:div w:id="209654391">
          <w:marLeft w:val="640"/>
          <w:marRight w:val="0"/>
          <w:marTop w:val="0"/>
          <w:marBottom w:val="0"/>
          <w:divBdr>
            <w:top w:val="none" w:sz="0" w:space="0" w:color="auto"/>
            <w:left w:val="none" w:sz="0" w:space="0" w:color="auto"/>
            <w:bottom w:val="none" w:sz="0" w:space="0" w:color="auto"/>
            <w:right w:val="none" w:sz="0" w:space="0" w:color="auto"/>
          </w:divBdr>
        </w:div>
        <w:div w:id="1771700757">
          <w:marLeft w:val="640"/>
          <w:marRight w:val="0"/>
          <w:marTop w:val="0"/>
          <w:marBottom w:val="0"/>
          <w:divBdr>
            <w:top w:val="none" w:sz="0" w:space="0" w:color="auto"/>
            <w:left w:val="none" w:sz="0" w:space="0" w:color="auto"/>
            <w:bottom w:val="none" w:sz="0" w:space="0" w:color="auto"/>
            <w:right w:val="none" w:sz="0" w:space="0" w:color="auto"/>
          </w:divBdr>
        </w:div>
        <w:div w:id="1600942241">
          <w:marLeft w:val="640"/>
          <w:marRight w:val="0"/>
          <w:marTop w:val="0"/>
          <w:marBottom w:val="0"/>
          <w:divBdr>
            <w:top w:val="none" w:sz="0" w:space="0" w:color="auto"/>
            <w:left w:val="none" w:sz="0" w:space="0" w:color="auto"/>
            <w:bottom w:val="none" w:sz="0" w:space="0" w:color="auto"/>
            <w:right w:val="none" w:sz="0" w:space="0" w:color="auto"/>
          </w:divBdr>
        </w:div>
        <w:div w:id="2137554716">
          <w:marLeft w:val="640"/>
          <w:marRight w:val="0"/>
          <w:marTop w:val="0"/>
          <w:marBottom w:val="0"/>
          <w:divBdr>
            <w:top w:val="none" w:sz="0" w:space="0" w:color="auto"/>
            <w:left w:val="none" w:sz="0" w:space="0" w:color="auto"/>
            <w:bottom w:val="none" w:sz="0" w:space="0" w:color="auto"/>
            <w:right w:val="none" w:sz="0" w:space="0" w:color="auto"/>
          </w:divBdr>
        </w:div>
        <w:div w:id="1965497856">
          <w:marLeft w:val="640"/>
          <w:marRight w:val="0"/>
          <w:marTop w:val="0"/>
          <w:marBottom w:val="0"/>
          <w:divBdr>
            <w:top w:val="none" w:sz="0" w:space="0" w:color="auto"/>
            <w:left w:val="none" w:sz="0" w:space="0" w:color="auto"/>
            <w:bottom w:val="none" w:sz="0" w:space="0" w:color="auto"/>
            <w:right w:val="none" w:sz="0" w:space="0" w:color="auto"/>
          </w:divBdr>
        </w:div>
      </w:divsChild>
    </w:div>
    <w:div w:id="44716579">
      <w:bodyDiv w:val="1"/>
      <w:marLeft w:val="0"/>
      <w:marRight w:val="0"/>
      <w:marTop w:val="0"/>
      <w:marBottom w:val="0"/>
      <w:divBdr>
        <w:top w:val="none" w:sz="0" w:space="0" w:color="auto"/>
        <w:left w:val="none" w:sz="0" w:space="0" w:color="auto"/>
        <w:bottom w:val="none" w:sz="0" w:space="0" w:color="auto"/>
        <w:right w:val="none" w:sz="0" w:space="0" w:color="auto"/>
      </w:divBdr>
      <w:divsChild>
        <w:div w:id="1192648704">
          <w:marLeft w:val="640"/>
          <w:marRight w:val="0"/>
          <w:marTop w:val="0"/>
          <w:marBottom w:val="0"/>
          <w:divBdr>
            <w:top w:val="none" w:sz="0" w:space="0" w:color="auto"/>
            <w:left w:val="none" w:sz="0" w:space="0" w:color="auto"/>
            <w:bottom w:val="none" w:sz="0" w:space="0" w:color="auto"/>
            <w:right w:val="none" w:sz="0" w:space="0" w:color="auto"/>
          </w:divBdr>
        </w:div>
        <w:div w:id="2068608570">
          <w:marLeft w:val="640"/>
          <w:marRight w:val="0"/>
          <w:marTop w:val="0"/>
          <w:marBottom w:val="0"/>
          <w:divBdr>
            <w:top w:val="none" w:sz="0" w:space="0" w:color="auto"/>
            <w:left w:val="none" w:sz="0" w:space="0" w:color="auto"/>
            <w:bottom w:val="none" w:sz="0" w:space="0" w:color="auto"/>
            <w:right w:val="none" w:sz="0" w:space="0" w:color="auto"/>
          </w:divBdr>
        </w:div>
        <w:div w:id="938559678">
          <w:marLeft w:val="640"/>
          <w:marRight w:val="0"/>
          <w:marTop w:val="0"/>
          <w:marBottom w:val="0"/>
          <w:divBdr>
            <w:top w:val="none" w:sz="0" w:space="0" w:color="auto"/>
            <w:left w:val="none" w:sz="0" w:space="0" w:color="auto"/>
            <w:bottom w:val="none" w:sz="0" w:space="0" w:color="auto"/>
            <w:right w:val="none" w:sz="0" w:space="0" w:color="auto"/>
          </w:divBdr>
        </w:div>
        <w:div w:id="744381565">
          <w:marLeft w:val="640"/>
          <w:marRight w:val="0"/>
          <w:marTop w:val="0"/>
          <w:marBottom w:val="0"/>
          <w:divBdr>
            <w:top w:val="none" w:sz="0" w:space="0" w:color="auto"/>
            <w:left w:val="none" w:sz="0" w:space="0" w:color="auto"/>
            <w:bottom w:val="none" w:sz="0" w:space="0" w:color="auto"/>
            <w:right w:val="none" w:sz="0" w:space="0" w:color="auto"/>
          </w:divBdr>
        </w:div>
        <w:div w:id="1332174662">
          <w:marLeft w:val="640"/>
          <w:marRight w:val="0"/>
          <w:marTop w:val="0"/>
          <w:marBottom w:val="0"/>
          <w:divBdr>
            <w:top w:val="none" w:sz="0" w:space="0" w:color="auto"/>
            <w:left w:val="none" w:sz="0" w:space="0" w:color="auto"/>
            <w:bottom w:val="none" w:sz="0" w:space="0" w:color="auto"/>
            <w:right w:val="none" w:sz="0" w:space="0" w:color="auto"/>
          </w:divBdr>
        </w:div>
        <w:div w:id="618341425">
          <w:marLeft w:val="640"/>
          <w:marRight w:val="0"/>
          <w:marTop w:val="0"/>
          <w:marBottom w:val="0"/>
          <w:divBdr>
            <w:top w:val="none" w:sz="0" w:space="0" w:color="auto"/>
            <w:left w:val="none" w:sz="0" w:space="0" w:color="auto"/>
            <w:bottom w:val="none" w:sz="0" w:space="0" w:color="auto"/>
            <w:right w:val="none" w:sz="0" w:space="0" w:color="auto"/>
          </w:divBdr>
        </w:div>
        <w:div w:id="2100365854">
          <w:marLeft w:val="640"/>
          <w:marRight w:val="0"/>
          <w:marTop w:val="0"/>
          <w:marBottom w:val="0"/>
          <w:divBdr>
            <w:top w:val="none" w:sz="0" w:space="0" w:color="auto"/>
            <w:left w:val="none" w:sz="0" w:space="0" w:color="auto"/>
            <w:bottom w:val="none" w:sz="0" w:space="0" w:color="auto"/>
            <w:right w:val="none" w:sz="0" w:space="0" w:color="auto"/>
          </w:divBdr>
        </w:div>
        <w:div w:id="872352225">
          <w:marLeft w:val="640"/>
          <w:marRight w:val="0"/>
          <w:marTop w:val="0"/>
          <w:marBottom w:val="0"/>
          <w:divBdr>
            <w:top w:val="none" w:sz="0" w:space="0" w:color="auto"/>
            <w:left w:val="none" w:sz="0" w:space="0" w:color="auto"/>
            <w:bottom w:val="none" w:sz="0" w:space="0" w:color="auto"/>
            <w:right w:val="none" w:sz="0" w:space="0" w:color="auto"/>
          </w:divBdr>
        </w:div>
        <w:div w:id="415975363">
          <w:marLeft w:val="640"/>
          <w:marRight w:val="0"/>
          <w:marTop w:val="0"/>
          <w:marBottom w:val="0"/>
          <w:divBdr>
            <w:top w:val="none" w:sz="0" w:space="0" w:color="auto"/>
            <w:left w:val="none" w:sz="0" w:space="0" w:color="auto"/>
            <w:bottom w:val="none" w:sz="0" w:space="0" w:color="auto"/>
            <w:right w:val="none" w:sz="0" w:space="0" w:color="auto"/>
          </w:divBdr>
        </w:div>
        <w:div w:id="440223192">
          <w:marLeft w:val="640"/>
          <w:marRight w:val="0"/>
          <w:marTop w:val="0"/>
          <w:marBottom w:val="0"/>
          <w:divBdr>
            <w:top w:val="none" w:sz="0" w:space="0" w:color="auto"/>
            <w:left w:val="none" w:sz="0" w:space="0" w:color="auto"/>
            <w:bottom w:val="none" w:sz="0" w:space="0" w:color="auto"/>
            <w:right w:val="none" w:sz="0" w:space="0" w:color="auto"/>
          </w:divBdr>
        </w:div>
        <w:div w:id="398483374">
          <w:marLeft w:val="640"/>
          <w:marRight w:val="0"/>
          <w:marTop w:val="0"/>
          <w:marBottom w:val="0"/>
          <w:divBdr>
            <w:top w:val="none" w:sz="0" w:space="0" w:color="auto"/>
            <w:left w:val="none" w:sz="0" w:space="0" w:color="auto"/>
            <w:bottom w:val="none" w:sz="0" w:space="0" w:color="auto"/>
            <w:right w:val="none" w:sz="0" w:space="0" w:color="auto"/>
          </w:divBdr>
        </w:div>
        <w:div w:id="699359834">
          <w:marLeft w:val="640"/>
          <w:marRight w:val="0"/>
          <w:marTop w:val="0"/>
          <w:marBottom w:val="0"/>
          <w:divBdr>
            <w:top w:val="none" w:sz="0" w:space="0" w:color="auto"/>
            <w:left w:val="none" w:sz="0" w:space="0" w:color="auto"/>
            <w:bottom w:val="none" w:sz="0" w:space="0" w:color="auto"/>
            <w:right w:val="none" w:sz="0" w:space="0" w:color="auto"/>
          </w:divBdr>
        </w:div>
        <w:div w:id="1292400684">
          <w:marLeft w:val="640"/>
          <w:marRight w:val="0"/>
          <w:marTop w:val="0"/>
          <w:marBottom w:val="0"/>
          <w:divBdr>
            <w:top w:val="none" w:sz="0" w:space="0" w:color="auto"/>
            <w:left w:val="none" w:sz="0" w:space="0" w:color="auto"/>
            <w:bottom w:val="none" w:sz="0" w:space="0" w:color="auto"/>
            <w:right w:val="none" w:sz="0" w:space="0" w:color="auto"/>
          </w:divBdr>
        </w:div>
        <w:div w:id="1626505133">
          <w:marLeft w:val="640"/>
          <w:marRight w:val="0"/>
          <w:marTop w:val="0"/>
          <w:marBottom w:val="0"/>
          <w:divBdr>
            <w:top w:val="none" w:sz="0" w:space="0" w:color="auto"/>
            <w:left w:val="none" w:sz="0" w:space="0" w:color="auto"/>
            <w:bottom w:val="none" w:sz="0" w:space="0" w:color="auto"/>
            <w:right w:val="none" w:sz="0" w:space="0" w:color="auto"/>
          </w:divBdr>
        </w:div>
        <w:div w:id="1101953840">
          <w:marLeft w:val="640"/>
          <w:marRight w:val="0"/>
          <w:marTop w:val="0"/>
          <w:marBottom w:val="0"/>
          <w:divBdr>
            <w:top w:val="none" w:sz="0" w:space="0" w:color="auto"/>
            <w:left w:val="none" w:sz="0" w:space="0" w:color="auto"/>
            <w:bottom w:val="none" w:sz="0" w:space="0" w:color="auto"/>
            <w:right w:val="none" w:sz="0" w:space="0" w:color="auto"/>
          </w:divBdr>
        </w:div>
        <w:div w:id="295987761">
          <w:marLeft w:val="640"/>
          <w:marRight w:val="0"/>
          <w:marTop w:val="0"/>
          <w:marBottom w:val="0"/>
          <w:divBdr>
            <w:top w:val="none" w:sz="0" w:space="0" w:color="auto"/>
            <w:left w:val="none" w:sz="0" w:space="0" w:color="auto"/>
            <w:bottom w:val="none" w:sz="0" w:space="0" w:color="auto"/>
            <w:right w:val="none" w:sz="0" w:space="0" w:color="auto"/>
          </w:divBdr>
        </w:div>
        <w:div w:id="111442788">
          <w:marLeft w:val="640"/>
          <w:marRight w:val="0"/>
          <w:marTop w:val="0"/>
          <w:marBottom w:val="0"/>
          <w:divBdr>
            <w:top w:val="none" w:sz="0" w:space="0" w:color="auto"/>
            <w:left w:val="none" w:sz="0" w:space="0" w:color="auto"/>
            <w:bottom w:val="none" w:sz="0" w:space="0" w:color="auto"/>
            <w:right w:val="none" w:sz="0" w:space="0" w:color="auto"/>
          </w:divBdr>
        </w:div>
        <w:div w:id="1290864783">
          <w:marLeft w:val="640"/>
          <w:marRight w:val="0"/>
          <w:marTop w:val="0"/>
          <w:marBottom w:val="0"/>
          <w:divBdr>
            <w:top w:val="none" w:sz="0" w:space="0" w:color="auto"/>
            <w:left w:val="none" w:sz="0" w:space="0" w:color="auto"/>
            <w:bottom w:val="none" w:sz="0" w:space="0" w:color="auto"/>
            <w:right w:val="none" w:sz="0" w:space="0" w:color="auto"/>
          </w:divBdr>
        </w:div>
        <w:div w:id="1559972993">
          <w:marLeft w:val="640"/>
          <w:marRight w:val="0"/>
          <w:marTop w:val="0"/>
          <w:marBottom w:val="0"/>
          <w:divBdr>
            <w:top w:val="none" w:sz="0" w:space="0" w:color="auto"/>
            <w:left w:val="none" w:sz="0" w:space="0" w:color="auto"/>
            <w:bottom w:val="none" w:sz="0" w:space="0" w:color="auto"/>
            <w:right w:val="none" w:sz="0" w:space="0" w:color="auto"/>
          </w:divBdr>
        </w:div>
        <w:div w:id="297731761">
          <w:marLeft w:val="640"/>
          <w:marRight w:val="0"/>
          <w:marTop w:val="0"/>
          <w:marBottom w:val="0"/>
          <w:divBdr>
            <w:top w:val="none" w:sz="0" w:space="0" w:color="auto"/>
            <w:left w:val="none" w:sz="0" w:space="0" w:color="auto"/>
            <w:bottom w:val="none" w:sz="0" w:space="0" w:color="auto"/>
            <w:right w:val="none" w:sz="0" w:space="0" w:color="auto"/>
          </w:divBdr>
        </w:div>
        <w:div w:id="1119374841">
          <w:marLeft w:val="640"/>
          <w:marRight w:val="0"/>
          <w:marTop w:val="0"/>
          <w:marBottom w:val="0"/>
          <w:divBdr>
            <w:top w:val="none" w:sz="0" w:space="0" w:color="auto"/>
            <w:left w:val="none" w:sz="0" w:space="0" w:color="auto"/>
            <w:bottom w:val="none" w:sz="0" w:space="0" w:color="auto"/>
            <w:right w:val="none" w:sz="0" w:space="0" w:color="auto"/>
          </w:divBdr>
        </w:div>
        <w:div w:id="1617711704">
          <w:marLeft w:val="640"/>
          <w:marRight w:val="0"/>
          <w:marTop w:val="0"/>
          <w:marBottom w:val="0"/>
          <w:divBdr>
            <w:top w:val="none" w:sz="0" w:space="0" w:color="auto"/>
            <w:left w:val="none" w:sz="0" w:space="0" w:color="auto"/>
            <w:bottom w:val="none" w:sz="0" w:space="0" w:color="auto"/>
            <w:right w:val="none" w:sz="0" w:space="0" w:color="auto"/>
          </w:divBdr>
        </w:div>
        <w:div w:id="402023093">
          <w:marLeft w:val="640"/>
          <w:marRight w:val="0"/>
          <w:marTop w:val="0"/>
          <w:marBottom w:val="0"/>
          <w:divBdr>
            <w:top w:val="none" w:sz="0" w:space="0" w:color="auto"/>
            <w:left w:val="none" w:sz="0" w:space="0" w:color="auto"/>
            <w:bottom w:val="none" w:sz="0" w:space="0" w:color="auto"/>
            <w:right w:val="none" w:sz="0" w:space="0" w:color="auto"/>
          </w:divBdr>
        </w:div>
        <w:div w:id="1342660399">
          <w:marLeft w:val="640"/>
          <w:marRight w:val="0"/>
          <w:marTop w:val="0"/>
          <w:marBottom w:val="0"/>
          <w:divBdr>
            <w:top w:val="none" w:sz="0" w:space="0" w:color="auto"/>
            <w:left w:val="none" w:sz="0" w:space="0" w:color="auto"/>
            <w:bottom w:val="none" w:sz="0" w:space="0" w:color="auto"/>
            <w:right w:val="none" w:sz="0" w:space="0" w:color="auto"/>
          </w:divBdr>
        </w:div>
        <w:div w:id="753628160">
          <w:marLeft w:val="640"/>
          <w:marRight w:val="0"/>
          <w:marTop w:val="0"/>
          <w:marBottom w:val="0"/>
          <w:divBdr>
            <w:top w:val="none" w:sz="0" w:space="0" w:color="auto"/>
            <w:left w:val="none" w:sz="0" w:space="0" w:color="auto"/>
            <w:bottom w:val="none" w:sz="0" w:space="0" w:color="auto"/>
            <w:right w:val="none" w:sz="0" w:space="0" w:color="auto"/>
          </w:divBdr>
        </w:div>
        <w:div w:id="1125848342">
          <w:marLeft w:val="640"/>
          <w:marRight w:val="0"/>
          <w:marTop w:val="0"/>
          <w:marBottom w:val="0"/>
          <w:divBdr>
            <w:top w:val="none" w:sz="0" w:space="0" w:color="auto"/>
            <w:left w:val="none" w:sz="0" w:space="0" w:color="auto"/>
            <w:bottom w:val="none" w:sz="0" w:space="0" w:color="auto"/>
            <w:right w:val="none" w:sz="0" w:space="0" w:color="auto"/>
          </w:divBdr>
        </w:div>
      </w:divsChild>
    </w:div>
    <w:div w:id="82070492">
      <w:bodyDiv w:val="1"/>
      <w:marLeft w:val="0"/>
      <w:marRight w:val="0"/>
      <w:marTop w:val="0"/>
      <w:marBottom w:val="0"/>
      <w:divBdr>
        <w:top w:val="none" w:sz="0" w:space="0" w:color="auto"/>
        <w:left w:val="none" w:sz="0" w:space="0" w:color="auto"/>
        <w:bottom w:val="none" w:sz="0" w:space="0" w:color="auto"/>
        <w:right w:val="none" w:sz="0" w:space="0" w:color="auto"/>
      </w:divBdr>
    </w:div>
    <w:div w:id="102843121">
      <w:bodyDiv w:val="1"/>
      <w:marLeft w:val="0"/>
      <w:marRight w:val="0"/>
      <w:marTop w:val="0"/>
      <w:marBottom w:val="0"/>
      <w:divBdr>
        <w:top w:val="none" w:sz="0" w:space="0" w:color="auto"/>
        <w:left w:val="none" w:sz="0" w:space="0" w:color="auto"/>
        <w:bottom w:val="none" w:sz="0" w:space="0" w:color="auto"/>
        <w:right w:val="none" w:sz="0" w:space="0" w:color="auto"/>
      </w:divBdr>
      <w:divsChild>
        <w:div w:id="507408486">
          <w:marLeft w:val="640"/>
          <w:marRight w:val="0"/>
          <w:marTop w:val="0"/>
          <w:marBottom w:val="0"/>
          <w:divBdr>
            <w:top w:val="none" w:sz="0" w:space="0" w:color="auto"/>
            <w:left w:val="none" w:sz="0" w:space="0" w:color="auto"/>
            <w:bottom w:val="none" w:sz="0" w:space="0" w:color="auto"/>
            <w:right w:val="none" w:sz="0" w:space="0" w:color="auto"/>
          </w:divBdr>
        </w:div>
        <w:div w:id="405691657">
          <w:marLeft w:val="640"/>
          <w:marRight w:val="0"/>
          <w:marTop w:val="0"/>
          <w:marBottom w:val="0"/>
          <w:divBdr>
            <w:top w:val="none" w:sz="0" w:space="0" w:color="auto"/>
            <w:left w:val="none" w:sz="0" w:space="0" w:color="auto"/>
            <w:bottom w:val="none" w:sz="0" w:space="0" w:color="auto"/>
            <w:right w:val="none" w:sz="0" w:space="0" w:color="auto"/>
          </w:divBdr>
        </w:div>
        <w:div w:id="931167053">
          <w:marLeft w:val="640"/>
          <w:marRight w:val="0"/>
          <w:marTop w:val="0"/>
          <w:marBottom w:val="0"/>
          <w:divBdr>
            <w:top w:val="none" w:sz="0" w:space="0" w:color="auto"/>
            <w:left w:val="none" w:sz="0" w:space="0" w:color="auto"/>
            <w:bottom w:val="none" w:sz="0" w:space="0" w:color="auto"/>
            <w:right w:val="none" w:sz="0" w:space="0" w:color="auto"/>
          </w:divBdr>
        </w:div>
        <w:div w:id="1736313792">
          <w:marLeft w:val="640"/>
          <w:marRight w:val="0"/>
          <w:marTop w:val="0"/>
          <w:marBottom w:val="0"/>
          <w:divBdr>
            <w:top w:val="none" w:sz="0" w:space="0" w:color="auto"/>
            <w:left w:val="none" w:sz="0" w:space="0" w:color="auto"/>
            <w:bottom w:val="none" w:sz="0" w:space="0" w:color="auto"/>
            <w:right w:val="none" w:sz="0" w:space="0" w:color="auto"/>
          </w:divBdr>
        </w:div>
        <w:div w:id="1614242768">
          <w:marLeft w:val="640"/>
          <w:marRight w:val="0"/>
          <w:marTop w:val="0"/>
          <w:marBottom w:val="0"/>
          <w:divBdr>
            <w:top w:val="none" w:sz="0" w:space="0" w:color="auto"/>
            <w:left w:val="none" w:sz="0" w:space="0" w:color="auto"/>
            <w:bottom w:val="none" w:sz="0" w:space="0" w:color="auto"/>
            <w:right w:val="none" w:sz="0" w:space="0" w:color="auto"/>
          </w:divBdr>
        </w:div>
        <w:div w:id="942033797">
          <w:marLeft w:val="640"/>
          <w:marRight w:val="0"/>
          <w:marTop w:val="0"/>
          <w:marBottom w:val="0"/>
          <w:divBdr>
            <w:top w:val="none" w:sz="0" w:space="0" w:color="auto"/>
            <w:left w:val="none" w:sz="0" w:space="0" w:color="auto"/>
            <w:bottom w:val="none" w:sz="0" w:space="0" w:color="auto"/>
            <w:right w:val="none" w:sz="0" w:space="0" w:color="auto"/>
          </w:divBdr>
        </w:div>
        <w:div w:id="1481651772">
          <w:marLeft w:val="640"/>
          <w:marRight w:val="0"/>
          <w:marTop w:val="0"/>
          <w:marBottom w:val="0"/>
          <w:divBdr>
            <w:top w:val="none" w:sz="0" w:space="0" w:color="auto"/>
            <w:left w:val="none" w:sz="0" w:space="0" w:color="auto"/>
            <w:bottom w:val="none" w:sz="0" w:space="0" w:color="auto"/>
            <w:right w:val="none" w:sz="0" w:space="0" w:color="auto"/>
          </w:divBdr>
        </w:div>
        <w:div w:id="926504150">
          <w:marLeft w:val="640"/>
          <w:marRight w:val="0"/>
          <w:marTop w:val="0"/>
          <w:marBottom w:val="0"/>
          <w:divBdr>
            <w:top w:val="none" w:sz="0" w:space="0" w:color="auto"/>
            <w:left w:val="none" w:sz="0" w:space="0" w:color="auto"/>
            <w:bottom w:val="none" w:sz="0" w:space="0" w:color="auto"/>
            <w:right w:val="none" w:sz="0" w:space="0" w:color="auto"/>
          </w:divBdr>
        </w:div>
        <w:div w:id="785931965">
          <w:marLeft w:val="640"/>
          <w:marRight w:val="0"/>
          <w:marTop w:val="0"/>
          <w:marBottom w:val="0"/>
          <w:divBdr>
            <w:top w:val="none" w:sz="0" w:space="0" w:color="auto"/>
            <w:left w:val="none" w:sz="0" w:space="0" w:color="auto"/>
            <w:bottom w:val="none" w:sz="0" w:space="0" w:color="auto"/>
            <w:right w:val="none" w:sz="0" w:space="0" w:color="auto"/>
          </w:divBdr>
        </w:div>
        <w:div w:id="256788275">
          <w:marLeft w:val="640"/>
          <w:marRight w:val="0"/>
          <w:marTop w:val="0"/>
          <w:marBottom w:val="0"/>
          <w:divBdr>
            <w:top w:val="none" w:sz="0" w:space="0" w:color="auto"/>
            <w:left w:val="none" w:sz="0" w:space="0" w:color="auto"/>
            <w:bottom w:val="none" w:sz="0" w:space="0" w:color="auto"/>
            <w:right w:val="none" w:sz="0" w:space="0" w:color="auto"/>
          </w:divBdr>
        </w:div>
        <w:div w:id="186529141">
          <w:marLeft w:val="640"/>
          <w:marRight w:val="0"/>
          <w:marTop w:val="0"/>
          <w:marBottom w:val="0"/>
          <w:divBdr>
            <w:top w:val="none" w:sz="0" w:space="0" w:color="auto"/>
            <w:left w:val="none" w:sz="0" w:space="0" w:color="auto"/>
            <w:bottom w:val="none" w:sz="0" w:space="0" w:color="auto"/>
            <w:right w:val="none" w:sz="0" w:space="0" w:color="auto"/>
          </w:divBdr>
        </w:div>
        <w:div w:id="1537622519">
          <w:marLeft w:val="640"/>
          <w:marRight w:val="0"/>
          <w:marTop w:val="0"/>
          <w:marBottom w:val="0"/>
          <w:divBdr>
            <w:top w:val="none" w:sz="0" w:space="0" w:color="auto"/>
            <w:left w:val="none" w:sz="0" w:space="0" w:color="auto"/>
            <w:bottom w:val="none" w:sz="0" w:space="0" w:color="auto"/>
            <w:right w:val="none" w:sz="0" w:space="0" w:color="auto"/>
          </w:divBdr>
        </w:div>
        <w:div w:id="845443568">
          <w:marLeft w:val="640"/>
          <w:marRight w:val="0"/>
          <w:marTop w:val="0"/>
          <w:marBottom w:val="0"/>
          <w:divBdr>
            <w:top w:val="none" w:sz="0" w:space="0" w:color="auto"/>
            <w:left w:val="none" w:sz="0" w:space="0" w:color="auto"/>
            <w:bottom w:val="none" w:sz="0" w:space="0" w:color="auto"/>
            <w:right w:val="none" w:sz="0" w:space="0" w:color="auto"/>
          </w:divBdr>
        </w:div>
        <w:div w:id="1068453101">
          <w:marLeft w:val="640"/>
          <w:marRight w:val="0"/>
          <w:marTop w:val="0"/>
          <w:marBottom w:val="0"/>
          <w:divBdr>
            <w:top w:val="none" w:sz="0" w:space="0" w:color="auto"/>
            <w:left w:val="none" w:sz="0" w:space="0" w:color="auto"/>
            <w:bottom w:val="none" w:sz="0" w:space="0" w:color="auto"/>
            <w:right w:val="none" w:sz="0" w:space="0" w:color="auto"/>
          </w:divBdr>
        </w:div>
        <w:div w:id="1257711875">
          <w:marLeft w:val="640"/>
          <w:marRight w:val="0"/>
          <w:marTop w:val="0"/>
          <w:marBottom w:val="0"/>
          <w:divBdr>
            <w:top w:val="none" w:sz="0" w:space="0" w:color="auto"/>
            <w:left w:val="none" w:sz="0" w:space="0" w:color="auto"/>
            <w:bottom w:val="none" w:sz="0" w:space="0" w:color="auto"/>
            <w:right w:val="none" w:sz="0" w:space="0" w:color="auto"/>
          </w:divBdr>
        </w:div>
        <w:div w:id="1849831614">
          <w:marLeft w:val="640"/>
          <w:marRight w:val="0"/>
          <w:marTop w:val="0"/>
          <w:marBottom w:val="0"/>
          <w:divBdr>
            <w:top w:val="none" w:sz="0" w:space="0" w:color="auto"/>
            <w:left w:val="none" w:sz="0" w:space="0" w:color="auto"/>
            <w:bottom w:val="none" w:sz="0" w:space="0" w:color="auto"/>
            <w:right w:val="none" w:sz="0" w:space="0" w:color="auto"/>
          </w:divBdr>
        </w:div>
        <w:div w:id="2084134622">
          <w:marLeft w:val="640"/>
          <w:marRight w:val="0"/>
          <w:marTop w:val="0"/>
          <w:marBottom w:val="0"/>
          <w:divBdr>
            <w:top w:val="none" w:sz="0" w:space="0" w:color="auto"/>
            <w:left w:val="none" w:sz="0" w:space="0" w:color="auto"/>
            <w:bottom w:val="none" w:sz="0" w:space="0" w:color="auto"/>
            <w:right w:val="none" w:sz="0" w:space="0" w:color="auto"/>
          </w:divBdr>
        </w:div>
        <w:div w:id="2136174749">
          <w:marLeft w:val="640"/>
          <w:marRight w:val="0"/>
          <w:marTop w:val="0"/>
          <w:marBottom w:val="0"/>
          <w:divBdr>
            <w:top w:val="none" w:sz="0" w:space="0" w:color="auto"/>
            <w:left w:val="none" w:sz="0" w:space="0" w:color="auto"/>
            <w:bottom w:val="none" w:sz="0" w:space="0" w:color="auto"/>
            <w:right w:val="none" w:sz="0" w:space="0" w:color="auto"/>
          </w:divBdr>
        </w:div>
        <w:div w:id="1344552288">
          <w:marLeft w:val="640"/>
          <w:marRight w:val="0"/>
          <w:marTop w:val="0"/>
          <w:marBottom w:val="0"/>
          <w:divBdr>
            <w:top w:val="none" w:sz="0" w:space="0" w:color="auto"/>
            <w:left w:val="none" w:sz="0" w:space="0" w:color="auto"/>
            <w:bottom w:val="none" w:sz="0" w:space="0" w:color="auto"/>
            <w:right w:val="none" w:sz="0" w:space="0" w:color="auto"/>
          </w:divBdr>
        </w:div>
        <w:div w:id="732312852">
          <w:marLeft w:val="640"/>
          <w:marRight w:val="0"/>
          <w:marTop w:val="0"/>
          <w:marBottom w:val="0"/>
          <w:divBdr>
            <w:top w:val="none" w:sz="0" w:space="0" w:color="auto"/>
            <w:left w:val="none" w:sz="0" w:space="0" w:color="auto"/>
            <w:bottom w:val="none" w:sz="0" w:space="0" w:color="auto"/>
            <w:right w:val="none" w:sz="0" w:space="0" w:color="auto"/>
          </w:divBdr>
        </w:div>
        <w:div w:id="1407990058">
          <w:marLeft w:val="640"/>
          <w:marRight w:val="0"/>
          <w:marTop w:val="0"/>
          <w:marBottom w:val="0"/>
          <w:divBdr>
            <w:top w:val="none" w:sz="0" w:space="0" w:color="auto"/>
            <w:left w:val="none" w:sz="0" w:space="0" w:color="auto"/>
            <w:bottom w:val="none" w:sz="0" w:space="0" w:color="auto"/>
            <w:right w:val="none" w:sz="0" w:space="0" w:color="auto"/>
          </w:divBdr>
        </w:div>
        <w:div w:id="236283558">
          <w:marLeft w:val="640"/>
          <w:marRight w:val="0"/>
          <w:marTop w:val="0"/>
          <w:marBottom w:val="0"/>
          <w:divBdr>
            <w:top w:val="none" w:sz="0" w:space="0" w:color="auto"/>
            <w:left w:val="none" w:sz="0" w:space="0" w:color="auto"/>
            <w:bottom w:val="none" w:sz="0" w:space="0" w:color="auto"/>
            <w:right w:val="none" w:sz="0" w:space="0" w:color="auto"/>
          </w:divBdr>
        </w:div>
        <w:div w:id="632835484">
          <w:marLeft w:val="640"/>
          <w:marRight w:val="0"/>
          <w:marTop w:val="0"/>
          <w:marBottom w:val="0"/>
          <w:divBdr>
            <w:top w:val="none" w:sz="0" w:space="0" w:color="auto"/>
            <w:left w:val="none" w:sz="0" w:space="0" w:color="auto"/>
            <w:bottom w:val="none" w:sz="0" w:space="0" w:color="auto"/>
            <w:right w:val="none" w:sz="0" w:space="0" w:color="auto"/>
          </w:divBdr>
        </w:div>
        <w:div w:id="90199564">
          <w:marLeft w:val="640"/>
          <w:marRight w:val="0"/>
          <w:marTop w:val="0"/>
          <w:marBottom w:val="0"/>
          <w:divBdr>
            <w:top w:val="none" w:sz="0" w:space="0" w:color="auto"/>
            <w:left w:val="none" w:sz="0" w:space="0" w:color="auto"/>
            <w:bottom w:val="none" w:sz="0" w:space="0" w:color="auto"/>
            <w:right w:val="none" w:sz="0" w:space="0" w:color="auto"/>
          </w:divBdr>
        </w:div>
        <w:div w:id="949043545">
          <w:marLeft w:val="640"/>
          <w:marRight w:val="0"/>
          <w:marTop w:val="0"/>
          <w:marBottom w:val="0"/>
          <w:divBdr>
            <w:top w:val="none" w:sz="0" w:space="0" w:color="auto"/>
            <w:left w:val="none" w:sz="0" w:space="0" w:color="auto"/>
            <w:bottom w:val="none" w:sz="0" w:space="0" w:color="auto"/>
            <w:right w:val="none" w:sz="0" w:space="0" w:color="auto"/>
          </w:divBdr>
        </w:div>
        <w:div w:id="449857320">
          <w:marLeft w:val="640"/>
          <w:marRight w:val="0"/>
          <w:marTop w:val="0"/>
          <w:marBottom w:val="0"/>
          <w:divBdr>
            <w:top w:val="none" w:sz="0" w:space="0" w:color="auto"/>
            <w:left w:val="none" w:sz="0" w:space="0" w:color="auto"/>
            <w:bottom w:val="none" w:sz="0" w:space="0" w:color="auto"/>
            <w:right w:val="none" w:sz="0" w:space="0" w:color="auto"/>
          </w:divBdr>
        </w:div>
        <w:div w:id="1987589374">
          <w:marLeft w:val="640"/>
          <w:marRight w:val="0"/>
          <w:marTop w:val="0"/>
          <w:marBottom w:val="0"/>
          <w:divBdr>
            <w:top w:val="none" w:sz="0" w:space="0" w:color="auto"/>
            <w:left w:val="none" w:sz="0" w:space="0" w:color="auto"/>
            <w:bottom w:val="none" w:sz="0" w:space="0" w:color="auto"/>
            <w:right w:val="none" w:sz="0" w:space="0" w:color="auto"/>
          </w:divBdr>
        </w:div>
      </w:divsChild>
    </w:div>
    <w:div w:id="139544870">
      <w:bodyDiv w:val="1"/>
      <w:marLeft w:val="0"/>
      <w:marRight w:val="0"/>
      <w:marTop w:val="0"/>
      <w:marBottom w:val="0"/>
      <w:divBdr>
        <w:top w:val="none" w:sz="0" w:space="0" w:color="auto"/>
        <w:left w:val="none" w:sz="0" w:space="0" w:color="auto"/>
        <w:bottom w:val="none" w:sz="0" w:space="0" w:color="auto"/>
        <w:right w:val="none" w:sz="0" w:space="0" w:color="auto"/>
      </w:divBdr>
      <w:divsChild>
        <w:div w:id="278225270">
          <w:marLeft w:val="640"/>
          <w:marRight w:val="0"/>
          <w:marTop w:val="0"/>
          <w:marBottom w:val="0"/>
          <w:divBdr>
            <w:top w:val="none" w:sz="0" w:space="0" w:color="auto"/>
            <w:left w:val="none" w:sz="0" w:space="0" w:color="auto"/>
            <w:bottom w:val="none" w:sz="0" w:space="0" w:color="auto"/>
            <w:right w:val="none" w:sz="0" w:space="0" w:color="auto"/>
          </w:divBdr>
        </w:div>
        <w:div w:id="179706487">
          <w:marLeft w:val="640"/>
          <w:marRight w:val="0"/>
          <w:marTop w:val="0"/>
          <w:marBottom w:val="0"/>
          <w:divBdr>
            <w:top w:val="none" w:sz="0" w:space="0" w:color="auto"/>
            <w:left w:val="none" w:sz="0" w:space="0" w:color="auto"/>
            <w:bottom w:val="none" w:sz="0" w:space="0" w:color="auto"/>
            <w:right w:val="none" w:sz="0" w:space="0" w:color="auto"/>
          </w:divBdr>
        </w:div>
        <w:div w:id="1486823135">
          <w:marLeft w:val="640"/>
          <w:marRight w:val="0"/>
          <w:marTop w:val="0"/>
          <w:marBottom w:val="0"/>
          <w:divBdr>
            <w:top w:val="none" w:sz="0" w:space="0" w:color="auto"/>
            <w:left w:val="none" w:sz="0" w:space="0" w:color="auto"/>
            <w:bottom w:val="none" w:sz="0" w:space="0" w:color="auto"/>
            <w:right w:val="none" w:sz="0" w:space="0" w:color="auto"/>
          </w:divBdr>
        </w:div>
        <w:div w:id="1396080373">
          <w:marLeft w:val="640"/>
          <w:marRight w:val="0"/>
          <w:marTop w:val="0"/>
          <w:marBottom w:val="0"/>
          <w:divBdr>
            <w:top w:val="none" w:sz="0" w:space="0" w:color="auto"/>
            <w:left w:val="none" w:sz="0" w:space="0" w:color="auto"/>
            <w:bottom w:val="none" w:sz="0" w:space="0" w:color="auto"/>
            <w:right w:val="none" w:sz="0" w:space="0" w:color="auto"/>
          </w:divBdr>
        </w:div>
        <w:div w:id="623922592">
          <w:marLeft w:val="640"/>
          <w:marRight w:val="0"/>
          <w:marTop w:val="0"/>
          <w:marBottom w:val="0"/>
          <w:divBdr>
            <w:top w:val="none" w:sz="0" w:space="0" w:color="auto"/>
            <w:left w:val="none" w:sz="0" w:space="0" w:color="auto"/>
            <w:bottom w:val="none" w:sz="0" w:space="0" w:color="auto"/>
            <w:right w:val="none" w:sz="0" w:space="0" w:color="auto"/>
          </w:divBdr>
        </w:div>
        <w:div w:id="537402589">
          <w:marLeft w:val="640"/>
          <w:marRight w:val="0"/>
          <w:marTop w:val="0"/>
          <w:marBottom w:val="0"/>
          <w:divBdr>
            <w:top w:val="none" w:sz="0" w:space="0" w:color="auto"/>
            <w:left w:val="none" w:sz="0" w:space="0" w:color="auto"/>
            <w:bottom w:val="none" w:sz="0" w:space="0" w:color="auto"/>
            <w:right w:val="none" w:sz="0" w:space="0" w:color="auto"/>
          </w:divBdr>
        </w:div>
        <w:div w:id="1766338053">
          <w:marLeft w:val="640"/>
          <w:marRight w:val="0"/>
          <w:marTop w:val="0"/>
          <w:marBottom w:val="0"/>
          <w:divBdr>
            <w:top w:val="none" w:sz="0" w:space="0" w:color="auto"/>
            <w:left w:val="none" w:sz="0" w:space="0" w:color="auto"/>
            <w:bottom w:val="none" w:sz="0" w:space="0" w:color="auto"/>
            <w:right w:val="none" w:sz="0" w:space="0" w:color="auto"/>
          </w:divBdr>
        </w:div>
        <w:div w:id="39326236">
          <w:marLeft w:val="640"/>
          <w:marRight w:val="0"/>
          <w:marTop w:val="0"/>
          <w:marBottom w:val="0"/>
          <w:divBdr>
            <w:top w:val="none" w:sz="0" w:space="0" w:color="auto"/>
            <w:left w:val="none" w:sz="0" w:space="0" w:color="auto"/>
            <w:bottom w:val="none" w:sz="0" w:space="0" w:color="auto"/>
            <w:right w:val="none" w:sz="0" w:space="0" w:color="auto"/>
          </w:divBdr>
        </w:div>
        <w:div w:id="1398699020">
          <w:marLeft w:val="640"/>
          <w:marRight w:val="0"/>
          <w:marTop w:val="0"/>
          <w:marBottom w:val="0"/>
          <w:divBdr>
            <w:top w:val="none" w:sz="0" w:space="0" w:color="auto"/>
            <w:left w:val="none" w:sz="0" w:space="0" w:color="auto"/>
            <w:bottom w:val="none" w:sz="0" w:space="0" w:color="auto"/>
            <w:right w:val="none" w:sz="0" w:space="0" w:color="auto"/>
          </w:divBdr>
        </w:div>
        <w:div w:id="437408037">
          <w:marLeft w:val="640"/>
          <w:marRight w:val="0"/>
          <w:marTop w:val="0"/>
          <w:marBottom w:val="0"/>
          <w:divBdr>
            <w:top w:val="none" w:sz="0" w:space="0" w:color="auto"/>
            <w:left w:val="none" w:sz="0" w:space="0" w:color="auto"/>
            <w:bottom w:val="none" w:sz="0" w:space="0" w:color="auto"/>
            <w:right w:val="none" w:sz="0" w:space="0" w:color="auto"/>
          </w:divBdr>
        </w:div>
        <w:div w:id="592711674">
          <w:marLeft w:val="640"/>
          <w:marRight w:val="0"/>
          <w:marTop w:val="0"/>
          <w:marBottom w:val="0"/>
          <w:divBdr>
            <w:top w:val="none" w:sz="0" w:space="0" w:color="auto"/>
            <w:left w:val="none" w:sz="0" w:space="0" w:color="auto"/>
            <w:bottom w:val="none" w:sz="0" w:space="0" w:color="auto"/>
            <w:right w:val="none" w:sz="0" w:space="0" w:color="auto"/>
          </w:divBdr>
        </w:div>
        <w:div w:id="100880159">
          <w:marLeft w:val="640"/>
          <w:marRight w:val="0"/>
          <w:marTop w:val="0"/>
          <w:marBottom w:val="0"/>
          <w:divBdr>
            <w:top w:val="none" w:sz="0" w:space="0" w:color="auto"/>
            <w:left w:val="none" w:sz="0" w:space="0" w:color="auto"/>
            <w:bottom w:val="none" w:sz="0" w:space="0" w:color="auto"/>
            <w:right w:val="none" w:sz="0" w:space="0" w:color="auto"/>
          </w:divBdr>
        </w:div>
        <w:div w:id="1865900828">
          <w:marLeft w:val="640"/>
          <w:marRight w:val="0"/>
          <w:marTop w:val="0"/>
          <w:marBottom w:val="0"/>
          <w:divBdr>
            <w:top w:val="none" w:sz="0" w:space="0" w:color="auto"/>
            <w:left w:val="none" w:sz="0" w:space="0" w:color="auto"/>
            <w:bottom w:val="none" w:sz="0" w:space="0" w:color="auto"/>
            <w:right w:val="none" w:sz="0" w:space="0" w:color="auto"/>
          </w:divBdr>
        </w:div>
        <w:div w:id="1517112342">
          <w:marLeft w:val="640"/>
          <w:marRight w:val="0"/>
          <w:marTop w:val="0"/>
          <w:marBottom w:val="0"/>
          <w:divBdr>
            <w:top w:val="none" w:sz="0" w:space="0" w:color="auto"/>
            <w:left w:val="none" w:sz="0" w:space="0" w:color="auto"/>
            <w:bottom w:val="none" w:sz="0" w:space="0" w:color="auto"/>
            <w:right w:val="none" w:sz="0" w:space="0" w:color="auto"/>
          </w:divBdr>
        </w:div>
        <w:div w:id="1999730488">
          <w:marLeft w:val="640"/>
          <w:marRight w:val="0"/>
          <w:marTop w:val="0"/>
          <w:marBottom w:val="0"/>
          <w:divBdr>
            <w:top w:val="none" w:sz="0" w:space="0" w:color="auto"/>
            <w:left w:val="none" w:sz="0" w:space="0" w:color="auto"/>
            <w:bottom w:val="none" w:sz="0" w:space="0" w:color="auto"/>
            <w:right w:val="none" w:sz="0" w:space="0" w:color="auto"/>
          </w:divBdr>
        </w:div>
        <w:div w:id="1128821656">
          <w:marLeft w:val="640"/>
          <w:marRight w:val="0"/>
          <w:marTop w:val="0"/>
          <w:marBottom w:val="0"/>
          <w:divBdr>
            <w:top w:val="none" w:sz="0" w:space="0" w:color="auto"/>
            <w:left w:val="none" w:sz="0" w:space="0" w:color="auto"/>
            <w:bottom w:val="none" w:sz="0" w:space="0" w:color="auto"/>
            <w:right w:val="none" w:sz="0" w:space="0" w:color="auto"/>
          </w:divBdr>
        </w:div>
        <w:div w:id="1002440004">
          <w:marLeft w:val="640"/>
          <w:marRight w:val="0"/>
          <w:marTop w:val="0"/>
          <w:marBottom w:val="0"/>
          <w:divBdr>
            <w:top w:val="none" w:sz="0" w:space="0" w:color="auto"/>
            <w:left w:val="none" w:sz="0" w:space="0" w:color="auto"/>
            <w:bottom w:val="none" w:sz="0" w:space="0" w:color="auto"/>
            <w:right w:val="none" w:sz="0" w:space="0" w:color="auto"/>
          </w:divBdr>
        </w:div>
        <w:div w:id="256640416">
          <w:marLeft w:val="640"/>
          <w:marRight w:val="0"/>
          <w:marTop w:val="0"/>
          <w:marBottom w:val="0"/>
          <w:divBdr>
            <w:top w:val="none" w:sz="0" w:space="0" w:color="auto"/>
            <w:left w:val="none" w:sz="0" w:space="0" w:color="auto"/>
            <w:bottom w:val="none" w:sz="0" w:space="0" w:color="auto"/>
            <w:right w:val="none" w:sz="0" w:space="0" w:color="auto"/>
          </w:divBdr>
        </w:div>
        <w:div w:id="1323924532">
          <w:marLeft w:val="640"/>
          <w:marRight w:val="0"/>
          <w:marTop w:val="0"/>
          <w:marBottom w:val="0"/>
          <w:divBdr>
            <w:top w:val="none" w:sz="0" w:space="0" w:color="auto"/>
            <w:left w:val="none" w:sz="0" w:space="0" w:color="auto"/>
            <w:bottom w:val="none" w:sz="0" w:space="0" w:color="auto"/>
            <w:right w:val="none" w:sz="0" w:space="0" w:color="auto"/>
          </w:divBdr>
        </w:div>
        <w:div w:id="120268792">
          <w:marLeft w:val="640"/>
          <w:marRight w:val="0"/>
          <w:marTop w:val="0"/>
          <w:marBottom w:val="0"/>
          <w:divBdr>
            <w:top w:val="none" w:sz="0" w:space="0" w:color="auto"/>
            <w:left w:val="none" w:sz="0" w:space="0" w:color="auto"/>
            <w:bottom w:val="none" w:sz="0" w:space="0" w:color="auto"/>
            <w:right w:val="none" w:sz="0" w:space="0" w:color="auto"/>
          </w:divBdr>
        </w:div>
        <w:div w:id="1847095509">
          <w:marLeft w:val="640"/>
          <w:marRight w:val="0"/>
          <w:marTop w:val="0"/>
          <w:marBottom w:val="0"/>
          <w:divBdr>
            <w:top w:val="none" w:sz="0" w:space="0" w:color="auto"/>
            <w:left w:val="none" w:sz="0" w:space="0" w:color="auto"/>
            <w:bottom w:val="none" w:sz="0" w:space="0" w:color="auto"/>
            <w:right w:val="none" w:sz="0" w:space="0" w:color="auto"/>
          </w:divBdr>
        </w:div>
        <w:div w:id="1034305643">
          <w:marLeft w:val="640"/>
          <w:marRight w:val="0"/>
          <w:marTop w:val="0"/>
          <w:marBottom w:val="0"/>
          <w:divBdr>
            <w:top w:val="none" w:sz="0" w:space="0" w:color="auto"/>
            <w:left w:val="none" w:sz="0" w:space="0" w:color="auto"/>
            <w:bottom w:val="none" w:sz="0" w:space="0" w:color="auto"/>
            <w:right w:val="none" w:sz="0" w:space="0" w:color="auto"/>
          </w:divBdr>
        </w:div>
        <w:div w:id="1651472668">
          <w:marLeft w:val="640"/>
          <w:marRight w:val="0"/>
          <w:marTop w:val="0"/>
          <w:marBottom w:val="0"/>
          <w:divBdr>
            <w:top w:val="none" w:sz="0" w:space="0" w:color="auto"/>
            <w:left w:val="none" w:sz="0" w:space="0" w:color="auto"/>
            <w:bottom w:val="none" w:sz="0" w:space="0" w:color="auto"/>
            <w:right w:val="none" w:sz="0" w:space="0" w:color="auto"/>
          </w:divBdr>
        </w:div>
        <w:div w:id="1158811659">
          <w:marLeft w:val="640"/>
          <w:marRight w:val="0"/>
          <w:marTop w:val="0"/>
          <w:marBottom w:val="0"/>
          <w:divBdr>
            <w:top w:val="none" w:sz="0" w:space="0" w:color="auto"/>
            <w:left w:val="none" w:sz="0" w:space="0" w:color="auto"/>
            <w:bottom w:val="none" w:sz="0" w:space="0" w:color="auto"/>
            <w:right w:val="none" w:sz="0" w:space="0" w:color="auto"/>
          </w:divBdr>
        </w:div>
        <w:div w:id="1959069968">
          <w:marLeft w:val="640"/>
          <w:marRight w:val="0"/>
          <w:marTop w:val="0"/>
          <w:marBottom w:val="0"/>
          <w:divBdr>
            <w:top w:val="none" w:sz="0" w:space="0" w:color="auto"/>
            <w:left w:val="none" w:sz="0" w:space="0" w:color="auto"/>
            <w:bottom w:val="none" w:sz="0" w:space="0" w:color="auto"/>
            <w:right w:val="none" w:sz="0" w:space="0" w:color="auto"/>
          </w:divBdr>
        </w:div>
        <w:div w:id="939488965">
          <w:marLeft w:val="640"/>
          <w:marRight w:val="0"/>
          <w:marTop w:val="0"/>
          <w:marBottom w:val="0"/>
          <w:divBdr>
            <w:top w:val="none" w:sz="0" w:space="0" w:color="auto"/>
            <w:left w:val="none" w:sz="0" w:space="0" w:color="auto"/>
            <w:bottom w:val="none" w:sz="0" w:space="0" w:color="auto"/>
            <w:right w:val="none" w:sz="0" w:space="0" w:color="auto"/>
          </w:divBdr>
        </w:div>
      </w:divsChild>
    </w:div>
    <w:div w:id="146670899">
      <w:bodyDiv w:val="1"/>
      <w:marLeft w:val="0"/>
      <w:marRight w:val="0"/>
      <w:marTop w:val="0"/>
      <w:marBottom w:val="0"/>
      <w:divBdr>
        <w:top w:val="none" w:sz="0" w:space="0" w:color="auto"/>
        <w:left w:val="none" w:sz="0" w:space="0" w:color="auto"/>
        <w:bottom w:val="none" w:sz="0" w:space="0" w:color="auto"/>
        <w:right w:val="none" w:sz="0" w:space="0" w:color="auto"/>
      </w:divBdr>
    </w:div>
    <w:div w:id="153953058">
      <w:bodyDiv w:val="1"/>
      <w:marLeft w:val="0"/>
      <w:marRight w:val="0"/>
      <w:marTop w:val="0"/>
      <w:marBottom w:val="0"/>
      <w:divBdr>
        <w:top w:val="none" w:sz="0" w:space="0" w:color="auto"/>
        <w:left w:val="none" w:sz="0" w:space="0" w:color="auto"/>
        <w:bottom w:val="none" w:sz="0" w:space="0" w:color="auto"/>
        <w:right w:val="none" w:sz="0" w:space="0" w:color="auto"/>
      </w:divBdr>
      <w:divsChild>
        <w:div w:id="1890023170">
          <w:marLeft w:val="640"/>
          <w:marRight w:val="0"/>
          <w:marTop w:val="0"/>
          <w:marBottom w:val="0"/>
          <w:divBdr>
            <w:top w:val="none" w:sz="0" w:space="0" w:color="auto"/>
            <w:left w:val="none" w:sz="0" w:space="0" w:color="auto"/>
            <w:bottom w:val="none" w:sz="0" w:space="0" w:color="auto"/>
            <w:right w:val="none" w:sz="0" w:space="0" w:color="auto"/>
          </w:divBdr>
        </w:div>
        <w:div w:id="568885213">
          <w:marLeft w:val="640"/>
          <w:marRight w:val="0"/>
          <w:marTop w:val="0"/>
          <w:marBottom w:val="0"/>
          <w:divBdr>
            <w:top w:val="none" w:sz="0" w:space="0" w:color="auto"/>
            <w:left w:val="none" w:sz="0" w:space="0" w:color="auto"/>
            <w:bottom w:val="none" w:sz="0" w:space="0" w:color="auto"/>
            <w:right w:val="none" w:sz="0" w:space="0" w:color="auto"/>
          </w:divBdr>
        </w:div>
        <w:div w:id="1813906913">
          <w:marLeft w:val="640"/>
          <w:marRight w:val="0"/>
          <w:marTop w:val="0"/>
          <w:marBottom w:val="0"/>
          <w:divBdr>
            <w:top w:val="none" w:sz="0" w:space="0" w:color="auto"/>
            <w:left w:val="none" w:sz="0" w:space="0" w:color="auto"/>
            <w:bottom w:val="none" w:sz="0" w:space="0" w:color="auto"/>
            <w:right w:val="none" w:sz="0" w:space="0" w:color="auto"/>
          </w:divBdr>
        </w:div>
        <w:div w:id="2143576370">
          <w:marLeft w:val="640"/>
          <w:marRight w:val="0"/>
          <w:marTop w:val="0"/>
          <w:marBottom w:val="0"/>
          <w:divBdr>
            <w:top w:val="none" w:sz="0" w:space="0" w:color="auto"/>
            <w:left w:val="none" w:sz="0" w:space="0" w:color="auto"/>
            <w:bottom w:val="none" w:sz="0" w:space="0" w:color="auto"/>
            <w:right w:val="none" w:sz="0" w:space="0" w:color="auto"/>
          </w:divBdr>
        </w:div>
        <w:div w:id="1887141773">
          <w:marLeft w:val="640"/>
          <w:marRight w:val="0"/>
          <w:marTop w:val="0"/>
          <w:marBottom w:val="0"/>
          <w:divBdr>
            <w:top w:val="none" w:sz="0" w:space="0" w:color="auto"/>
            <w:left w:val="none" w:sz="0" w:space="0" w:color="auto"/>
            <w:bottom w:val="none" w:sz="0" w:space="0" w:color="auto"/>
            <w:right w:val="none" w:sz="0" w:space="0" w:color="auto"/>
          </w:divBdr>
        </w:div>
        <w:div w:id="1842428549">
          <w:marLeft w:val="640"/>
          <w:marRight w:val="0"/>
          <w:marTop w:val="0"/>
          <w:marBottom w:val="0"/>
          <w:divBdr>
            <w:top w:val="none" w:sz="0" w:space="0" w:color="auto"/>
            <w:left w:val="none" w:sz="0" w:space="0" w:color="auto"/>
            <w:bottom w:val="none" w:sz="0" w:space="0" w:color="auto"/>
            <w:right w:val="none" w:sz="0" w:space="0" w:color="auto"/>
          </w:divBdr>
        </w:div>
        <w:div w:id="696352678">
          <w:marLeft w:val="640"/>
          <w:marRight w:val="0"/>
          <w:marTop w:val="0"/>
          <w:marBottom w:val="0"/>
          <w:divBdr>
            <w:top w:val="none" w:sz="0" w:space="0" w:color="auto"/>
            <w:left w:val="none" w:sz="0" w:space="0" w:color="auto"/>
            <w:bottom w:val="none" w:sz="0" w:space="0" w:color="auto"/>
            <w:right w:val="none" w:sz="0" w:space="0" w:color="auto"/>
          </w:divBdr>
        </w:div>
        <w:div w:id="710770442">
          <w:marLeft w:val="640"/>
          <w:marRight w:val="0"/>
          <w:marTop w:val="0"/>
          <w:marBottom w:val="0"/>
          <w:divBdr>
            <w:top w:val="none" w:sz="0" w:space="0" w:color="auto"/>
            <w:left w:val="none" w:sz="0" w:space="0" w:color="auto"/>
            <w:bottom w:val="none" w:sz="0" w:space="0" w:color="auto"/>
            <w:right w:val="none" w:sz="0" w:space="0" w:color="auto"/>
          </w:divBdr>
        </w:div>
        <w:div w:id="1288967814">
          <w:marLeft w:val="640"/>
          <w:marRight w:val="0"/>
          <w:marTop w:val="0"/>
          <w:marBottom w:val="0"/>
          <w:divBdr>
            <w:top w:val="none" w:sz="0" w:space="0" w:color="auto"/>
            <w:left w:val="none" w:sz="0" w:space="0" w:color="auto"/>
            <w:bottom w:val="none" w:sz="0" w:space="0" w:color="auto"/>
            <w:right w:val="none" w:sz="0" w:space="0" w:color="auto"/>
          </w:divBdr>
        </w:div>
        <w:div w:id="518592103">
          <w:marLeft w:val="640"/>
          <w:marRight w:val="0"/>
          <w:marTop w:val="0"/>
          <w:marBottom w:val="0"/>
          <w:divBdr>
            <w:top w:val="none" w:sz="0" w:space="0" w:color="auto"/>
            <w:left w:val="none" w:sz="0" w:space="0" w:color="auto"/>
            <w:bottom w:val="none" w:sz="0" w:space="0" w:color="auto"/>
            <w:right w:val="none" w:sz="0" w:space="0" w:color="auto"/>
          </w:divBdr>
        </w:div>
        <w:div w:id="2123915729">
          <w:marLeft w:val="640"/>
          <w:marRight w:val="0"/>
          <w:marTop w:val="0"/>
          <w:marBottom w:val="0"/>
          <w:divBdr>
            <w:top w:val="none" w:sz="0" w:space="0" w:color="auto"/>
            <w:left w:val="none" w:sz="0" w:space="0" w:color="auto"/>
            <w:bottom w:val="none" w:sz="0" w:space="0" w:color="auto"/>
            <w:right w:val="none" w:sz="0" w:space="0" w:color="auto"/>
          </w:divBdr>
        </w:div>
        <w:div w:id="1164249323">
          <w:marLeft w:val="640"/>
          <w:marRight w:val="0"/>
          <w:marTop w:val="0"/>
          <w:marBottom w:val="0"/>
          <w:divBdr>
            <w:top w:val="none" w:sz="0" w:space="0" w:color="auto"/>
            <w:left w:val="none" w:sz="0" w:space="0" w:color="auto"/>
            <w:bottom w:val="none" w:sz="0" w:space="0" w:color="auto"/>
            <w:right w:val="none" w:sz="0" w:space="0" w:color="auto"/>
          </w:divBdr>
        </w:div>
        <w:div w:id="487475472">
          <w:marLeft w:val="640"/>
          <w:marRight w:val="0"/>
          <w:marTop w:val="0"/>
          <w:marBottom w:val="0"/>
          <w:divBdr>
            <w:top w:val="none" w:sz="0" w:space="0" w:color="auto"/>
            <w:left w:val="none" w:sz="0" w:space="0" w:color="auto"/>
            <w:bottom w:val="none" w:sz="0" w:space="0" w:color="auto"/>
            <w:right w:val="none" w:sz="0" w:space="0" w:color="auto"/>
          </w:divBdr>
        </w:div>
        <w:div w:id="7684350">
          <w:marLeft w:val="640"/>
          <w:marRight w:val="0"/>
          <w:marTop w:val="0"/>
          <w:marBottom w:val="0"/>
          <w:divBdr>
            <w:top w:val="none" w:sz="0" w:space="0" w:color="auto"/>
            <w:left w:val="none" w:sz="0" w:space="0" w:color="auto"/>
            <w:bottom w:val="none" w:sz="0" w:space="0" w:color="auto"/>
            <w:right w:val="none" w:sz="0" w:space="0" w:color="auto"/>
          </w:divBdr>
        </w:div>
        <w:div w:id="1521240246">
          <w:marLeft w:val="640"/>
          <w:marRight w:val="0"/>
          <w:marTop w:val="0"/>
          <w:marBottom w:val="0"/>
          <w:divBdr>
            <w:top w:val="none" w:sz="0" w:space="0" w:color="auto"/>
            <w:left w:val="none" w:sz="0" w:space="0" w:color="auto"/>
            <w:bottom w:val="none" w:sz="0" w:space="0" w:color="auto"/>
            <w:right w:val="none" w:sz="0" w:space="0" w:color="auto"/>
          </w:divBdr>
        </w:div>
        <w:div w:id="432629672">
          <w:marLeft w:val="640"/>
          <w:marRight w:val="0"/>
          <w:marTop w:val="0"/>
          <w:marBottom w:val="0"/>
          <w:divBdr>
            <w:top w:val="none" w:sz="0" w:space="0" w:color="auto"/>
            <w:left w:val="none" w:sz="0" w:space="0" w:color="auto"/>
            <w:bottom w:val="none" w:sz="0" w:space="0" w:color="auto"/>
            <w:right w:val="none" w:sz="0" w:space="0" w:color="auto"/>
          </w:divBdr>
        </w:div>
        <w:div w:id="1177230049">
          <w:marLeft w:val="640"/>
          <w:marRight w:val="0"/>
          <w:marTop w:val="0"/>
          <w:marBottom w:val="0"/>
          <w:divBdr>
            <w:top w:val="none" w:sz="0" w:space="0" w:color="auto"/>
            <w:left w:val="none" w:sz="0" w:space="0" w:color="auto"/>
            <w:bottom w:val="none" w:sz="0" w:space="0" w:color="auto"/>
            <w:right w:val="none" w:sz="0" w:space="0" w:color="auto"/>
          </w:divBdr>
        </w:div>
        <w:div w:id="1202786025">
          <w:marLeft w:val="640"/>
          <w:marRight w:val="0"/>
          <w:marTop w:val="0"/>
          <w:marBottom w:val="0"/>
          <w:divBdr>
            <w:top w:val="none" w:sz="0" w:space="0" w:color="auto"/>
            <w:left w:val="none" w:sz="0" w:space="0" w:color="auto"/>
            <w:bottom w:val="none" w:sz="0" w:space="0" w:color="auto"/>
            <w:right w:val="none" w:sz="0" w:space="0" w:color="auto"/>
          </w:divBdr>
        </w:div>
        <w:div w:id="154805946">
          <w:marLeft w:val="640"/>
          <w:marRight w:val="0"/>
          <w:marTop w:val="0"/>
          <w:marBottom w:val="0"/>
          <w:divBdr>
            <w:top w:val="none" w:sz="0" w:space="0" w:color="auto"/>
            <w:left w:val="none" w:sz="0" w:space="0" w:color="auto"/>
            <w:bottom w:val="none" w:sz="0" w:space="0" w:color="auto"/>
            <w:right w:val="none" w:sz="0" w:space="0" w:color="auto"/>
          </w:divBdr>
        </w:div>
        <w:div w:id="1071392500">
          <w:marLeft w:val="640"/>
          <w:marRight w:val="0"/>
          <w:marTop w:val="0"/>
          <w:marBottom w:val="0"/>
          <w:divBdr>
            <w:top w:val="none" w:sz="0" w:space="0" w:color="auto"/>
            <w:left w:val="none" w:sz="0" w:space="0" w:color="auto"/>
            <w:bottom w:val="none" w:sz="0" w:space="0" w:color="auto"/>
            <w:right w:val="none" w:sz="0" w:space="0" w:color="auto"/>
          </w:divBdr>
        </w:div>
        <w:div w:id="17510978">
          <w:marLeft w:val="640"/>
          <w:marRight w:val="0"/>
          <w:marTop w:val="0"/>
          <w:marBottom w:val="0"/>
          <w:divBdr>
            <w:top w:val="none" w:sz="0" w:space="0" w:color="auto"/>
            <w:left w:val="none" w:sz="0" w:space="0" w:color="auto"/>
            <w:bottom w:val="none" w:sz="0" w:space="0" w:color="auto"/>
            <w:right w:val="none" w:sz="0" w:space="0" w:color="auto"/>
          </w:divBdr>
        </w:div>
        <w:div w:id="370033183">
          <w:marLeft w:val="640"/>
          <w:marRight w:val="0"/>
          <w:marTop w:val="0"/>
          <w:marBottom w:val="0"/>
          <w:divBdr>
            <w:top w:val="none" w:sz="0" w:space="0" w:color="auto"/>
            <w:left w:val="none" w:sz="0" w:space="0" w:color="auto"/>
            <w:bottom w:val="none" w:sz="0" w:space="0" w:color="auto"/>
            <w:right w:val="none" w:sz="0" w:space="0" w:color="auto"/>
          </w:divBdr>
        </w:div>
        <w:div w:id="960845088">
          <w:marLeft w:val="640"/>
          <w:marRight w:val="0"/>
          <w:marTop w:val="0"/>
          <w:marBottom w:val="0"/>
          <w:divBdr>
            <w:top w:val="none" w:sz="0" w:space="0" w:color="auto"/>
            <w:left w:val="none" w:sz="0" w:space="0" w:color="auto"/>
            <w:bottom w:val="none" w:sz="0" w:space="0" w:color="auto"/>
            <w:right w:val="none" w:sz="0" w:space="0" w:color="auto"/>
          </w:divBdr>
        </w:div>
        <w:div w:id="1248224876">
          <w:marLeft w:val="640"/>
          <w:marRight w:val="0"/>
          <w:marTop w:val="0"/>
          <w:marBottom w:val="0"/>
          <w:divBdr>
            <w:top w:val="none" w:sz="0" w:space="0" w:color="auto"/>
            <w:left w:val="none" w:sz="0" w:space="0" w:color="auto"/>
            <w:bottom w:val="none" w:sz="0" w:space="0" w:color="auto"/>
            <w:right w:val="none" w:sz="0" w:space="0" w:color="auto"/>
          </w:divBdr>
        </w:div>
        <w:div w:id="1732195952">
          <w:marLeft w:val="640"/>
          <w:marRight w:val="0"/>
          <w:marTop w:val="0"/>
          <w:marBottom w:val="0"/>
          <w:divBdr>
            <w:top w:val="none" w:sz="0" w:space="0" w:color="auto"/>
            <w:left w:val="none" w:sz="0" w:space="0" w:color="auto"/>
            <w:bottom w:val="none" w:sz="0" w:space="0" w:color="auto"/>
            <w:right w:val="none" w:sz="0" w:space="0" w:color="auto"/>
          </w:divBdr>
        </w:div>
      </w:divsChild>
    </w:div>
    <w:div w:id="190458192">
      <w:bodyDiv w:val="1"/>
      <w:marLeft w:val="0"/>
      <w:marRight w:val="0"/>
      <w:marTop w:val="0"/>
      <w:marBottom w:val="0"/>
      <w:divBdr>
        <w:top w:val="none" w:sz="0" w:space="0" w:color="auto"/>
        <w:left w:val="none" w:sz="0" w:space="0" w:color="auto"/>
        <w:bottom w:val="none" w:sz="0" w:space="0" w:color="auto"/>
        <w:right w:val="none" w:sz="0" w:space="0" w:color="auto"/>
      </w:divBdr>
      <w:divsChild>
        <w:div w:id="414136001">
          <w:marLeft w:val="640"/>
          <w:marRight w:val="0"/>
          <w:marTop w:val="0"/>
          <w:marBottom w:val="0"/>
          <w:divBdr>
            <w:top w:val="none" w:sz="0" w:space="0" w:color="auto"/>
            <w:left w:val="none" w:sz="0" w:space="0" w:color="auto"/>
            <w:bottom w:val="none" w:sz="0" w:space="0" w:color="auto"/>
            <w:right w:val="none" w:sz="0" w:space="0" w:color="auto"/>
          </w:divBdr>
        </w:div>
        <w:div w:id="570315849">
          <w:marLeft w:val="640"/>
          <w:marRight w:val="0"/>
          <w:marTop w:val="0"/>
          <w:marBottom w:val="0"/>
          <w:divBdr>
            <w:top w:val="none" w:sz="0" w:space="0" w:color="auto"/>
            <w:left w:val="none" w:sz="0" w:space="0" w:color="auto"/>
            <w:bottom w:val="none" w:sz="0" w:space="0" w:color="auto"/>
            <w:right w:val="none" w:sz="0" w:space="0" w:color="auto"/>
          </w:divBdr>
        </w:div>
        <w:div w:id="272976626">
          <w:marLeft w:val="640"/>
          <w:marRight w:val="0"/>
          <w:marTop w:val="0"/>
          <w:marBottom w:val="0"/>
          <w:divBdr>
            <w:top w:val="none" w:sz="0" w:space="0" w:color="auto"/>
            <w:left w:val="none" w:sz="0" w:space="0" w:color="auto"/>
            <w:bottom w:val="none" w:sz="0" w:space="0" w:color="auto"/>
            <w:right w:val="none" w:sz="0" w:space="0" w:color="auto"/>
          </w:divBdr>
        </w:div>
        <w:div w:id="1017538134">
          <w:marLeft w:val="640"/>
          <w:marRight w:val="0"/>
          <w:marTop w:val="0"/>
          <w:marBottom w:val="0"/>
          <w:divBdr>
            <w:top w:val="none" w:sz="0" w:space="0" w:color="auto"/>
            <w:left w:val="none" w:sz="0" w:space="0" w:color="auto"/>
            <w:bottom w:val="none" w:sz="0" w:space="0" w:color="auto"/>
            <w:right w:val="none" w:sz="0" w:space="0" w:color="auto"/>
          </w:divBdr>
        </w:div>
        <w:div w:id="89665887">
          <w:marLeft w:val="640"/>
          <w:marRight w:val="0"/>
          <w:marTop w:val="0"/>
          <w:marBottom w:val="0"/>
          <w:divBdr>
            <w:top w:val="none" w:sz="0" w:space="0" w:color="auto"/>
            <w:left w:val="none" w:sz="0" w:space="0" w:color="auto"/>
            <w:bottom w:val="none" w:sz="0" w:space="0" w:color="auto"/>
            <w:right w:val="none" w:sz="0" w:space="0" w:color="auto"/>
          </w:divBdr>
        </w:div>
        <w:div w:id="821196265">
          <w:marLeft w:val="640"/>
          <w:marRight w:val="0"/>
          <w:marTop w:val="0"/>
          <w:marBottom w:val="0"/>
          <w:divBdr>
            <w:top w:val="none" w:sz="0" w:space="0" w:color="auto"/>
            <w:left w:val="none" w:sz="0" w:space="0" w:color="auto"/>
            <w:bottom w:val="none" w:sz="0" w:space="0" w:color="auto"/>
            <w:right w:val="none" w:sz="0" w:space="0" w:color="auto"/>
          </w:divBdr>
        </w:div>
        <w:div w:id="325017576">
          <w:marLeft w:val="640"/>
          <w:marRight w:val="0"/>
          <w:marTop w:val="0"/>
          <w:marBottom w:val="0"/>
          <w:divBdr>
            <w:top w:val="none" w:sz="0" w:space="0" w:color="auto"/>
            <w:left w:val="none" w:sz="0" w:space="0" w:color="auto"/>
            <w:bottom w:val="none" w:sz="0" w:space="0" w:color="auto"/>
            <w:right w:val="none" w:sz="0" w:space="0" w:color="auto"/>
          </w:divBdr>
        </w:div>
        <w:div w:id="1574701746">
          <w:marLeft w:val="640"/>
          <w:marRight w:val="0"/>
          <w:marTop w:val="0"/>
          <w:marBottom w:val="0"/>
          <w:divBdr>
            <w:top w:val="none" w:sz="0" w:space="0" w:color="auto"/>
            <w:left w:val="none" w:sz="0" w:space="0" w:color="auto"/>
            <w:bottom w:val="none" w:sz="0" w:space="0" w:color="auto"/>
            <w:right w:val="none" w:sz="0" w:space="0" w:color="auto"/>
          </w:divBdr>
        </w:div>
        <w:div w:id="1709452485">
          <w:marLeft w:val="640"/>
          <w:marRight w:val="0"/>
          <w:marTop w:val="0"/>
          <w:marBottom w:val="0"/>
          <w:divBdr>
            <w:top w:val="none" w:sz="0" w:space="0" w:color="auto"/>
            <w:left w:val="none" w:sz="0" w:space="0" w:color="auto"/>
            <w:bottom w:val="none" w:sz="0" w:space="0" w:color="auto"/>
            <w:right w:val="none" w:sz="0" w:space="0" w:color="auto"/>
          </w:divBdr>
        </w:div>
        <w:div w:id="359555684">
          <w:marLeft w:val="640"/>
          <w:marRight w:val="0"/>
          <w:marTop w:val="0"/>
          <w:marBottom w:val="0"/>
          <w:divBdr>
            <w:top w:val="none" w:sz="0" w:space="0" w:color="auto"/>
            <w:left w:val="none" w:sz="0" w:space="0" w:color="auto"/>
            <w:bottom w:val="none" w:sz="0" w:space="0" w:color="auto"/>
            <w:right w:val="none" w:sz="0" w:space="0" w:color="auto"/>
          </w:divBdr>
        </w:div>
        <w:div w:id="933050933">
          <w:marLeft w:val="640"/>
          <w:marRight w:val="0"/>
          <w:marTop w:val="0"/>
          <w:marBottom w:val="0"/>
          <w:divBdr>
            <w:top w:val="none" w:sz="0" w:space="0" w:color="auto"/>
            <w:left w:val="none" w:sz="0" w:space="0" w:color="auto"/>
            <w:bottom w:val="none" w:sz="0" w:space="0" w:color="auto"/>
            <w:right w:val="none" w:sz="0" w:space="0" w:color="auto"/>
          </w:divBdr>
        </w:div>
        <w:div w:id="501434523">
          <w:marLeft w:val="640"/>
          <w:marRight w:val="0"/>
          <w:marTop w:val="0"/>
          <w:marBottom w:val="0"/>
          <w:divBdr>
            <w:top w:val="none" w:sz="0" w:space="0" w:color="auto"/>
            <w:left w:val="none" w:sz="0" w:space="0" w:color="auto"/>
            <w:bottom w:val="none" w:sz="0" w:space="0" w:color="auto"/>
            <w:right w:val="none" w:sz="0" w:space="0" w:color="auto"/>
          </w:divBdr>
        </w:div>
        <w:div w:id="2087417606">
          <w:marLeft w:val="640"/>
          <w:marRight w:val="0"/>
          <w:marTop w:val="0"/>
          <w:marBottom w:val="0"/>
          <w:divBdr>
            <w:top w:val="none" w:sz="0" w:space="0" w:color="auto"/>
            <w:left w:val="none" w:sz="0" w:space="0" w:color="auto"/>
            <w:bottom w:val="none" w:sz="0" w:space="0" w:color="auto"/>
            <w:right w:val="none" w:sz="0" w:space="0" w:color="auto"/>
          </w:divBdr>
        </w:div>
        <w:div w:id="1173833503">
          <w:marLeft w:val="640"/>
          <w:marRight w:val="0"/>
          <w:marTop w:val="0"/>
          <w:marBottom w:val="0"/>
          <w:divBdr>
            <w:top w:val="none" w:sz="0" w:space="0" w:color="auto"/>
            <w:left w:val="none" w:sz="0" w:space="0" w:color="auto"/>
            <w:bottom w:val="none" w:sz="0" w:space="0" w:color="auto"/>
            <w:right w:val="none" w:sz="0" w:space="0" w:color="auto"/>
          </w:divBdr>
        </w:div>
        <w:div w:id="114301623">
          <w:marLeft w:val="640"/>
          <w:marRight w:val="0"/>
          <w:marTop w:val="0"/>
          <w:marBottom w:val="0"/>
          <w:divBdr>
            <w:top w:val="none" w:sz="0" w:space="0" w:color="auto"/>
            <w:left w:val="none" w:sz="0" w:space="0" w:color="auto"/>
            <w:bottom w:val="none" w:sz="0" w:space="0" w:color="auto"/>
            <w:right w:val="none" w:sz="0" w:space="0" w:color="auto"/>
          </w:divBdr>
        </w:div>
        <w:div w:id="1955401575">
          <w:marLeft w:val="640"/>
          <w:marRight w:val="0"/>
          <w:marTop w:val="0"/>
          <w:marBottom w:val="0"/>
          <w:divBdr>
            <w:top w:val="none" w:sz="0" w:space="0" w:color="auto"/>
            <w:left w:val="none" w:sz="0" w:space="0" w:color="auto"/>
            <w:bottom w:val="none" w:sz="0" w:space="0" w:color="auto"/>
            <w:right w:val="none" w:sz="0" w:space="0" w:color="auto"/>
          </w:divBdr>
        </w:div>
        <w:div w:id="1790591627">
          <w:marLeft w:val="640"/>
          <w:marRight w:val="0"/>
          <w:marTop w:val="0"/>
          <w:marBottom w:val="0"/>
          <w:divBdr>
            <w:top w:val="none" w:sz="0" w:space="0" w:color="auto"/>
            <w:left w:val="none" w:sz="0" w:space="0" w:color="auto"/>
            <w:bottom w:val="none" w:sz="0" w:space="0" w:color="auto"/>
            <w:right w:val="none" w:sz="0" w:space="0" w:color="auto"/>
          </w:divBdr>
        </w:div>
        <w:div w:id="1637221283">
          <w:marLeft w:val="640"/>
          <w:marRight w:val="0"/>
          <w:marTop w:val="0"/>
          <w:marBottom w:val="0"/>
          <w:divBdr>
            <w:top w:val="none" w:sz="0" w:space="0" w:color="auto"/>
            <w:left w:val="none" w:sz="0" w:space="0" w:color="auto"/>
            <w:bottom w:val="none" w:sz="0" w:space="0" w:color="auto"/>
            <w:right w:val="none" w:sz="0" w:space="0" w:color="auto"/>
          </w:divBdr>
        </w:div>
        <w:div w:id="352390697">
          <w:marLeft w:val="640"/>
          <w:marRight w:val="0"/>
          <w:marTop w:val="0"/>
          <w:marBottom w:val="0"/>
          <w:divBdr>
            <w:top w:val="none" w:sz="0" w:space="0" w:color="auto"/>
            <w:left w:val="none" w:sz="0" w:space="0" w:color="auto"/>
            <w:bottom w:val="none" w:sz="0" w:space="0" w:color="auto"/>
            <w:right w:val="none" w:sz="0" w:space="0" w:color="auto"/>
          </w:divBdr>
        </w:div>
        <w:div w:id="1013537637">
          <w:marLeft w:val="640"/>
          <w:marRight w:val="0"/>
          <w:marTop w:val="0"/>
          <w:marBottom w:val="0"/>
          <w:divBdr>
            <w:top w:val="none" w:sz="0" w:space="0" w:color="auto"/>
            <w:left w:val="none" w:sz="0" w:space="0" w:color="auto"/>
            <w:bottom w:val="none" w:sz="0" w:space="0" w:color="auto"/>
            <w:right w:val="none" w:sz="0" w:space="0" w:color="auto"/>
          </w:divBdr>
        </w:div>
        <w:div w:id="1394160455">
          <w:marLeft w:val="640"/>
          <w:marRight w:val="0"/>
          <w:marTop w:val="0"/>
          <w:marBottom w:val="0"/>
          <w:divBdr>
            <w:top w:val="none" w:sz="0" w:space="0" w:color="auto"/>
            <w:left w:val="none" w:sz="0" w:space="0" w:color="auto"/>
            <w:bottom w:val="none" w:sz="0" w:space="0" w:color="auto"/>
            <w:right w:val="none" w:sz="0" w:space="0" w:color="auto"/>
          </w:divBdr>
        </w:div>
        <w:div w:id="1276255641">
          <w:marLeft w:val="640"/>
          <w:marRight w:val="0"/>
          <w:marTop w:val="0"/>
          <w:marBottom w:val="0"/>
          <w:divBdr>
            <w:top w:val="none" w:sz="0" w:space="0" w:color="auto"/>
            <w:left w:val="none" w:sz="0" w:space="0" w:color="auto"/>
            <w:bottom w:val="none" w:sz="0" w:space="0" w:color="auto"/>
            <w:right w:val="none" w:sz="0" w:space="0" w:color="auto"/>
          </w:divBdr>
        </w:div>
        <w:div w:id="158425227">
          <w:marLeft w:val="640"/>
          <w:marRight w:val="0"/>
          <w:marTop w:val="0"/>
          <w:marBottom w:val="0"/>
          <w:divBdr>
            <w:top w:val="none" w:sz="0" w:space="0" w:color="auto"/>
            <w:left w:val="none" w:sz="0" w:space="0" w:color="auto"/>
            <w:bottom w:val="none" w:sz="0" w:space="0" w:color="auto"/>
            <w:right w:val="none" w:sz="0" w:space="0" w:color="auto"/>
          </w:divBdr>
        </w:div>
        <w:div w:id="1810971082">
          <w:marLeft w:val="640"/>
          <w:marRight w:val="0"/>
          <w:marTop w:val="0"/>
          <w:marBottom w:val="0"/>
          <w:divBdr>
            <w:top w:val="none" w:sz="0" w:space="0" w:color="auto"/>
            <w:left w:val="none" w:sz="0" w:space="0" w:color="auto"/>
            <w:bottom w:val="none" w:sz="0" w:space="0" w:color="auto"/>
            <w:right w:val="none" w:sz="0" w:space="0" w:color="auto"/>
          </w:divBdr>
        </w:div>
        <w:div w:id="401293123">
          <w:marLeft w:val="640"/>
          <w:marRight w:val="0"/>
          <w:marTop w:val="0"/>
          <w:marBottom w:val="0"/>
          <w:divBdr>
            <w:top w:val="none" w:sz="0" w:space="0" w:color="auto"/>
            <w:left w:val="none" w:sz="0" w:space="0" w:color="auto"/>
            <w:bottom w:val="none" w:sz="0" w:space="0" w:color="auto"/>
            <w:right w:val="none" w:sz="0" w:space="0" w:color="auto"/>
          </w:divBdr>
        </w:div>
      </w:divsChild>
    </w:div>
    <w:div w:id="225458504">
      <w:bodyDiv w:val="1"/>
      <w:marLeft w:val="0"/>
      <w:marRight w:val="0"/>
      <w:marTop w:val="0"/>
      <w:marBottom w:val="0"/>
      <w:divBdr>
        <w:top w:val="none" w:sz="0" w:space="0" w:color="auto"/>
        <w:left w:val="none" w:sz="0" w:space="0" w:color="auto"/>
        <w:bottom w:val="none" w:sz="0" w:space="0" w:color="auto"/>
        <w:right w:val="none" w:sz="0" w:space="0" w:color="auto"/>
      </w:divBdr>
    </w:div>
    <w:div w:id="391193881">
      <w:bodyDiv w:val="1"/>
      <w:marLeft w:val="0"/>
      <w:marRight w:val="0"/>
      <w:marTop w:val="0"/>
      <w:marBottom w:val="0"/>
      <w:divBdr>
        <w:top w:val="none" w:sz="0" w:space="0" w:color="auto"/>
        <w:left w:val="none" w:sz="0" w:space="0" w:color="auto"/>
        <w:bottom w:val="none" w:sz="0" w:space="0" w:color="auto"/>
        <w:right w:val="none" w:sz="0" w:space="0" w:color="auto"/>
      </w:divBdr>
      <w:divsChild>
        <w:div w:id="141774308">
          <w:marLeft w:val="640"/>
          <w:marRight w:val="0"/>
          <w:marTop w:val="0"/>
          <w:marBottom w:val="0"/>
          <w:divBdr>
            <w:top w:val="none" w:sz="0" w:space="0" w:color="auto"/>
            <w:left w:val="none" w:sz="0" w:space="0" w:color="auto"/>
            <w:bottom w:val="none" w:sz="0" w:space="0" w:color="auto"/>
            <w:right w:val="none" w:sz="0" w:space="0" w:color="auto"/>
          </w:divBdr>
        </w:div>
        <w:div w:id="1123227389">
          <w:marLeft w:val="640"/>
          <w:marRight w:val="0"/>
          <w:marTop w:val="0"/>
          <w:marBottom w:val="0"/>
          <w:divBdr>
            <w:top w:val="none" w:sz="0" w:space="0" w:color="auto"/>
            <w:left w:val="none" w:sz="0" w:space="0" w:color="auto"/>
            <w:bottom w:val="none" w:sz="0" w:space="0" w:color="auto"/>
            <w:right w:val="none" w:sz="0" w:space="0" w:color="auto"/>
          </w:divBdr>
        </w:div>
        <w:div w:id="2075591097">
          <w:marLeft w:val="640"/>
          <w:marRight w:val="0"/>
          <w:marTop w:val="0"/>
          <w:marBottom w:val="0"/>
          <w:divBdr>
            <w:top w:val="none" w:sz="0" w:space="0" w:color="auto"/>
            <w:left w:val="none" w:sz="0" w:space="0" w:color="auto"/>
            <w:bottom w:val="none" w:sz="0" w:space="0" w:color="auto"/>
            <w:right w:val="none" w:sz="0" w:space="0" w:color="auto"/>
          </w:divBdr>
        </w:div>
        <w:div w:id="473259706">
          <w:marLeft w:val="640"/>
          <w:marRight w:val="0"/>
          <w:marTop w:val="0"/>
          <w:marBottom w:val="0"/>
          <w:divBdr>
            <w:top w:val="none" w:sz="0" w:space="0" w:color="auto"/>
            <w:left w:val="none" w:sz="0" w:space="0" w:color="auto"/>
            <w:bottom w:val="none" w:sz="0" w:space="0" w:color="auto"/>
            <w:right w:val="none" w:sz="0" w:space="0" w:color="auto"/>
          </w:divBdr>
        </w:div>
        <w:div w:id="722948478">
          <w:marLeft w:val="640"/>
          <w:marRight w:val="0"/>
          <w:marTop w:val="0"/>
          <w:marBottom w:val="0"/>
          <w:divBdr>
            <w:top w:val="none" w:sz="0" w:space="0" w:color="auto"/>
            <w:left w:val="none" w:sz="0" w:space="0" w:color="auto"/>
            <w:bottom w:val="none" w:sz="0" w:space="0" w:color="auto"/>
            <w:right w:val="none" w:sz="0" w:space="0" w:color="auto"/>
          </w:divBdr>
        </w:div>
        <w:div w:id="1551379810">
          <w:marLeft w:val="640"/>
          <w:marRight w:val="0"/>
          <w:marTop w:val="0"/>
          <w:marBottom w:val="0"/>
          <w:divBdr>
            <w:top w:val="none" w:sz="0" w:space="0" w:color="auto"/>
            <w:left w:val="none" w:sz="0" w:space="0" w:color="auto"/>
            <w:bottom w:val="none" w:sz="0" w:space="0" w:color="auto"/>
            <w:right w:val="none" w:sz="0" w:space="0" w:color="auto"/>
          </w:divBdr>
        </w:div>
        <w:div w:id="593632977">
          <w:marLeft w:val="640"/>
          <w:marRight w:val="0"/>
          <w:marTop w:val="0"/>
          <w:marBottom w:val="0"/>
          <w:divBdr>
            <w:top w:val="none" w:sz="0" w:space="0" w:color="auto"/>
            <w:left w:val="none" w:sz="0" w:space="0" w:color="auto"/>
            <w:bottom w:val="none" w:sz="0" w:space="0" w:color="auto"/>
            <w:right w:val="none" w:sz="0" w:space="0" w:color="auto"/>
          </w:divBdr>
        </w:div>
        <w:div w:id="921985132">
          <w:marLeft w:val="640"/>
          <w:marRight w:val="0"/>
          <w:marTop w:val="0"/>
          <w:marBottom w:val="0"/>
          <w:divBdr>
            <w:top w:val="none" w:sz="0" w:space="0" w:color="auto"/>
            <w:left w:val="none" w:sz="0" w:space="0" w:color="auto"/>
            <w:bottom w:val="none" w:sz="0" w:space="0" w:color="auto"/>
            <w:right w:val="none" w:sz="0" w:space="0" w:color="auto"/>
          </w:divBdr>
        </w:div>
        <w:div w:id="1034769492">
          <w:marLeft w:val="640"/>
          <w:marRight w:val="0"/>
          <w:marTop w:val="0"/>
          <w:marBottom w:val="0"/>
          <w:divBdr>
            <w:top w:val="none" w:sz="0" w:space="0" w:color="auto"/>
            <w:left w:val="none" w:sz="0" w:space="0" w:color="auto"/>
            <w:bottom w:val="none" w:sz="0" w:space="0" w:color="auto"/>
            <w:right w:val="none" w:sz="0" w:space="0" w:color="auto"/>
          </w:divBdr>
        </w:div>
        <w:div w:id="1254556754">
          <w:marLeft w:val="640"/>
          <w:marRight w:val="0"/>
          <w:marTop w:val="0"/>
          <w:marBottom w:val="0"/>
          <w:divBdr>
            <w:top w:val="none" w:sz="0" w:space="0" w:color="auto"/>
            <w:left w:val="none" w:sz="0" w:space="0" w:color="auto"/>
            <w:bottom w:val="none" w:sz="0" w:space="0" w:color="auto"/>
            <w:right w:val="none" w:sz="0" w:space="0" w:color="auto"/>
          </w:divBdr>
        </w:div>
        <w:div w:id="975530542">
          <w:marLeft w:val="640"/>
          <w:marRight w:val="0"/>
          <w:marTop w:val="0"/>
          <w:marBottom w:val="0"/>
          <w:divBdr>
            <w:top w:val="none" w:sz="0" w:space="0" w:color="auto"/>
            <w:left w:val="none" w:sz="0" w:space="0" w:color="auto"/>
            <w:bottom w:val="none" w:sz="0" w:space="0" w:color="auto"/>
            <w:right w:val="none" w:sz="0" w:space="0" w:color="auto"/>
          </w:divBdr>
        </w:div>
        <w:div w:id="109057001">
          <w:marLeft w:val="640"/>
          <w:marRight w:val="0"/>
          <w:marTop w:val="0"/>
          <w:marBottom w:val="0"/>
          <w:divBdr>
            <w:top w:val="none" w:sz="0" w:space="0" w:color="auto"/>
            <w:left w:val="none" w:sz="0" w:space="0" w:color="auto"/>
            <w:bottom w:val="none" w:sz="0" w:space="0" w:color="auto"/>
            <w:right w:val="none" w:sz="0" w:space="0" w:color="auto"/>
          </w:divBdr>
        </w:div>
        <w:div w:id="1392189615">
          <w:marLeft w:val="640"/>
          <w:marRight w:val="0"/>
          <w:marTop w:val="0"/>
          <w:marBottom w:val="0"/>
          <w:divBdr>
            <w:top w:val="none" w:sz="0" w:space="0" w:color="auto"/>
            <w:left w:val="none" w:sz="0" w:space="0" w:color="auto"/>
            <w:bottom w:val="none" w:sz="0" w:space="0" w:color="auto"/>
            <w:right w:val="none" w:sz="0" w:space="0" w:color="auto"/>
          </w:divBdr>
        </w:div>
        <w:div w:id="1856918550">
          <w:marLeft w:val="640"/>
          <w:marRight w:val="0"/>
          <w:marTop w:val="0"/>
          <w:marBottom w:val="0"/>
          <w:divBdr>
            <w:top w:val="none" w:sz="0" w:space="0" w:color="auto"/>
            <w:left w:val="none" w:sz="0" w:space="0" w:color="auto"/>
            <w:bottom w:val="none" w:sz="0" w:space="0" w:color="auto"/>
            <w:right w:val="none" w:sz="0" w:space="0" w:color="auto"/>
          </w:divBdr>
        </w:div>
        <w:div w:id="3020011">
          <w:marLeft w:val="640"/>
          <w:marRight w:val="0"/>
          <w:marTop w:val="0"/>
          <w:marBottom w:val="0"/>
          <w:divBdr>
            <w:top w:val="none" w:sz="0" w:space="0" w:color="auto"/>
            <w:left w:val="none" w:sz="0" w:space="0" w:color="auto"/>
            <w:bottom w:val="none" w:sz="0" w:space="0" w:color="auto"/>
            <w:right w:val="none" w:sz="0" w:space="0" w:color="auto"/>
          </w:divBdr>
        </w:div>
        <w:div w:id="408580779">
          <w:marLeft w:val="640"/>
          <w:marRight w:val="0"/>
          <w:marTop w:val="0"/>
          <w:marBottom w:val="0"/>
          <w:divBdr>
            <w:top w:val="none" w:sz="0" w:space="0" w:color="auto"/>
            <w:left w:val="none" w:sz="0" w:space="0" w:color="auto"/>
            <w:bottom w:val="none" w:sz="0" w:space="0" w:color="auto"/>
            <w:right w:val="none" w:sz="0" w:space="0" w:color="auto"/>
          </w:divBdr>
        </w:div>
        <w:div w:id="595404848">
          <w:marLeft w:val="640"/>
          <w:marRight w:val="0"/>
          <w:marTop w:val="0"/>
          <w:marBottom w:val="0"/>
          <w:divBdr>
            <w:top w:val="none" w:sz="0" w:space="0" w:color="auto"/>
            <w:left w:val="none" w:sz="0" w:space="0" w:color="auto"/>
            <w:bottom w:val="none" w:sz="0" w:space="0" w:color="auto"/>
            <w:right w:val="none" w:sz="0" w:space="0" w:color="auto"/>
          </w:divBdr>
        </w:div>
        <w:div w:id="1237933844">
          <w:marLeft w:val="640"/>
          <w:marRight w:val="0"/>
          <w:marTop w:val="0"/>
          <w:marBottom w:val="0"/>
          <w:divBdr>
            <w:top w:val="none" w:sz="0" w:space="0" w:color="auto"/>
            <w:left w:val="none" w:sz="0" w:space="0" w:color="auto"/>
            <w:bottom w:val="none" w:sz="0" w:space="0" w:color="auto"/>
            <w:right w:val="none" w:sz="0" w:space="0" w:color="auto"/>
          </w:divBdr>
        </w:div>
        <w:div w:id="507908661">
          <w:marLeft w:val="640"/>
          <w:marRight w:val="0"/>
          <w:marTop w:val="0"/>
          <w:marBottom w:val="0"/>
          <w:divBdr>
            <w:top w:val="none" w:sz="0" w:space="0" w:color="auto"/>
            <w:left w:val="none" w:sz="0" w:space="0" w:color="auto"/>
            <w:bottom w:val="none" w:sz="0" w:space="0" w:color="auto"/>
            <w:right w:val="none" w:sz="0" w:space="0" w:color="auto"/>
          </w:divBdr>
        </w:div>
        <w:div w:id="2027126350">
          <w:marLeft w:val="640"/>
          <w:marRight w:val="0"/>
          <w:marTop w:val="0"/>
          <w:marBottom w:val="0"/>
          <w:divBdr>
            <w:top w:val="none" w:sz="0" w:space="0" w:color="auto"/>
            <w:left w:val="none" w:sz="0" w:space="0" w:color="auto"/>
            <w:bottom w:val="none" w:sz="0" w:space="0" w:color="auto"/>
            <w:right w:val="none" w:sz="0" w:space="0" w:color="auto"/>
          </w:divBdr>
        </w:div>
        <w:div w:id="817962741">
          <w:marLeft w:val="640"/>
          <w:marRight w:val="0"/>
          <w:marTop w:val="0"/>
          <w:marBottom w:val="0"/>
          <w:divBdr>
            <w:top w:val="none" w:sz="0" w:space="0" w:color="auto"/>
            <w:left w:val="none" w:sz="0" w:space="0" w:color="auto"/>
            <w:bottom w:val="none" w:sz="0" w:space="0" w:color="auto"/>
            <w:right w:val="none" w:sz="0" w:space="0" w:color="auto"/>
          </w:divBdr>
        </w:div>
        <w:div w:id="831330867">
          <w:marLeft w:val="640"/>
          <w:marRight w:val="0"/>
          <w:marTop w:val="0"/>
          <w:marBottom w:val="0"/>
          <w:divBdr>
            <w:top w:val="none" w:sz="0" w:space="0" w:color="auto"/>
            <w:left w:val="none" w:sz="0" w:space="0" w:color="auto"/>
            <w:bottom w:val="none" w:sz="0" w:space="0" w:color="auto"/>
            <w:right w:val="none" w:sz="0" w:space="0" w:color="auto"/>
          </w:divBdr>
        </w:div>
        <w:div w:id="515538013">
          <w:marLeft w:val="640"/>
          <w:marRight w:val="0"/>
          <w:marTop w:val="0"/>
          <w:marBottom w:val="0"/>
          <w:divBdr>
            <w:top w:val="none" w:sz="0" w:space="0" w:color="auto"/>
            <w:left w:val="none" w:sz="0" w:space="0" w:color="auto"/>
            <w:bottom w:val="none" w:sz="0" w:space="0" w:color="auto"/>
            <w:right w:val="none" w:sz="0" w:space="0" w:color="auto"/>
          </w:divBdr>
        </w:div>
        <w:div w:id="796920807">
          <w:marLeft w:val="640"/>
          <w:marRight w:val="0"/>
          <w:marTop w:val="0"/>
          <w:marBottom w:val="0"/>
          <w:divBdr>
            <w:top w:val="none" w:sz="0" w:space="0" w:color="auto"/>
            <w:left w:val="none" w:sz="0" w:space="0" w:color="auto"/>
            <w:bottom w:val="none" w:sz="0" w:space="0" w:color="auto"/>
            <w:right w:val="none" w:sz="0" w:space="0" w:color="auto"/>
          </w:divBdr>
        </w:div>
        <w:div w:id="889459079">
          <w:marLeft w:val="640"/>
          <w:marRight w:val="0"/>
          <w:marTop w:val="0"/>
          <w:marBottom w:val="0"/>
          <w:divBdr>
            <w:top w:val="none" w:sz="0" w:space="0" w:color="auto"/>
            <w:left w:val="none" w:sz="0" w:space="0" w:color="auto"/>
            <w:bottom w:val="none" w:sz="0" w:space="0" w:color="auto"/>
            <w:right w:val="none" w:sz="0" w:space="0" w:color="auto"/>
          </w:divBdr>
        </w:div>
        <w:div w:id="1767849705">
          <w:marLeft w:val="640"/>
          <w:marRight w:val="0"/>
          <w:marTop w:val="0"/>
          <w:marBottom w:val="0"/>
          <w:divBdr>
            <w:top w:val="none" w:sz="0" w:space="0" w:color="auto"/>
            <w:left w:val="none" w:sz="0" w:space="0" w:color="auto"/>
            <w:bottom w:val="none" w:sz="0" w:space="0" w:color="auto"/>
            <w:right w:val="none" w:sz="0" w:space="0" w:color="auto"/>
          </w:divBdr>
        </w:div>
        <w:div w:id="313334834">
          <w:marLeft w:val="640"/>
          <w:marRight w:val="0"/>
          <w:marTop w:val="0"/>
          <w:marBottom w:val="0"/>
          <w:divBdr>
            <w:top w:val="none" w:sz="0" w:space="0" w:color="auto"/>
            <w:left w:val="none" w:sz="0" w:space="0" w:color="auto"/>
            <w:bottom w:val="none" w:sz="0" w:space="0" w:color="auto"/>
            <w:right w:val="none" w:sz="0" w:space="0" w:color="auto"/>
          </w:divBdr>
        </w:div>
        <w:div w:id="788622568">
          <w:marLeft w:val="640"/>
          <w:marRight w:val="0"/>
          <w:marTop w:val="0"/>
          <w:marBottom w:val="0"/>
          <w:divBdr>
            <w:top w:val="none" w:sz="0" w:space="0" w:color="auto"/>
            <w:left w:val="none" w:sz="0" w:space="0" w:color="auto"/>
            <w:bottom w:val="none" w:sz="0" w:space="0" w:color="auto"/>
            <w:right w:val="none" w:sz="0" w:space="0" w:color="auto"/>
          </w:divBdr>
        </w:div>
      </w:divsChild>
    </w:div>
    <w:div w:id="427501733">
      <w:bodyDiv w:val="1"/>
      <w:marLeft w:val="0"/>
      <w:marRight w:val="0"/>
      <w:marTop w:val="0"/>
      <w:marBottom w:val="0"/>
      <w:divBdr>
        <w:top w:val="none" w:sz="0" w:space="0" w:color="auto"/>
        <w:left w:val="none" w:sz="0" w:space="0" w:color="auto"/>
        <w:bottom w:val="none" w:sz="0" w:space="0" w:color="auto"/>
        <w:right w:val="none" w:sz="0" w:space="0" w:color="auto"/>
      </w:divBdr>
      <w:divsChild>
        <w:div w:id="2038309155">
          <w:marLeft w:val="640"/>
          <w:marRight w:val="0"/>
          <w:marTop w:val="0"/>
          <w:marBottom w:val="0"/>
          <w:divBdr>
            <w:top w:val="none" w:sz="0" w:space="0" w:color="auto"/>
            <w:left w:val="none" w:sz="0" w:space="0" w:color="auto"/>
            <w:bottom w:val="none" w:sz="0" w:space="0" w:color="auto"/>
            <w:right w:val="none" w:sz="0" w:space="0" w:color="auto"/>
          </w:divBdr>
        </w:div>
        <w:div w:id="1236940552">
          <w:marLeft w:val="640"/>
          <w:marRight w:val="0"/>
          <w:marTop w:val="0"/>
          <w:marBottom w:val="0"/>
          <w:divBdr>
            <w:top w:val="none" w:sz="0" w:space="0" w:color="auto"/>
            <w:left w:val="none" w:sz="0" w:space="0" w:color="auto"/>
            <w:bottom w:val="none" w:sz="0" w:space="0" w:color="auto"/>
            <w:right w:val="none" w:sz="0" w:space="0" w:color="auto"/>
          </w:divBdr>
        </w:div>
        <w:div w:id="897281056">
          <w:marLeft w:val="640"/>
          <w:marRight w:val="0"/>
          <w:marTop w:val="0"/>
          <w:marBottom w:val="0"/>
          <w:divBdr>
            <w:top w:val="none" w:sz="0" w:space="0" w:color="auto"/>
            <w:left w:val="none" w:sz="0" w:space="0" w:color="auto"/>
            <w:bottom w:val="none" w:sz="0" w:space="0" w:color="auto"/>
            <w:right w:val="none" w:sz="0" w:space="0" w:color="auto"/>
          </w:divBdr>
        </w:div>
        <w:div w:id="1014961727">
          <w:marLeft w:val="640"/>
          <w:marRight w:val="0"/>
          <w:marTop w:val="0"/>
          <w:marBottom w:val="0"/>
          <w:divBdr>
            <w:top w:val="none" w:sz="0" w:space="0" w:color="auto"/>
            <w:left w:val="none" w:sz="0" w:space="0" w:color="auto"/>
            <w:bottom w:val="none" w:sz="0" w:space="0" w:color="auto"/>
            <w:right w:val="none" w:sz="0" w:space="0" w:color="auto"/>
          </w:divBdr>
        </w:div>
        <w:div w:id="2009670449">
          <w:marLeft w:val="640"/>
          <w:marRight w:val="0"/>
          <w:marTop w:val="0"/>
          <w:marBottom w:val="0"/>
          <w:divBdr>
            <w:top w:val="none" w:sz="0" w:space="0" w:color="auto"/>
            <w:left w:val="none" w:sz="0" w:space="0" w:color="auto"/>
            <w:bottom w:val="none" w:sz="0" w:space="0" w:color="auto"/>
            <w:right w:val="none" w:sz="0" w:space="0" w:color="auto"/>
          </w:divBdr>
        </w:div>
        <w:div w:id="614021703">
          <w:marLeft w:val="640"/>
          <w:marRight w:val="0"/>
          <w:marTop w:val="0"/>
          <w:marBottom w:val="0"/>
          <w:divBdr>
            <w:top w:val="none" w:sz="0" w:space="0" w:color="auto"/>
            <w:left w:val="none" w:sz="0" w:space="0" w:color="auto"/>
            <w:bottom w:val="none" w:sz="0" w:space="0" w:color="auto"/>
            <w:right w:val="none" w:sz="0" w:space="0" w:color="auto"/>
          </w:divBdr>
        </w:div>
        <w:div w:id="1351682327">
          <w:marLeft w:val="640"/>
          <w:marRight w:val="0"/>
          <w:marTop w:val="0"/>
          <w:marBottom w:val="0"/>
          <w:divBdr>
            <w:top w:val="none" w:sz="0" w:space="0" w:color="auto"/>
            <w:left w:val="none" w:sz="0" w:space="0" w:color="auto"/>
            <w:bottom w:val="none" w:sz="0" w:space="0" w:color="auto"/>
            <w:right w:val="none" w:sz="0" w:space="0" w:color="auto"/>
          </w:divBdr>
        </w:div>
        <w:div w:id="1104224006">
          <w:marLeft w:val="640"/>
          <w:marRight w:val="0"/>
          <w:marTop w:val="0"/>
          <w:marBottom w:val="0"/>
          <w:divBdr>
            <w:top w:val="none" w:sz="0" w:space="0" w:color="auto"/>
            <w:left w:val="none" w:sz="0" w:space="0" w:color="auto"/>
            <w:bottom w:val="none" w:sz="0" w:space="0" w:color="auto"/>
            <w:right w:val="none" w:sz="0" w:space="0" w:color="auto"/>
          </w:divBdr>
        </w:div>
        <w:div w:id="963269042">
          <w:marLeft w:val="640"/>
          <w:marRight w:val="0"/>
          <w:marTop w:val="0"/>
          <w:marBottom w:val="0"/>
          <w:divBdr>
            <w:top w:val="none" w:sz="0" w:space="0" w:color="auto"/>
            <w:left w:val="none" w:sz="0" w:space="0" w:color="auto"/>
            <w:bottom w:val="none" w:sz="0" w:space="0" w:color="auto"/>
            <w:right w:val="none" w:sz="0" w:space="0" w:color="auto"/>
          </w:divBdr>
        </w:div>
        <w:div w:id="879899837">
          <w:marLeft w:val="640"/>
          <w:marRight w:val="0"/>
          <w:marTop w:val="0"/>
          <w:marBottom w:val="0"/>
          <w:divBdr>
            <w:top w:val="none" w:sz="0" w:space="0" w:color="auto"/>
            <w:left w:val="none" w:sz="0" w:space="0" w:color="auto"/>
            <w:bottom w:val="none" w:sz="0" w:space="0" w:color="auto"/>
            <w:right w:val="none" w:sz="0" w:space="0" w:color="auto"/>
          </w:divBdr>
        </w:div>
        <w:div w:id="1052002127">
          <w:marLeft w:val="640"/>
          <w:marRight w:val="0"/>
          <w:marTop w:val="0"/>
          <w:marBottom w:val="0"/>
          <w:divBdr>
            <w:top w:val="none" w:sz="0" w:space="0" w:color="auto"/>
            <w:left w:val="none" w:sz="0" w:space="0" w:color="auto"/>
            <w:bottom w:val="none" w:sz="0" w:space="0" w:color="auto"/>
            <w:right w:val="none" w:sz="0" w:space="0" w:color="auto"/>
          </w:divBdr>
        </w:div>
        <w:div w:id="1204172491">
          <w:marLeft w:val="640"/>
          <w:marRight w:val="0"/>
          <w:marTop w:val="0"/>
          <w:marBottom w:val="0"/>
          <w:divBdr>
            <w:top w:val="none" w:sz="0" w:space="0" w:color="auto"/>
            <w:left w:val="none" w:sz="0" w:space="0" w:color="auto"/>
            <w:bottom w:val="none" w:sz="0" w:space="0" w:color="auto"/>
            <w:right w:val="none" w:sz="0" w:space="0" w:color="auto"/>
          </w:divBdr>
        </w:div>
        <w:div w:id="583799448">
          <w:marLeft w:val="640"/>
          <w:marRight w:val="0"/>
          <w:marTop w:val="0"/>
          <w:marBottom w:val="0"/>
          <w:divBdr>
            <w:top w:val="none" w:sz="0" w:space="0" w:color="auto"/>
            <w:left w:val="none" w:sz="0" w:space="0" w:color="auto"/>
            <w:bottom w:val="none" w:sz="0" w:space="0" w:color="auto"/>
            <w:right w:val="none" w:sz="0" w:space="0" w:color="auto"/>
          </w:divBdr>
        </w:div>
        <w:div w:id="1371147219">
          <w:marLeft w:val="640"/>
          <w:marRight w:val="0"/>
          <w:marTop w:val="0"/>
          <w:marBottom w:val="0"/>
          <w:divBdr>
            <w:top w:val="none" w:sz="0" w:space="0" w:color="auto"/>
            <w:left w:val="none" w:sz="0" w:space="0" w:color="auto"/>
            <w:bottom w:val="none" w:sz="0" w:space="0" w:color="auto"/>
            <w:right w:val="none" w:sz="0" w:space="0" w:color="auto"/>
          </w:divBdr>
        </w:div>
        <w:div w:id="547305207">
          <w:marLeft w:val="640"/>
          <w:marRight w:val="0"/>
          <w:marTop w:val="0"/>
          <w:marBottom w:val="0"/>
          <w:divBdr>
            <w:top w:val="none" w:sz="0" w:space="0" w:color="auto"/>
            <w:left w:val="none" w:sz="0" w:space="0" w:color="auto"/>
            <w:bottom w:val="none" w:sz="0" w:space="0" w:color="auto"/>
            <w:right w:val="none" w:sz="0" w:space="0" w:color="auto"/>
          </w:divBdr>
        </w:div>
        <w:div w:id="741409076">
          <w:marLeft w:val="640"/>
          <w:marRight w:val="0"/>
          <w:marTop w:val="0"/>
          <w:marBottom w:val="0"/>
          <w:divBdr>
            <w:top w:val="none" w:sz="0" w:space="0" w:color="auto"/>
            <w:left w:val="none" w:sz="0" w:space="0" w:color="auto"/>
            <w:bottom w:val="none" w:sz="0" w:space="0" w:color="auto"/>
            <w:right w:val="none" w:sz="0" w:space="0" w:color="auto"/>
          </w:divBdr>
        </w:div>
        <w:div w:id="1019694599">
          <w:marLeft w:val="640"/>
          <w:marRight w:val="0"/>
          <w:marTop w:val="0"/>
          <w:marBottom w:val="0"/>
          <w:divBdr>
            <w:top w:val="none" w:sz="0" w:space="0" w:color="auto"/>
            <w:left w:val="none" w:sz="0" w:space="0" w:color="auto"/>
            <w:bottom w:val="none" w:sz="0" w:space="0" w:color="auto"/>
            <w:right w:val="none" w:sz="0" w:space="0" w:color="auto"/>
          </w:divBdr>
        </w:div>
        <w:div w:id="1980256629">
          <w:marLeft w:val="640"/>
          <w:marRight w:val="0"/>
          <w:marTop w:val="0"/>
          <w:marBottom w:val="0"/>
          <w:divBdr>
            <w:top w:val="none" w:sz="0" w:space="0" w:color="auto"/>
            <w:left w:val="none" w:sz="0" w:space="0" w:color="auto"/>
            <w:bottom w:val="none" w:sz="0" w:space="0" w:color="auto"/>
            <w:right w:val="none" w:sz="0" w:space="0" w:color="auto"/>
          </w:divBdr>
        </w:div>
        <w:div w:id="649476892">
          <w:marLeft w:val="640"/>
          <w:marRight w:val="0"/>
          <w:marTop w:val="0"/>
          <w:marBottom w:val="0"/>
          <w:divBdr>
            <w:top w:val="none" w:sz="0" w:space="0" w:color="auto"/>
            <w:left w:val="none" w:sz="0" w:space="0" w:color="auto"/>
            <w:bottom w:val="none" w:sz="0" w:space="0" w:color="auto"/>
            <w:right w:val="none" w:sz="0" w:space="0" w:color="auto"/>
          </w:divBdr>
        </w:div>
        <w:div w:id="997609989">
          <w:marLeft w:val="640"/>
          <w:marRight w:val="0"/>
          <w:marTop w:val="0"/>
          <w:marBottom w:val="0"/>
          <w:divBdr>
            <w:top w:val="none" w:sz="0" w:space="0" w:color="auto"/>
            <w:left w:val="none" w:sz="0" w:space="0" w:color="auto"/>
            <w:bottom w:val="none" w:sz="0" w:space="0" w:color="auto"/>
            <w:right w:val="none" w:sz="0" w:space="0" w:color="auto"/>
          </w:divBdr>
        </w:div>
        <w:div w:id="974137220">
          <w:marLeft w:val="640"/>
          <w:marRight w:val="0"/>
          <w:marTop w:val="0"/>
          <w:marBottom w:val="0"/>
          <w:divBdr>
            <w:top w:val="none" w:sz="0" w:space="0" w:color="auto"/>
            <w:left w:val="none" w:sz="0" w:space="0" w:color="auto"/>
            <w:bottom w:val="none" w:sz="0" w:space="0" w:color="auto"/>
            <w:right w:val="none" w:sz="0" w:space="0" w:color="auto"/>
          </w:divBdr>
        </w:div>
        <w:div w:id="31004580">
          <w:marLeft w:val="640"/>
          <w:marRight w:val="0"/>
          <w:marTop w:val="0"/>
          <w:marBottom w:val="0"/>
          <w:divBdr>
            <w:top w:val="none" w:sz="0" w:space="0" w:color="auto"/>
            <w:left w:val="none" w:sz="0" w:space="0" w:color="auto"/>
            <w:bottom w:val="none" w:sz="0" w:space="0" w:color="auto"/>
            <w:right w:val="none" w:sz="0" w:space="0" w:color="auto"/>
          </w:divBdr>
        </w:div>
        <w:div w:id="2120028456">
          <w:marLeft w:val="640"/>
          <w:marRight w:val="0"/>
          <w:marTop w:val="0"/>
          <w:marBottom w:val="0"/>
          <w:divBdr>
            <w:top w:val="none" w:sz="0" w:space="0" w:color="auto"/>
            <w:left w:val="none" w:sz="0" w:space="0" w:color="auto"/>
            <w:bottom w:val="none" w:sz="0" w:space="0" w:color="auto"/>
            <w:right w:val="none" w:sz="0" w:space="0" w:color="auto"/>
          </w:divBdr>
        </w:div>
        <w:div w:id="752624477">
          <w:marLeft w:val="640"/>
          <w:marRight w:val="0"/>
          <w:marTop w:val="0"/>
          <w:marBottom w:val="0"/>
          <w:divBdr>
            <w:top w:val="none" w:sz="0" w:space="0" w:color="auto"/>
            <w:left w:val="none" w:sz="0" w:space="0" w:color="auto"/>
            <w:bottom w:val="none" w:sz="0" w:space="0" w:color="auto"/>
            <w:right w:val="none" w:sz="0" w:space="0" w:color="auto"/>
          </w:divBdr>
        </w:div>
        <w:div w:id="1023826564">
          <w:marLeft w:val="640"/>
          <w:marRight w:val="0"/>
          <w:marTop w:val="0"/>
          <w:marBottom w:val="0"/>
          <w:divBdr>
            <w:top w:val="none" w:sz="0" w:space="0" w:color="auto"/>
            <w:left w:val="none" w:sz="0" w:space="0" w:color="auto"/>
            <w:bottom w:val="none" w:sz="0" w:space="0" w:color="auto"/>
            <w:right w:val="none" w:sz="0" w:space="0" w:color="auto"/>
          </w:divBdr>
        </w:div>
      </w:divsChild>
    </w:div>
    <w:div w:id="437024062">
      <w:bodyDiv w:val="1"/>
      <w:marLeft w:val="0"/>
      <w:marRight w:val="0"/>
      <w:marTop w:val="0"/>
      <w:marBottom w:val="0"/>
      <w:divBdr>
        <w:top w:val="none" w:sz="0" w:space="0" w:color="auto"/>
        <w:left w:val="none" w:sz="0" w:space="0" w:color="auto"/>
        <w:bottom w:val="none" w:sz="0" w:space="0" w:color="auto"/>
        <w:right w:val="none" w:sz="0" w:space="0" w:color="auto"/>
      </w:divBdr>
    </w:div>
    <w:div w:id="682975030">
      <w:bodyDiv w:val="1"/>
      <w:marLeft w:val="0"/>
      <w:marRight w:val="0"/>
      <w:marTop w:val="0"/>
      <w:marBottom w:val="0"/>
      <w:divBdr>
        <w:top w:val="none" w:sz="0" w:space="0" w:color="auto"/>
        <w:left w:val="none" w:sz="0" w:space="0" w:color="auto"/>
        <w:bottom w:val="none" w:sz="0" w:space="0" w:color="auto"/>
        <w:right w:val="none" w:sz="0" w:space="0" w:color="auto"/>
      </w:divBdr>
      <w:divsChild>
        <w:div w:id="1679845718">
          <w:marLeft w:val="640"/>
          <w:marRight w:val="0"/>
          <w:marTop w:val="0"/>
          <w:marBottom w:val="0"/>
          <w:divBdr>
            <w:top w:val="none" w:sz="0" w:space="0" w:color="auto"/>
            <w:left w:val="none" w:sz="0" w:space="0" w:color="auto"/>
            <w:bottom w:val="none" w:sz="0" w:space="0" w:color="auto"/>
            <w:right w:val="none" w:sz="0" w:space="0" w:color="auto"/>
          </w:divBdr>
        </w:div>
        <w:div w:id="945386893">
          <w:marLeft w:val="640"/>
          <w:marRight w:val="0"/>
          <w:marTop w:val="0"/>
          <w:marBottom w:val="0"/>
          <w:divBdr>
            <w:top w:val="none" w:sz="0" w:space="0" w:color="auto"/>
            <w:left w:val="none" w:sz="0" w:space="0" w:color="auto"/>
            <w:bottom w:val="none" w:sz="0" w:space="0" w:color="auto"/>
            <w:right w:val="none" w:sz="0" w:space="0" w:color="auto"/>
          </w:divBdr>
        </w:div>
        <w:div w:id="1437211067">
          <w:marLeft w:val="640"/>
          <w:marRight w:val="0"/>
          <w:marTop w:val="0"/>
          <w:marBottom w:val="0"/>
          <w:divBdr>
            <w:top w:val="none" w:sz="0" w:space="0" w:color="auto"/>
            <w:left w:val="none" w:sz="0" w:space="0" w:color="auto"/>
            <w:bottom w:val="none" w:sz="0" w:space="0" w:color="auto"/>
            <w:right w:val="none" w:sz="0" w:space="0" w:color="auto"/>
          </w:divBdr>
        </w:div>
        <w:div w:id="749275224">
          <w:marLeft w:val="640"/>
          <w:marRight w:val="0"/>
          <w:marTop w:val="0"/>
          <w:marBottom w:val="0"/>
          <w:divBdr>
            <w:top w:val="none" w:sz="0" w:space="0" w:color="auto"/>
            <w:left w:val="none" w:sz="0" w:space="0" w:color="auto"/>
            <w:bottom w:val="none" w:sz="0" w:space="0" w:color="auto"/>
            <w:right w:val="none" w:sz="0" w:space="0" w:color="auto"/>
          </w:divBdr>
        </w:div>
        <w:div w:id="755248813">
          <w:marLeft w:val="640"/>
          <w:marRight w:val="0"/>
          <w:marTop w:val="0"/>
          <w:marBottom w:val="0"/>
          <w:divBdr>
            <w:top w:val="none" w:sz="0" w:space="0" w:color="auto"/>
            <w:left w:val="none" w:sz="0" w:space="0" w:color="auto"/>
            <w:bottom w:val="none" w:sz="0" w:space="0" w:color="auto"/>
            <w:right w:val="none" w:sz="0" w:space="0" w:color="auto"/>
          </w:divBdr>
        </w:div>
        <w:div w:id="1263805593">
          <w:marLeft w:val="640"/>
          <w:marRight w:val="0"/>
          <w:marTop w:val="0"/>
          <w:marBottom w:val="0"/>
          <w:divBdr>
            <w:top w:val="none" w:sz="0" w:space="0" w:color="auto"/>
            <w:left w:val="none" w:sz="0" w:space="0" w:color="auto"/>
            <w:bottom w:val="none" w:sz="0" w:space="0" w:color="auto"/>
            <w:right w:val="none" w:sz="0" w:space="0" w:color="auto"/>
          </w:divBdr>
        </w:div>
        <w:div w:id="110366141">
          <w:marLeft w:val="640"/>
          <w:marRight w:val="0"/>
          <w:marTop w:val="0"/>
          <w:marBottom w:val="0"/>
          <w:divBdr>
            <w:top w:val="none" w:sz="0" w:space="0" w:color="auto"/>
            <w:left w:val="none" w:sz="0" w:space="0" w:color="auto"/>
            <w:bottom w:val="none" w:sz="0" w:space="0" w:color="auto"/>
            <w:right w:val="none" w:sz="0" w:space="0" w:color="auto"/>
          </w:divBdr>
        </w:div>
        <w:div w:id="280186835">
          <w:marLeft w:val="640"/>
          <w:marRight w:val="0"/>
          <w:marTop w:val="0"/>
          <w:marBottom w:val="0"/>
          <w:divBdr>
            <w:top w:val="none" w:sz="0" w:space="0" w:color="auto"/>
            <w:left w:val="none" w:sz="0" w:space="0" w:color="auto"/>
            <w:bottom w:val="none" w:sz="0" w:space="0" w:color="auto"/>
            <w:right w:val="none" w:sz="0" w:space="0" w:color="auto"/>
          </w:divBdr>
        </w:div>
        <w:div w:id="2095931965">
          <w:marLeft w:val="640"/>
          <w:marRight w:val="0"/>
          <w:marTop w:val="0"/>
          <w:marBottom w:val="0"/>
          <w:divBdr>
            <w:top w:val="none" w:sz="0" w:space="0" w:color="auto"/>
            <w:left w:val="none" w:sz="0" w:space="0" w:color="auto"/>
            <w:bottom w:val="none" w:sz="0" w:space="0" w:color="auto"/>
            <w:right w:val="none" w:sz="0" w:space="0" w:color="auto"/>
          </w:divBdr>
        </w:div>
        <w:div w:id="1786733430">
          <w:marLeft w:val="640"/>
          <w:marRight w:val="0"/>
          <w:marTop w:val="0"/>
          <w:marBottom w:val="0"/>
          <w:divBdr>
            <w:top w:val="none" w:sz="0" w:space="0" w:color="auto"/>
            <w:left w:val="none" w:sz="0" w:space="0" w:color="auto"/>
            <w:bottom w:val="none" w:sz="0" w:space="0" w:color="auto"/>
            <w:right w:val="none" w:sz="0" w:space="0" w:color="auto"/>
          </w:divBdr>
        </w:div>
        <w:div w:id="1270504821">
          <w:marLeft w:val="640"/>
          <w:marRight w:val="0"/>
          <w:marTop w:val="0"/>
          <w:marBottom w:val="0"/>
          <w:divBdr>
            <w:top w:val="none" w:sz="0" w:space="0" w:color="auto"/>
            <w:left w:val="none" w:sz="0" w:space="0" w:color="auto"/>
            <w:bottom w:val="none" w:sz="0" w:space="0" w:color="auto"/>
            <w:right w:val="none" w:sz="0" w:space="0" w:color="auto"/>
          </w:divBdr>
        </w:div>
        <w:div w:id="1770730715">
          <w:marLeft w:val="640"/>
          <w:marRight w:val="0"/>
          <w:marTop w:val="0"/>
          <w:marBottom w:val="0"/>
          <w:divBdr>
            <w:top w:val="none" w:sz="0" w:space="0" w:color="auto"/>
            <w:left w:val="none" w:sz="0" w:space="0" w:color="auto"/>
            <w:bottom w:val="none" w:sz="0" w:space="0" w:color="auto"/>
            <w:right w:val="none" w:sz="0" w:space="0" w:color="auto"/>
          </w:divBdr>
        </w:div>
        <w:div w:id="1610817907">
          <w:marLeft w:val="640"/>
          <w:marRight w:val="0"/>
          <w:marTop w:val="0"/>
          <w:marBottom w:val="0"/>
          <w:divBdr>
            <w:top w:val="none" w:sz="0" w:space="0" w:color="auto"/>
            <w:left w:val="none" w:sz="0" w:space="0" w:color="auto"/>
            <w:bottom w:val="none" w:sz="0" w:space="0" w:color="auto"/>
            <w:right w:val="none" w:sz="0" w:space="0" w:color="auto"/>
          </w:divBdr>
        </w:div>
        <w:div w:id="1377319887">
          <w:marLeft w:val="640"/>
          <w:marRight w:val="0"/>
          <w:marTop w:val="0"/>
          <w:marBottom w:val="0"/>
          <w:divBdr>
            <w:top w:val="none" w:sz="0" w:space="0" w:color="auto"/>
            <w:left w:val="none" w:sz="0" w:space="0" w:color="auto"/>
            <w:bottom w:val="none" w:sz="0" w:space="0" w:color="auto"/>
            <w:right w:val="none" w:sz="0" w:space="0" w:color="auto"/>
          </w:divBdr>
        </w:div>
        <w:div w:id="361130881">
          <w:marLeft w:val="640"/>
          <w:marRight w:val="0"/>
          <w:marTop w:val="0"/>
          <w:marBottom w:val="0"/>
          <w:divBdr>
            <w:top w:val="none" w:sz="0" w:space="0" w:color="auto"/>
            <w:left w:val="none" w:sz="0" w:space="0" w:color="auto"/>
            <w:bottom w:val="none" w:sz="0" w:space="0" w:color="auto"/>
            <w:right w:val="none" w:sz="0" w:space="0" w:color="auto"/>
          </w:divBdr>
        </w:div>
        <w:div w:id="1458917248">
          <w:marLeft w:val="640"/>
          <w:marRight w:val="0"/>
          <w:marTop w:val="0"/>
          <w:marBottom w:val="0"/>
          <w:divBdr>
            <w:top w:val="none" w:sz="0" w:space="0" w:color="auto"/>
            <w:left w:val="none" w:sz="0" w:space="0" w:color="auto"/>
            <w:bottom w:val="none" w:sz="0" w:space="0" w:color="auto"/>
            <w:right w:val="none" w:sz="0" w:space="0" w:color="auto"/>
          </w:divBdr>
        </w:div>
        <w:div w:id="221672744">
          <w:marLeft w:val="640"/>
          <w:marRight w:val="0"/>
          <w:marTop w:val="0"/>
          <w:marBottom w:val="0"/>
          <w:divBdr>
            <w:top w:val="none" w:sz="0" w:space="0" w:color="auto"/>
            <w:left w:val="none" w:sz="0" w:space="0" w:color="auto"/>
            <w:bottom w:val="none" w:sz="0" w:space="0" w:color="auto"/>
            <w:right w:val="none" w:sz="0" w:space="0" w:color="auto"/>
          </w:divBdr>
        </w:div>
        <w:div w:id="729696332">
          <w:marLeft w:val="640"/>
          <w:marRight w:val="0"/>
          <w:marTop w:val="0"/>
          <w:marBottom w:val="0"/>
          <w:divBdr>
            <w:top w:val="none" w:sz="0" w:space="0" w:color="auto"/>
            <w:left w:val="none" w:sz="0" w:space="0" w:color="auto"/>
            <w:bottom w:val="none" w:sz="0" w:space="0" w:color="auto"/>
            <w:right w:val="none" w:sz="0" w:space="0" w:color="auto"/>
          </w:divBdr>
        </w:div>
        <w:div w:id="747263029">
          <w:marLeft w:val="640"/>
          <w:marRight w:val="0"/>
          <w:marTop w:val="0"/>
          <w:marBottom w:val="0"/>
          <w:divBdr>
            <w:top w:val="none" w:sz="0" w:space="0" w:color="auto"/>
            <w:left w:val="none" w:sz="0" w:space="0" w:color="auto"/>
            <w:bottom w:val="none" w:sz="0" w:space="0" w:color="auto"/>
            <w:right w:val="none" w:sz="0" w:space="0" w:color="auto"/>
          </w:divBdr>
        </w:div>
        <w:div w:id="556015796">
          <w:marLeft w:val="640"/>
          <w:marRight w:val="0"/>
          <w:marTop w:val="0"/>
          <w:marBottom w:val="0"/>
          <w:divBdr>
            <w:top w:val="none" w:sz="0" w:space="0" w:color="auto"/>
            <w:left w:val="none" w:sz="0" w:space="0" w:color="auto"/>
            <w:bottom w:val="none" w:sz="0" w:space="0" w:color="auto"/>
            <w:right w:val="none" w:sz="0" w:space="0" w:color="auto"/>
          </w:divBdr>
        </w:div>
        <w:div w:id="781656409">
          <w:marLeft w:val="640"/>
          <w:marRight w:val="0"/>
          <w:marTop w:val="0"/>
          <w:marBottom w:val="0"/>
          <w:divBdr>
            <w:top w:val="none" w:sz="0" w:space="0" w:color="auto"/>
            <w:left w:val="none" w:sz="0" w:space="0" w:color="auto"/>
            <w:bottom w:val="none" w:sz="0" w:space="0" w:color="auto"/>
            <w:right w:val="none" w:sz="0" w:space="0" w:color="auto"/>
          </w:divBdr>
        </w:div>
        <w:div w:id="1623069020">
          <w:marLeft w:val="640"/>
          <w:marRight w:val="0"/>
          <w:marTop w:val="0"/>
          <w:marBottom w:val="0"/>
          <w:divBdr>
            <w:top w:val="none" w:sz="0" w:space="0" w:color="auto"/>
            <w:left w:val="none" w:sz="0" w:space="0" w:color="auto"/>
            <w:bottom w:val="none" w:sz="0" w:space="0" w:color="auto"/>
            <w:right w:val="none" w:sz="0" w:space="0" w:color="auto"/>
          </w:divBdr>
        </w:div>
        <w:div w:id="194004241">
          <w:marLeft w:val="640"/>
          <w:marRight w:val="0"/>
          <w:marTop w:val="0"/>
          <w:marBottom w:val="0"/>
          <w:divBdr>
            <w:top w:val="none" w:sz="0" w:space="0" w:color="auto"/>
            <w:left w:val="none" w:sz="0" w:space="0" w:color="auto"/>
            <w:bottom w:val="none" w:sz="0" w:space="0" w:color="auto"/>
            <w:right w:val="none" w:sz="0" w:space="0" w:color="auto"/>
          </w:divBdr>
        </w:div>
        <w:div w:id="1038090378">
          <w:marLeft w:val="640"/>
          <w:marRight w:val="0"/>
          <w:marTop w:val="0"/>
          <w:marBottom w:val="0"/>
          <w:divBdr>
            <w:top w:val="none" w:sz="0" w:space="0" w:color="auto"/>
            <w:left w:val="none" w:sz="0" w:space="0" w:color="auto"/>
            <w:bottom w:val="none" w:sz="0" w:space="0" w:color="auto"/>
            <w:right w:val="none" w:sz="0" w:space="0" w:color="auto"/>
          </w:divBdr>
        </w:div>
        <w:div w:id="1072659871">
          <w:marLeft w:val="640"/>
          <w:marRight w:val="0"/>
          <w:marTop w:val="0"/>
          <w:marBottom w:val="0"/>
          <w:divBdr>
            <w:top w:val="none" w:sz="0" w:space="0" w:color="auto"/>
            <w:left w:val="none" w:sz="0" w:space="0" w:color="auto"/>
            <w:bottom w:val="none" w:sz="0" w:space="0" w:color="auto"/>
            <w:right w:val="none" w:sz="0" w:space="0" w:color="auto"/>
          </w:divBdr>
        </w:div>
        <w:div w:id="1660882668">
          <w:marLeft w:val="640"/>
          <w:marRight w:val="0"/>
          <w:marTop w:val="0"/>
          <w:marBottom w:val="0"/>
          <w:divBdr>
            <w:top w:val="none" w:sz="0" w:space="0" w:color="auto"/>
            <w:left w:val="none" w:sz="0" w:space="0" w:color="auto"/>
            <w:bottom w:val="none" w:sz="0" w:space="0" w:color="auto"/>
            <w:right w:val="none" w:sz="0" w:space="0" w:color="auto"/>
          </w:divBdr>
        </w:div>
        <w:div w:id="89352223">
          <w:marLeft w:val="640"/>
          <w:marRight w:val="0"/>
          <w:marTop w:val="0"/>
          <w:marBottom w:val="0"/>
          <w:divBdr>
            <w:top w:val="none" w:sz="0" w:space="0" w:color="auto"/>
            <w:left w:val="none" w:sz="0" w:space="0" w:color="auto"/>
            <w:bottom w:val="none" w:sz="0" w:space="0" w:color="auto"/>
            <w:right w:val="none" w:sz="0" w:space="0" w:color="auto"/>
          </w:divBdr>
        </w:div>
        <w:div w:id="662199417">
          <w:marLeft w:val="640"/>
          <w:marRight w:val="0"/>
          <w:marTop w:val="0"/>
          <w:marBottom w:val="0"/>
          <w:divBdr>
            <w:top w:val="none" w:sz="0" w:space="0" w:color="auto"/>
            <w:left w:val="none" w:sz="0" w:space="0" w:color="auto"/>
            <w:bottom w:val="none" w:sz="0" w:space="0" w:color="auto"/>
            <w:right w:val="none" w:sz="0" w:space="0" w:color="auto"/>
          </w:divBdr>
        </w:div>
      </w:divsChild>
    </w:div>
    <w:div w:id="739671015">
      <w:bodyDiv w:val="1"/>
      <w:marLeft w:val="0"/>
      <w:marRight w:val="0"/>
      <w:marTop w:val="0"/>
      <w:marBottom w:val="0"/>
      <w:divBdr>
        <w:top w:val="none" w:sz="0" w:space="0" w:color="auto"/>
        <w:left w:val="none" w:sz="0" w:space="0" w:color="auto"/>
        <w:bottom w:val="none" w:sz="0" w:space="0" w:color="auto"/>
        <w:right w:val="none" w:sz="0" w:space="0" w:color="auto"/>
      </w:divBdr>
    </w:div>
    <w:div w:id="933976072">
      <w:bodyDiv w:val="1"/>
      <w:marLeft w:val="0"/>
      <w:marRight w:val="0"/>
      <w:marTop w:val="0"/>
      <w:marBottom w:val="0"/>
      <w:divBdr>
        <w:top w:val="none" w:sz="0" w:space="0" w:color="auto"/>
        <w:left w:val="none" w:sz="0" w:space="0" w:color="auto"/>
        <w:bottom w:val="none" w:sz="0" w:space="0" w:color="auto"/>
        <w:right w:val="none" w:sz="0" w:space="0" w:color="auto"/>
      </w:divBdr>
      <w:divsChild>
        <w:div w:id="1801728374">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966736774">
      <w:bodyDiv w:val="1"/>
      <w:marLeft w:val="0"/>
      <w:marRight w:val="0"/>
      <w:marTop w:val="0"/>
      <w:marBottom w:val="0"/>
      <w:divBdr>
        <w:top w:val="none" w:sz="0" w:space="0" w:color="auto"/>
        <w:left w:val="none" w:sz="0" w:space="0" w:color="auto"/>
        <w:bottom w:val="none" w:sz="0" w:space="0" w:color="auto"/>
        <w:right w:val="none" w:sz="0" w:space="0" w:color="auto"/>
      </w:divBdr>
      <w:divsChild>
        <w:div w:id="1452936934">
          <w:marLeft w:val="640"/>
          <w:marRight w:val="0"/>
          <w:marTop w:val="0"/>
          <w:marBottom w:val="0"/>
          <w:divBdr>
            <w:top w:val="none" w:sz="0" w:space="0" w:color="auto"/>
            <w:left w:val="none" w:sz="0" w:space="0" w:color="auto"/>
            <w:bottom w:val="none" w:sz="0" w:space="0" w:color="auto"/>
            <w:right w:val="none" w:sz="0" w:space="0" w:color="auto"/>
          </w:divBdr>
        </w:div>
        <w:div w:id="335035045">
          <w:marLeft w:val="640"/>
          <w:marRight w:val="0"/>
          <w:marTop w:val="0"/>
          <w:marBottom w:val="0"/>
          <w:divBdr>
            <w:top w:val="none" w:sz="0" w:space="0" w:color="auto"/>
            <w:left w:val="none" w:sz="0" w:space="0" w:color="auto"/>
            <w:bottom w:val="none" w:sz="0" w:space="0" w:color="auto"/>
            <w:right w:val="none" w:sz="0" w:space="0" w:color="auto"/>
          </w:divBdr>
        </w:div>
        <w:div w:id="1579056638">
          <w:marLeft w:val="640"/>
          <w:marRight w:val="0"/>
          <w:marTop w:val="0"/>
          <w:marBottom w:val="0"/>
          <w:divBdr>
            <w:top w:val="none" w:sz="0" w:space="0" w:color="auto"/>
            <w:left w:val="none" w:sz="0" w:space="0" w:color="auto"/>
            <w:bottom w:val="none" w:sz="0" w:space="0" w:color="auto"/>
            <w:right w:val="none" w:sz="0" w:space="0" w:color="auto"/>
          </w:divBdr>
        </w:div>
        <w:div w:id="603390688">
          <w:marLeft w:val="640"/>
          <w:marRight w:val="0"/>
          <w:marTop w:val="0"/>
          <w:marBottom w:val="0"/>
          <w:divBdr>
            <w:top w:val="none" w:sz="0" w:space="0" w:color="auto"/>
            <w:left w:val="none" w:sz="0" w:space="0" w:color="auto"/>
            <w:bottom w:val="none" w:sz="0" w:space="0" w:color="auto"/>
            <w:right w:val="none" w:sz="0" w:space="0" w:color="auto"/>
          </w:divBdr>
        </w:div>
        <w:div w:id="1444112870">
          <w:marLeft w:val="640"/>
          <w:marRight w:val="0"/>
          <w:marTop w:val="0"/>
          <w:marBottom w:val="0"/>
          <w:divBdr>
            <w:top w:val="none" w:sz="0" w:space="0" w:color="auto"/>
            <w:left w:val="none" w:sz="0" w:space="0" w:color="auto"/>
            <w:bottom w:val="none" w:sz="0" w:space="0" w:color="auto"/>
            <w:right w:val="none" w:sz="0" w:space="0" w:color="auto"/>
          </w:divBdr>
        </w:div>
        <w:div w:id="1407267429">
          <w:marLeft w:val="640"/>
          <w:marRight w:val="0"/>
          <w:marTop w:val="0"/>
          <w:marBottom w:val="0"/>
          <w:divBdr>
            <w:top w:val="none" w:sz="0" w:space="0" w:color="auto"/>
            <w:left w:val="none" w:sz="0" w:space="0" w:color="auto"/>
            <w:bottom w:val="none" w:sz="0" w:space="0" w:color="auto"/>
            <w:right w:val="none" w:sz="0" w:space="0" w:color="auto"/>
          </w:divBdr>
        </w:div>
        <w:div w:id="1941255097">
          <w:marLeft w:val="640"/>
          <w:marRight w:val="0"/>
          <w:marTop w:val="0"/>
          <w:marBottom w:val="0"/>
          <w:divBdr>
            <w:top w:val="none" w:sz="0" w:space="0" w:color="auto"/>
            <w:left w:val="none" w:sz="0" w:space="0" w:color="auto"/>
            <w:bottom w:val="none" w:sz="0" w:space="0" w:color="auto"/>
            <w:right w:val="none" w:sz="0" w:space="0" w:color="auto"/>
          </w:divBdr>
        </w:div>
        <w:div w:id="1784114248">
          <w:marLeft w:val="640"/>
          <w:marRight w:val="0"/>
          <w:marTop w:val="0"/>
          <w:marBottom w:val="0"/>
          <w:divBdr>
            <w:top w:val="none" w:sz="0" w:space="0" w:color="auto"/>
            <w:left w:val="none" w:sz="0" w:space="0" w:color="auto"/>
            <w:bottom w:val="none" w:sz="0" w:space="0" w:color="auto"/>
            <w:right w:val="none" w:sz="0" w:space="0" w:color="auto"/>
          </w:divBdr>
        </w:div>
        <w:div w:id="500778392">
          <w:marLeft w:val="640"/>
          <w:marRight w:val="0"/>
          <w:marTop w:val="0"/>
          <w:marBottom w:val="0"/>
          <w:divBdr>
            <w:top w:val="none" w:sz="0" w:space="0" w:color="auto"/>
            <w:left w:val="none" w:sz="0" w:space="0" w:color="auto"/>
            <w:bottom w:val="none" w:sz="0" w:space="0" w:color="auto"/>
            <w:right w:val="none" w:sz="0" w:space="0" w:color="auto"/>
          </w:divBdr>
        </w:div>
        <w:div w:id="1887137871">
          <w:marLeft w:val="640"/>
          <w:marRight w:val="0"/>
          <w:marTop w:val="0"/>
          <w:marBottom w:val="0"/>
          <w:divBdr>
            <w:top w:val="none" w:sz="0" w:space="0" w:color="auto"/>
            <w:left w:val="none" w:sz="0" w:space="0" w:color="auto"/>
            <w:bottom w:val="none" w:sz="0" w:space="0" w:color="auto"/>
            <w:right w:val="none" w:sz="0" w:space="0" w:color="auto"/>
          </w:divBdr>
        </w:div>
        <w:div w:id="497498807">
          <w:marLeft w:val="640"/>
          <w:marRight w:val="0"/>
          <w:marTop w:val="0"/>
          <w:marBottom w:val="0"/>
          <w:divBdr>
            <w:top w:val="none" w:sz="0" w:space="0" w:color="auto"/>
            <w:left w:val="none" w:sz="0" w:space="0" w:color="auto"/>
            <w:bottom w:val="none" w:sz="0" w:space="0" w:color="auto"/>
            <w:right w:val="none" w:sz="0" w:space="0" w:color="auto"/>
          </w:divBdr>
        </w:div>
        <w:div w:id="82528731">
          <w:marLeft w:val="640"/>
          <w:marRight w:val="0"/>
          <w:marTop w:val="0"/>
          <w:marBottom w:val="0"/>
          <w:divBdr>
            <w:top w:val="none" w:sz="0" w:space="0" w:color="auto"/>
            <w:left w:val="none" w:sz="0" w:space="0" w:color="auto"/>
            <w:bottom w:val="none" w:sz="0" w:space="0" w:color="auto"/>
            <w:right w:val="none" w:sz="0" w:space="0" w:color="auto"/>
          </w:divBdr>
        </w:div>
        <w:div w:id="1687634361">
          <w:marLeft w:val="640"/>
          <w:marRight w:val="0"/>
          <w:marTop w:val="0"/>
          <w:marBottom w:val="0"/>
          <w:divBdr>
            <w:top w:val="none" w:sz="0" w:space="0" w:color="auto"/>
            <w:left w:val="none" w:sz="0" w:space="0" w:color="auto"/>
            <w:bottom w:val="none" w:sz="0" w:space="0" w:color="auto"/>
            <w:right w:val="none" w:sz="0" w:space="0" w:color="auto"/>
          </w:divBdr>
        </w:div>
        <w:div w:id="1893031248">
          <w:marLeft w:val="640"/>
          <w:marRight w:val="0"/>
          <w:marTop w:val="0"/>
          <w:marBottom w:val="0"/>
          <w:divBdr>
            <w:top w:val="none" w:sz="0" w:space="0" w:color="auto"/>
            <w:left w:val="none" w:sz="0" w:space="0" w:color="auto"/>
            <w:bottom w:val="none" w:sz="0" w:space="0" w:color="auto"/>
            <w:right w:val="none" w:sz="0" w:space="0" w:color="auto"/>
          </w:divBdr>
        </w:div>
        <w:div w:id="2029484349">
          <w:marLeft w:val="640"/>
          <w:marRight w:val="0"/>
          <w:marTop w:val="0"/>
          <w:marBottom w:val="0"/>
          <w:divBdr>
            <w:top w:val="none" w:sz="0" w:space="0" w:color="auto"/>
            <w:left w:val="none" w:sz="0" w:space="0" w:color="auto"/>
            <w:bottom w:val="none" w:sz="0" w:space="0" w:color="auto"/>
            <w:right w:val="none" w:sz="0" w:space="0" w:color="auto"/>
          </w:divBdr>
        </w:div>
        <w:div w:id="1484353144">
          <w:marLeft w:val="640"/>
          <w:marRight w:val="0"/>
          <w:marTop w:val="0"/>
          <w:marBottom w:val="0"/>
          <w:divBdr>
            <w:top w:val="none" w:sz="0" w:space="0" w:color="auto"/>
            <w:left w:val="none" w:sz="0" w:space="0" w:color="auto"/>
            <w:bottom w:val="none" w:sz="0" w:space="0" w:color="auto"/>
            <w:right w:val="none" w:sz="0" w:space="0" w:color="auto"/>
          </w:divBdr>
        </w:div>
        <w:div w:id="606888058">
          <w:marLeft w:val="640"/>
          <w:marRight w:val="0"/>
          <w:marTop w:val="0"/>
          <w:marBottom w:val="0"/>
          <w:divBdr>
            <w:top w:val="none" w:sz="0" w:space="0" w:color="auto"/>
            <w:left w:val="none" w:sz="0" w:space="0" w:color="auto"/>
            <w:bottom w:val="none" w:sz="0" w:space="0" w:color="auto"/>
            <w:right w:val="none" w:sz="0" w:space="0" w:color="auto"/>
          </w:divBdr>
        </w:div>
        <w:div w:id="1081372790">
          <w:marLeft w:val="640"/>
          <w:marRight w:val="0"/>
          <w:marTop w:val="0"/>
          <w:marBottom w:val="0"/>
          <w:divBdr>
            <w:top w:val="none" w:sz="0" w:space="0" w:color="auto"/>
            <w:left w:val="none" w:sz="0" w:space="0" w:color="auto"/>
            <w:bottom w:val="none" w:sz="0" w:space="0" w:color="auto"/>
            <w:right w:val="none" w:sz="0" w:space="0" w:color="auto"/>
          </w:divBdr>
        </w:div>
        <w:div w:id="58672006">
          <w:marLeft w:val="640"/>
          <w:marRight w:val="0"/>
          <w:marTop w:val="0"/>
          <w:marBottom w:val="0"/>
          <w:divBdr>
            <w:top w:val="none" w:sz="0" w:space="0" w:color="auto"/>
            <w:left w:val="none" w:sz="0" w:space="0" w:color="auto"/>
            <w:bottom w:val="none" w:sz="0" w:space="0" w:color="auto"/>
            <w:right w:val="none" w:sz="0" w:space="0" w:color="auto"/>
          </w:divBdr>
        </w:div>
        <w:div w:id="387916998">
          <w:marLeft w:val="640"/>
          <w:marRight w:val="0"/>
          <w:marTop w:val="0"/>
          <w:marBottom w:val="0"/>
          <w:divBdr>
            <w:top w:val="none" w:sz="0" w:space="0" w:color="auto"/>
            <w:left w:val="none" w:sz="0" w:space="0" w:color="auto"/>
            <w:bottom w:val="none" w:sz="0" w:space="0" w:color="auto"/>
            <w:right w:val="none" w:sz="0" w:space="0" w:color="auto"/>
          </w:divBdr>
        </w:div>
        <w:div w:id="1549417216">
          <w:marLeft w:val="640"/>
          <w:marRight w:val="0"/>
          <w:marTop w:val="0"/>
          <w:marBottom w:val="0"/>
          <w:divBdr>
            <w:top w:val="none" w:sz="0" w:space="0" w:color="auto"/>
            <w:left w:val="none" w:sz="0" w:space="0" w:color="auto"/>
            <w:bottom w:val="none" w:sz="0" w:space="0" w:color="auto"/>
            <w:right w:val="none" w:sz="0" w:space="0" w:color="auto"/>
          </w:divBdr>
        </w:div>
        <w:div w:id="282856774">
          <w:marLeft w:val="640"/>
          <w:marRight w:val="0"/>
          <w:marTop w:val="0"/>
          <w:marBottom w:val="0"/>
          <w:divBdr>
            <w:top w:val="none" w:sz="0" w:space="0" w:color="auto"/>
            <w:left w:val="none" w:sz="0" w:space="0" w:color="auto"/>
            <w:bottom w:val="none" w:sz="0" w:space="0" w:color="auto"/>
            <w:right w:val="none" w:sz="0" w:space="0" w:color="auto"/>
          </w:divBdr>
        </w:div>
        <w:div w:id="1318680850">
          <w:marLeft w:val="640"/>
          <w:marRight w:val="0"/>
          <w:marTop w:val="0"/>
          <w:marBottom w:val="0"/>
          <w:divBdr>
            <w:top w:val="none" w:sz="0" w:space="0" w:color="auto"/>
            <w:left w:val="none" w:sz="0" w:space="0" w:color="auto"/>
            <w:bottom w:val="none" w:sz="0" w:space="0" w:color="auto"/>
            <w:right w:val="none" w:sz="0" w:space="0" w:color="auto"/>
          </w:divBdr>
        </w:div>
        <w:div w:id="1492259640">
          <w:marLeft w:val="640"/>
          <w:marRight w:val="0"/>
          <w:marTop w:val="0"/>
          <w:marBottom w:val="0"/>
          <w:divBdr>
            <w:top w:val="none" w:sz="0" w:space="0" w:color="auto"/>
            <w:left w:val="none" w:sz="0" w:space="0" w:color="auto"/>
            <w:bottom w:val="none" w:sz="0" w:space="0" w:color="auto"/>
            <w:right w:val="none" w:sz="0" w:space="0" w:color="auto"/>
          </w:divBdr>
        </w:div>
        <w:div w:id="1175025917">
          <w:marLeft w:val="640"/>
          <w:marRight w:val="0"/>
          <w:marTop w:val="0"/>
          <w:marBottom w:val="0"/>
          <w:divBdr>
            <w:top w:val="none" w:sz="0" w:space="0" w:color="auto"/>
            <w:left w:val="none" w:sz="0" w:space="0" w:color="auto"/>
            <w:bottom w:val="none" w:sz="0" w:space="0" w:color="auto"/>
            <w:right w:val="none" w:sz="0" w:space="0" w:color="auto"/>
          </w:divBdr>
        </w:div>
        <w:div w:id="719595009">
          <w:marLeft w:val="640"/>
          <w:marRight w:val="0"/>
          <w:marTop w:val="0"/>
          <w:marBottom w:val="0"/>
          <w:divBdr>
            <w:top w:val="none" w:sz="0" w:space="0" w:color="auto"/>
            <w:left w:val="none" w:sz="0" w:space="0" w:color="auto"/>
            <w:bottom w:val="none" w:sz="0" w:space="0" w:color="auto"/>
            <w:right w:val="none" w:sz="0" w:space="0" w:color="auto"/>
          </w:divBdr>
        </w:div>
        <w:div w:id="86928259">
          <w:marLeft w:val="640"/>
          <w:marRight w:val="0"/>
          <w:marTop w:val="0"/>
          <w:marBottom w:val="0"/>
          <w:divBdr>
            <w:top w:val="none" w:sz="0" w:space="0" w:color="auto"/>
            <w:left w:val="none" w:sz="0" w:space="0" w:color="auto"/>
            <w:bottom w:val="none" w:sz="0" w:space="0" w:color="auto"/>
            <w:right w:val="none" w:sz="0" w:space="0" w:color="auto"/>
          </w:divBdr>
        </w:div>
        <w:div w:id="876895090">
          <w:marLeft w:val="640"/>
          <w:marRight w:val="0"/>
          <w:marTop w:val="0"/>
          <w:marBottom w:val="0"/>
          <w:divBdr>
            <w:top w:val="none" w:sz="0" w:space="0" w:color="auto"/>
            <w:left w:val="none" w:sz="0" w:space="0" w:color="auto"/>
            <w:bottom w:val="none" w:sz="0" w:space="0" w:color="auto"/>
            <w:right w:val="none" w:sz="0" w:space="0" w:color="auto"/>
          </w:divBdr>
        </w:div>
      </w:divsChild>
    </w:div>
    <w:div w:id="993601213">
      <w:bodyDiv w:val="1"/>
      <w:marLeft w:val="0"/>
      <w:marRight w:val="0"/>
      <w:marTop w:val="0"/>
      <w:marBottom w:val="0"/>
      <w:divBdr>
        <w:top w:val="none" w:sz="0" w:space="0" w:color="auto"/>
        <w:left w:val="none" w:sz="0" w:space="0" w:color="auto"/>
        <w:bottom w:val="none" w:sz="0" w:space="0" w:color="auto"/>
        <w:right w:val="none" w:sz="0" w:space="0" w:color="auto"/>
      </w:divBdr>
      <w:divsChild>
        <w:div w:id="1110658415">
          <w:marLeft w:val="640"/>
          <w:marRight w:val="0"/>
          <w:marTop w:val="0"/>
          <w:marBottom w:val="0"/>
          <w:divBdr>
            <w:top w:val="none" w:sz="0" w:space="0" w:color="auto"/>
            <w:left w:val="none" w:sz="0" w:space="0" w:color="auto"/>
            <w:bottom w:val="none" w:sz="0" w:space="0" w:color="auto"/>
            <w:right w:val="none" w:sz="0" w:space="0" w:color="auto"/>
          </w:divBdr>
        </w:div>
        <w:div w:id="676034749">
          <w:marLeft w:val="640"/>
          <w:marRight w:val="0"/>
          <w:marTop w:val="0"/>
          <w:marBottom w:val="0"/>
          <w:divBdr>
            <w:top w:val="none" w:sz="0" w:space="0" w:color="auto"/>
            <w:left w:val="none" w:sz="0" w:space="0" w:color="auto"/>
            <w:bottom w:val="none" w:sz="0" w:space="0" w:color="auto"/>
            <w:right w:val="none" w:sz="0" w:space="0" w:color="auto"/>
          </w:divBdr>
        </w:div>
        <w:div w:id="402336450">
          <w:marLeft w:val="640"/>
          <w:marRight w:val="0"/>
          <w:marTop w:val="0"/>
          <w:marBottom w:val="0"/>
          <w:divBdr>
            <w:top w:val="none" w:sz="0" w:space="0" w:color="auto"/>
            <w:left w:val="none" w:sz="0" w:space="0" w:color="auto"/>
            <w:bottom w:val="none" w:sz="0" w:space="0" w:color="auto"/>
            <w:right w:val="none" w:sz="0" w:space="0" w:color="auto"/>
          </w:divBdr>
        </w:div>
        <w:div w:id="1597401981">
          <w:marLeft w:val="640"/>
          <w:marRight w:val="0"/>
          <w:marTop w:val="0"/>
          <w:marBottom w:val="0"/>
          <w:divBdr>
            <w:top w:val="none" w:sz="0" w:space="0" w:color="auto"/>
            <w:left w:val="none" w:sz="0" w:space="0" w:color="auto"/>
            <w:bottom w:val="none" w:sz="0" w:space="0" w:color="auto"/>
            <w:right w:val="none" w:sz="0" w:space="0" w:color="auto"/>
          </w:divBdr>
        </w:div>
        <w:div w:id="1089233499">
          <w:marLeft w:val="640"/>
          <w:marRight w:val="0"/>
          <w:marTop w:val="0"/>
          <w:marBottom w:val="0"/>
          <w:divBdr>
            <w:top w:val="none" w:sz="0" w:space="0" w:color="auto"/>
            <w:left w:val="none" w:sz="0" w:space="0" w:color="auto"/>
            <w:bottom w:val="none" w:sz="0" w:space="0" w:color="auto"/>
            <w:right w:val="none" w:sz="0" w:space="0" w:color="auto"/>
          </w:divBdr>
        </w:div>
        <w:div w:id="1508668346">
          <w:marLeft w:val="640"/>
          <w:marRight w:val="0"/>
          <w:marTop w:val="0"/>
          <w:marBottom w:val="0"/>
          <w:divBdr>
            <w:top w:val="none" w:sz="0" w:space="0" w:color="auto"/>
            <w:left w:val="none" w:sz="0" w:space="0" w:color="auto"/>
            <w:bottom w:val="none" w:sz="0" w:space="0" w:color="auto"/>
            <w:right w:val="none" w:sz="0" w:space="0" w:color="auto"/>
          </w:divBdr>
        </w:div>
        <w:div w:id="1209683466">
          <w:marLeft w:val="640"/>
          <w:marRight w:val="0"/>
          <w:marTop w:val="0"/>
          <w:marBottom w:val="0"/>
          <w:divBdr>
            <w:top w:val="none" w:sz="0" w:space="0" w:color="auto"/>
            <w:left w:val="none" w:sz="0" w:space="0" w:color="auto"/>
            <w:bottom w:val="none" w:sz="0" w:space="0" w:color="auto"/>
            <w:right w:val="none" w:sz="0" w:space="0" w:color="auto"/>
          </w:divBdr>
        </w:div>
        <w:div w:id="2130199031">
          <w:marLeft w:val="640"/>
          <w:marRight w:val="0"/>
          <w:marTop w:val="0"/>
          <w:marBottom w:val="0"/>
          <w:divBdr>
            <w:top w:val="none" w:sz="0" w:space="0" w:color="auto"/>
            <w:left w:val="none" w:sz="0" w:space="0" w:color="auto"/>
            <w:bottom w:val="none" w:sz="0" w:space="0" w:color="auto"/>
            <w:right w:val="none" w:sz="0" w:space="0" w:color="auto"/>
          </w:divBdr>
        </w:div>
        <w:div w:id="878473690">
          <w:marLeft w:val="640"/>
          <w:marRight w:val="0"/>
          <w:marTop w:val="0"/>
          <w:marBottom w:val="0"/>
          <w:divBdr>
            <w:top w:val="none" w:sz="0" w:space="0" w:color="auto"/>
            <w:left w:val="none" w:sz="0" w:space="0" w:color="auto"/>
            <w:bottom w:val="none" w:sz="0" w:space="0" w:color="auto"/>
            <w:right w:val="none" w:sz="0" w:space="0" w:color="auto"/>
          </w:divBdr>
        </w:div>
        <w:div w:id="1649049455">
          <w:marLeft w:val="640"/>
          <w:marRight w:val="0"/>
          <w:marTop w:val="0"/>
          <w:marBottom w:val="0"/>
          <w:divBdr>
            <w:top w:val="none" w:sz="0" w:space="0" w:color="auto"/>
            <w:left w:val="none" w:sz="0" w:space="0" w:color="auto"/>
            <w:bottom w:val="none" w:sz="0" w:space="0" w:color="auto"/>
            <w:right w:val="none" w:sz="0" w:space="0" w:color="auto"/>
          </w:divBdr>
        </w:div>
        <w:div w:id="1930968534">
          <w:marLeft w:val="640"/>
          <w:marRight w:val="0"/>
          <w:marTop w:val="0"/>
          <w:marBottom w:val="0"/>
          <w:divBdr>
            <w:top w:val="none" w:sz="0" w:space="0" w:color="auto"/>
            <w:left w:val="none" w:sz="0" w:space="0" w:color="auto"/>
            <w:bottom w:val="none" w:sz="0" w:space="0" w:color="auto"/>
            <w:right w:val="none" w:sz="0" w:space="0" w:color="auto"/>
          </w:divBdr>
        </w:div>
        <w:div w:id="1279414739">
          <w:marLeft w:val="640"/>
          <w:marRight w:val="0"/>
          <w:marTop w:val="0"/>
          <w:marBottom w:val="0"/>
          <w:divBdr>
            <w:top w:val="none" w:sz="0" w:space="0" w:color="auto"/>
            <w:left w:val="none" w:sz="0" w:space="0" w:color="auto"/>
            <w:bottom w:val="none" w:sz="0" w:space="0" w:color="auto"/>
            <w:right w:val="none" w:sz="0" w:space="0" w:color="auto"/>
          </w:divBdr>
        </w:div>
        <w:div w:id="521940882">
          <w:marLeft w:val="640"/>
          <w:marRight w:val="0"/>
          <w:marTop w:val="0"/>
          <w:marBottom w:val="0"/>
          <w:divBdr>
            <w:top w:val="none" w:sz="0" w:space="0" w:color="auto"/>
            <w:left w:val="none" w:sz="0" w:space="0" w:color="auto"/>
            <w:bottom w:val="none" w:sz="0" w:space="0" w:color="auto"/>
            <w:right w:val="none" w:sz="0" w:space="0" w:color="auto"/>
          </w:divBdr>
        </w:div>
        <w:div w:id="116340314">
          <w:marLeft w:val="640"/>
          <w:marRight w:val="0"/>
          <w:marTop w:val="0"/>
          <w:marBottom w:val="0"/>
          <w:divBdr>
            <w:top w:val="none" w:sz="0" w:space="0" w:color="auto"/>
            <w:left w:val="none" w:sz="0" w:space="0" w:color="auto"/>
            <w:bottom w:val="none" w:sz="0" w:space="0" w:color="auto"/>
            <w:right w:val="none" w:sz="0" w:space="0" w:color="auto"/>
          </w:divBdr>
        </w:div>
        <w:div w:id="1036739672">
          <w:marLeft w:val="640"/>
          <w:marRight w:val="0"/>
          <w:marTop w:val="0"/>
          <w:marBottom w:val="0"/>
          <w:divBdr>
            <w:top w:val="none" w:sz="0" w:space="0" w:color="auto"/>
            <w:left w:val="none" w:sz="0" w:space="0" w:color="auto"/>
            <w:bottom w:val="none" w:sz="0" w:space="0" w:color="auto"/>
            <w:right w:val="none" w:sz="0" w:space="0" w:color="auto"/>
          </w:divBdr>
        </w:div>
        <w:div w:id="808940593">
          <w:marLeft w:val="640"/>
          <w:marRight w:val="0"/>
          <w:marTop w:val="0"/>
          <w:marBottom w:val="0"/>
          <w:divBdr>
            <w:top w:val="none" w:sz="0" w:space="0" w:color="auto"/>
            <w:left w:val="none" w:sz="0" w:space="0" w:color="auto"/>
            <w:bottom w:val="none" w:sz="0" w:space="0" w:color="auto"/>
            <w:right w:val="none" w:sz="0" w:space="0" w:color="auto"/>
          </w:divBdr>
        </w:div>
        <w:div w:id="601956848">
          <w:marLeft w:val="640"/>
          <w:marRight w:val="0"/>
          <w:marTop w:val="0"/>
          <w:marBottom w:val="0"/>
          <w:divBdr>
            <w:top w:val="none" w:sz="0" w:space="0" w:color="auto"/>
            <w:left w:val="none" w:sz="0" w:space="0" w:color="auto"/>
            <w:bottom w:val="none" w:sz="0" w:space="0" w:color="auto"/>
            <w:right w:val="none" w:sz="0" w:space="0" w:color="auto"/>
          </w:divBdr>
        </w:div>
        <w:div w:id="2134253991">
          <w:marLeft w:val="640"/>
          <w:marRight w:val="0"/>
          <w:marTop w:val="0"/>
          <w:marBottom w:val="0"/>
          <w:divBdr>
            <w:top w:val="none" w:sz="0" w:space="0" w:color="auto"/>
            <w:left w:val="none" w:sz="0" w:space="0" w:color="auto"/>
            <w:bottom w:val="none" w:sz="0" w:space="0" w:color="auto"/>
            <w:right w:val="none" w:sz="0" w:space="0" w:color="auto"/>
          </w:divBdr>
        </w:div>
        <w:div w:id="82991895">
          <w:marLeft w:val="640"/>
          <w:marRight w:val="0"/>
          <w:marTop w:val="0"/>
          <w:marBottom w:val="0"/>
          <w:divBdr>
            <w:top w:val="none" w:sz="0" w:space="0" w:color="auto"/>
            <w:left w:val="none" w:sz="0" w:space="0" w:color="auto"/>
            <w:bottom w:val="none" w:sz="0" w:space="0" w:color="auto"/>
            <w:right w:val="none" w:sz="0" w:space="0" w:color="auto"/>
          </w:divBdr>
        </w:div>
        <w:div w:id="711074130">
          <w:marLeft w:val="640"/>
          <w:marRight w:val="0"/>
          <w:marTop w:val="0"/>
          <w:marBottom w:val="0"/>
          <w:divBdr>
            <w:top w:val="none" w:sz="0" w:space="0" w:color="auto"/>
            <w:left w:val="none" w:sz="0" w:space="0" w:color="auto"/>
            <w:bottom w:val="none" w:sz="0" w:space="0" w:color="auto"/>
            <w:right w:val="none" w:sz="0" w:space="0" w:color="auto"/>
          </w:divBdr>
        </w:div>
        <w:div w:id="1526747774">
          <w:marLeft w:val="640"/>
          <w:marRight w:val="0"/>
          <w:marTop w:val="0"/>
          <w:marBottom w:val="0"/>
          <w:divBdr>
            <w:top w:val="none" w:sz="0" w:space="0" w:color="auto"/>
            <w:left w:val="none" w:sz="0" w:space="0" w:color="auto"/>
            <w:bottom w:val="none" w:sz="0" w:space="0" w:color="auto"/>
            <w:right w:val="none" w:sz="0" w:space="0" w:color="auto"/>
          </w:divBdr>
        </w:div>
        <w:div w:id="1517117705">
          <w:marLeft w:val="640"/>
          <w:marRight w:val="0"/>
          <w:marTop w:val="0"/>
          <w:marBottom w:val="0"/>
          <w:divBdr>
            <w:top w:val="none" w:sz="0" w:space="0" w:color="auto"/>
            <w:left w:val="none" w:sz="0" w:space="0" w:color="auto"/>
            <w:bottom w:val="none" w:sz="0" w:space="0" w:color="auto"/>
            <w:right w:val="none" w:sz="0" w:space="0" w:color="auto"/>
          </w:divBdr>
        </w:div>
        <w:div w:id="834877385">
          <w:marLeft w:val="640"/>
          <w:marRight w:val="0"/>
          <w:marTop w:val="0"/>
          <w:marBottom w:val="0"/>
          <w:divBdr>
            <w:top w:val="none" w:sz="0" w:space="0" w:color="auto"/>
            <w:left w:val="none" w:sz="0" w:space="0" w:color="auto"/>
            <w:bottom w:val="none" w:sz="0" w:space="0" w:color="auto"/>
            <w:right w:val="none" w:sz="0" w:space="0" w:color="auto"/>
          </w:divBdr>
        </w:div>
        <w:div w:id="597759877">
          <w:marLeft w:val="640"/>
          <w:marRight w:val="0"/>
          <w:marTop w:val="0"/>
          <w:marBottom w:val="0"/>
          <w:divBdr>
            <w:top w:val="none" w:sz="0" w:space="0" w:color="auto"/>
            <w:left w:val="none" w:sz="0" w:space="0" w:color="auto"/>
            <w:bottom w:val="none" w:sz="0" w:space="0" w:color="auto"/>
            <w:right w:val="none" w:sz="0" w:space="0" w:color="auto"/>
          </w:divBdr>
        </w:div>
        <w:div w:id="1212887135">
          <w:marLeft w:val="640"/>
          <w:marRight w:val="0"/>
          <w:marTop w:val="0"/>
          <w:marBottom w:val="0"/>
          <w:divBdr>
            <w:top w:val="none" w:sz="0" w:space="0" w:color="auto"/>
            <w:left w:val="none" w:sz="0" w:space="0" w:color="auto"/>
            <w:bottom w:val="none" w:sz="0" w:space="0" w:color="auto"/>
            <w:right w:val="none" w:sz="0" w:space="0" w:color="auto"/>
          </w:divBdr>
        </w:div>
      </w:divsChild>
    </w:div>
    <w:div w:id="1080712151">
      <w:bodyDiv w:val="1"/>
      <w:marLeft w:val="0"/>
      <w:marRight w:val="0"/>
      <w:marTop w:val="0"/>
      <w:marBottom w:val="0"/>
      <w:divBdr>
        <w:top w:val="none" w:sz="0" w:space="0" w:color="auto"/>
        <w:left w:val="none" w:sz="0" w:space="0" w:color="auto"/>
        <w:bottom w:val="none" w:sz="0" w:space="0" w:color="auto"/>
        <w:right w:val="none" w:sz="0" w:space="0" w:color="auto"/>
      </w:divBdr>
      <w:divsChild>
        <w:div w:id="474371104">
          <w:marLeft w:val="640"/>
          <w:marRight w:val="0"/>
          <w:marTop w:val="0"/>
          <w:marBottom w:val="0"/>
          <w:divBdr>
            <w:top w:val="none" w:sz="0" w:space="0" w:color="auto"/>
            <w:left w:val="none" w:sz="0" w:space="0" w:color="auto"/>
            <w:bottom w:val="none" w:sz="0" w:space="0" w:color="auto"/>
            <w:right w:val="none" w:sz="0" w:space="0" w:color="auto"/>
          </w:divBdr>
        </w:div>
        <w:div w:id="1722089981">
          <w:marLeft w:val="640"/>
          <w:marRight w:val="0"/>
          <w:marTop w:val="0"/>
          <w:marBottom w:val="0"/>
          <w:divBdr>
            <w:top w:val="none" w:sz="0" w:space="0" w:color="auto"/>
            <w:left w:val="none" w:sz="0" w:space="0" w:color="auto"/>
            <w:bottom w:val="none" w:sz="0" w:space="0" w:color="auto"/>
            <w:right w:val="none" w:sz="0" w:space="0" w:color="auto"/>
          </w:divBdr>
        </w:div>
        <w:div w:id="1125805732">
          <w:marLeft w:val="640"/>
          <w:marRight w:val="0"/>
          <w:marTop w:val="0"/>
          <w:marBottom w:val="0"/>
          <w:divBdr>
            <w:top w:val="none" w:sz="0" w:space="0" w:color="auto"/>
            <w:left w:val="none" w:sz="0" w:space="0" w:color="auto"/>
            <w:bottom w:val="none" w:sz="0" w:space="0" w:color="auto"/>
            <w:right w:val="none" w:sz="0" w:space="0" w:color="auto"/>
          </w:divBdr>
        </w:div>
        <w:div w:id="894194937">
          <w:marLeft w:val="640"/>
          <w:marRight w:val="0"/>
          <w:marTop w:val="0"/>
          <w:marBottom w:val="0"/>
          <w:divBdr>
            <w:top w:val="none" w:sz="0" w:space="0" w:color="auto"/>
            <w:left w:val="none" w:sz="0" w:space="0" w:color="auto"/>
            <w:bottom w:val="none" w:sz="0" w:space="0" w:color="auto"/>
            <w:right w:val="none" w:sz="0" w:space="0" w:color="auto"/>
          </w:divBdr>
        </w:div>
        <w:div w:id="1682196863">
          <w:marLeft w:val="640"/>
          <w:marRight w:val="0"/>
          <w:marTop w:val="0"/>
          <w:marBottom w:val="0"/>
          <w:divBdr>
            <w:top w:val="none" w:sz="0" w:space="0" w:color="auto"/>
            <w:left w:val="none" w:sz="0" w:space="0" w:color="auto"/>
            <w:bottom w:val="none" w:sz="0" w:space="0" w:color="auto"/>
            <w:right w:val="none" w:sz="0" w:space="0" w:color="auto"/>
          </w:divBdr>
        </w:div>
        <w:div w:id="529030362">
          <w:marLeft w:val="640"/>
          <w:marRight w:val="0"/>
          <w:marTop w:val="0"/>
          <w:marBottom w:val="0"/>
          <w:divBdr>
            <w:top w:val="none" w:sz="0" w:space="0" w:color="auto"/>
            <w:left w:val="none" w:sz="0" w:space="0" w:color="auto"/>
            <w:bottom w:val="none" w:sz="0" w:space="0" w:color="auto"/>
            <w:right w:val="none" w:sz="0" w:space="0" w:color="auto"/>
          </w:divBdr>
        </w:div>
        <w:div w:id="1146049337">
          <w:marLeft w:val="640"/>
          <w:marRight w:val="0"/>
          <w:marTop w:val="0"/>
          <w:marBottom w:val="0"/>
          <w:divBdr>
            <w:top w:val="none" w:sz="0" w:space="0" w:color="auto"/>
            <w:left w:val="none" w:sz="0" w:space="0" w:color="auto"/>
            <w:bottom w:val="none" w:sz="0" w:space="0" w:color="auto"/>
            <w:right w:val="none" w:sz="0" w:space="0" w:color="auto"/>
          </w:divBdr>
        </w:div>
        <w:div w:id="1088040946">
          <w:marLeft w:val="640"/>
          <w:marRight w:val="0"/>
          <w:marTop w:val="0"/>
          <w:marBottom w:val="0"/>
          <w:divBdr>
            <w:top w:val="none" w:sz="0" w:space="0" w:color="auto"/>
            <w:left w:val="none" w:sz="0" w:space="0" w:color="auto"/>
            <w:bottom w:val="none" w:sz="0" w:space="0" w:color="auto"/>
            <w:right w:val="none" w:sz="0" w:space="0" w:color="auto"/>
          </w:divBdr>
        </w:div>
        <w:div w:id="1555122578">
          <w:marLeft w:val="640"/>
          <w:marRight w:val="0"/>
          <w:marTop w:val="0"/>
          <w:marBottom w:val="0"/>
          <w:divBdr>
            <w:top w:val="none" w:sz="0" w:space="0" w:color="auto"/>
            <w:left w:val="none" w:sz="0" w:space="0" w:color="auto"/>
            <w:bottom w:val="none" w:sz="0" w:space="0" w:color="auto"/>
            <w:right w:val="none" w:sz="0" w:space="0" w:color="auto"/>
          </w:divBdr>
        </w:div>
        <w:div w:id="210700196">
          <w:marLeft w:val="640"/>
          <w:marRight w:val="0"/>
          <w:marTop w:val="0"/>
          <w:marBottom w:val="0"/>
          <w:divBdr>
            <w:top w:val="none" w:sz="0" w:space="0" w:color="auto"/>
            <w:left w:val="none" w:sz="0" w:space="0" w:color="auto"/>
            <w:bottom w:val="none" w:sz="0" w:space="0" w:color="auto"/>
            <w:right w:val="none" w:sz="0" w:space="0" w:color="auto"/>
          </w:divBdr>
        </w:div>
        <w:div w:id="907037403">
          <w:marLeft w:val="640"/>
          <w:marRight w:val="0"/>
          <w:marTop w:val="0"/>
          <w:marBottom w:val="0"/>
          <w:divBdr>
            <w:top w:val="none" w:sz="0" w:space="0" w:color="auto"/>
            <w:left w:val="none" w:sz="0" w:space="0" w:color="auto"/>
            <w:bottom w:val="none" w:sz="0" w:space="0" w:color="auto"/>
            <w:right w:val="none" w:sz="0" w:space="0" w:color="auto"/>
          </w:divBdr>
        </w:div>
        <w:div w:id="1056440608">
          <w:marLeft w:val="640"/>
          <w:marRight w:val="0"/>
          <w:marTop w:val="0"/>
          <w:marBottom w:val="0"/>
          <w:divBdr>
            <w:top w:val="none" w:sz="0" w:space="0" w:color="auto"/>
            <w:left w:val="none" w:sz="0" w:space="0" w:color="auto"/>
            <w:bottom w:val="none" w:sz="0" w:space="0" w:color="auto"/>
            <w:right w:val="none" w:sz="0" w:space="0" w:color="auto"/>
          </w:divBdr>
        </w:div>
        <w:div w:id="1099643339">
          <w:marLeft w:val="640"/>
          <w:marRight w:val="0"/>
          <w:marTop w:val="0"/>
          <w:marBottom w:val="0"/>
          <w:divBdr>
            <w:top w:val="none" w:sz="0" w:space="0" w:color="auto"/>
            <w:left w:val="none" w:sz="0" w:space="0" w:color="auto"/>
            <w:bottom w:val="none" w:sz="0" w:space="0" w:color="auto"/>
            <w:right w:val="none" w:sz="0" w:space="0" w:color="auto"/>
          </w:divBdr>
        </w:div>
        <w:div w:id="742992425">
          <w:marLeft w:val="640"/>
          <w:marRight w:val="0"/>
          <w:marTop w:val="0"/>
          <w:marBottom w:val="0"/>
          <w:divBdr>
            <w:top w:val="none" w:sz="0" w:space="0" w:color="auto"/>
            <w:left w:val="none" w:sz="0" w:space="0" w:color="auto"/>
            <w:bottom w:val="none" w:sz="0" w:space="0" w:color="auto"/>
            <w:right w:val="none" w:sz="0" w:space="0" w:color="auto"/>
          </w:divBdr>
        </w:div>
        <w:div w:id="183249397">
          <w:marLeft w:val="640"/>
          <w:marRight w:val="0"/>
          <w:marTop w:val="0"/>
          <w:marBottom w:val="0"/>
          <w:divBdr>
            <w:top w:val="none" w:sz="0" w:space="0" w:color="auto"/>
            <w:left w:val="none" w:sz="0" w:space="0" w:color="auto"/>
            <w:bottom w:val="none" w:sz="0" w:space="0" w:color="auto"/>
            <w:right w:val="none" w:sz="0" w:space="0" w:color="auto"/>
          </w:divBdr>
        </w:div>
        <w:div w:id="661742119">
          <w:marLeft w:val="640"/>
          <w:marRight w:val="0"/>
          <w:marTop w:val="0"/>
          <w:marBottom w:val="0"/>
          <w:divBdr>
            <w:top w:val="none" w:sz="0" w:space="0" w:color="auto"/>
            <w:left w:val="none" w:sz="0" w:space="0" w:color="auto"/>
            <w:bottom w:val="none" w:sz="0" w:space="0" w:color="auto"/>
            <w:right w:val="none" w:sz="0" w:space="0" w:color="auto"/>
          </w:divBdr>
        </w:div>
        <w:div w:id="311374684">
          <w:marLeft w:val="640"/>
          <w:marRight w:val="0"/>
          <w:marTop w:val="0"/>
          <w:marBottom w:val="0"/>
          <w:divBdr>
            <w:top w:val="none" w:sz="0" w:space="0" w:color="auto"/>
            <w:left w:val="none" w:sz="0" w:space="0" w:color="auto"/>
            <w:bottom w:val="none" w:sz="0" w:space="0" w:color="auto"/>
            <w:right w:val="none" w:sz="0" w:space="0" w:color="auto"/>
          </w:divBdr>
        </w:div>
        <w:div w:id="1945529820">
          <w:marLeft w:val="640"/>
          <w:marRight w:val="0"/>
          <w:marTop w:val="0"/>
          <w:marBottom w:val="0"/>
          <w:divBdr>
            <w:top w:val="none" w:sz="0" w:space="0" w:color="auto"/>
            <w:left w:val="none" w:sz="0" w:space="0" w:color="auto"/>
            <w:bottom w:val="none" w:sz="0" w:space="0" w:color="auto"/>
            <w:right w:val="none" w:sz="0" w:space="0" w:color="auto"/>
          </w:divBdr>
        </w:div>
        <w:div w:id="857158516">
          <w:marLeft w:val="640"/>
          <w:marRight w:val="0"/>
          <w:marTop w:val="0"/>
          <w:marBottom w:val="0"/>
          <w:divBdr>
            <w:top w:val="none" w:sz="0" w:space="0" w:color="auto"/>
            <w:left w:val="none" w:sz="0" w:space="0" w:color="auto"/>
            <w:bottom w:val="none" w:sz="0" w:space="0" w:color="auto"/>
            <w:right w:val="none" w:sz="0" w:space="0" w:color="auto"/>
          </w:divBdr>
        </w:div>
        <w:div w:id="1865636200">
          <w:marLeft w:val="640"/>
          <w:marRight w:val="0"/>
          <w:marTop w:val="0"/>
          <w:marBottom w:val="0"/>
          <w:divBdr>
            <w:top w:val="none" w:sz="0" w:space="0" w:color="auto"/>
            <w:left w:val="none" w:sz="0" w:space="0" w:color="auto"/>
            <w:bottom w:val="none" w:sz="0" w:space="0" w:color="auto"/>
            <w:right w:val="none" w:sz="0" w:space="0" w:color="auto"/>
          </w:divBdr>
        </w:div>
        <w:div w:id="130028365">
          <w:marLeft w:val="640"/>
          <w:marRight w:val="0"/>
          <w:marTop w:val="0"/>
          <w:marBottom w:val="0"/>
          <w:divBdr>
            <w:top w:val="none" w:sz="0" w:space="0" w:color="auto"/>
            <w:left w:val="none" w:sz="0" w:space="0" w:color="auto"/>
            <w:bottom w:val="none" w:sz="0" w:space="0" w:color="auto"/>
            <w:right w:val="none" w:sz="0" w:space="0" w:color="auto"/>
          </w:divBdr>
        </w:div>
        <w:div w:id="280262683">
          <w:marLeft w:val="640"/>
          <w:marRight w:val="0"/>
          <w:marTop w:val="0"/>
          <w:marBottom w:val="0"/>
          <w:divBdr>
            <w:top w:val="none" w:sz="0" w:space="0" w:color="auto"/>
            <w:left w:val="none" w:sz="0" w:space="0" w:color="auto"/>
            <w:bottom w:val="none" w:sz="0" w:space="0" w:color="auto"/>
            <w:right w:val="none" w:sz="0" w:space="0" w:color="auto"/>
          </w:divBdr>
        </w:div>
        <w:div w:id="1367175935">
          <w:marLeft w:val="640"/>
          <w:marRight w:val="0"/>
          <w:marTop w:val="0"/>
          <w:marBottom w:val="0"/>
          <w:divBdr>
            <w:top w:val="none" w:sz="0" w:space="0" w:color="auto"/>
            <w:left w:val="none" w:sz="0" w:space="0" w:color="auto"/>
            <w:bottom w:val="none" w:sz="0" w:space="0" w:color="auto"/>
            <w:right w:val="none" w:sz="0" w:space="0" w:color="auto"/>
          </w:divBdr>
        </w:div>
        <w:div w:id="1292783965">
          <w:marLeft w:val="640"/>
          <w:marRight w:val="0"/>
          <w:marTop w:val="0"/>
          <w:marBottom w:val="0"/>
          <w:divBdr>
            <w:top w:val="none" w:sz="0" w:space="0" w:color="auto"/>
            <w:left w:val="none" w:sz="0" w:space="0" w:color="auto"/>
            <w:bottom w:val="none" w:sz="0" w:space="0" w:color="auto"/>
            <w:right w:val="none" w:sz="0" w:space="0" w:color="auto"/>
          </w:divBdr>
        </w:div>
        <w:div w:id="238096779">
          <w:marLeft w:val="640"/>
          <w:marRight w:val="0"/>
          <w:marTop w:val="0"/>
          <w:marBottom w:val="0"/>
          <w:divBdr>
            <w:top w:val="none" w:sz="0" w:space="0" w:color="auto"/>
            <w:left w:val="none" w:sz="0" w:space="0" w:color="auto"/>
            <w:bottom w:val="none" w:sz="0" w:space="0" w:color="auto"/>
            <w:right w:val="none" w:sz="0" w:space="0" w:color="auto"/>
          </w:divBdr>
        </w:div>
        <w:div w:id="141505997">
          <w:marLeft w:val="640"/>
          <w:marRight w:val="0"/>
          <w:marTop w:val="0"/>
          <w:marBottom w:val="0"/>
          <w:divBdr>
            <w:top w:val="none" w:sz="0" w:space="0" w:color="auto"/>
            <w:left w:val="none" w:sz="0" w:space="0" w:color="auto"/>
            <w:bottom w:val="none" w:sz="0" w:space="0" w:color="auto"/>
            <w:right w:val="none" w:sz="0" w:space="0" w:color="auto"/>
          </w:divBdr>
        </w:div>
        <w:div w:id="279150017">
          <w:marLeft w:val="640"/>
          <w:marRight w:val="0"/>
          <w:marTop w:val="0"/>
          <w:marBottom w:val="0"/>
          <w:divBdr>
            <w:top w:val="none" w:sz="0" w:space="0" w:color="auto"/>
            <w:left w:val="none" w:sz="0" w:space="0" w:color="auto"/>
            <w:bottom w:val="none" w:sz="0" w:space="0" w:color="auto"/>
            <w:right w:val="none" w:sz="0" w:space="0" w:color="auto"/>
          </w:divBdr>
        </w:div>
        <w:div w:id="324164439">
          <w:marLeft w:val="640"/>
          <w:marRight w:val="0"/>
          <w:marTop w:val="0"/>
          <w:marBottom w:val="0"/>
          <w:divBdr>
            <w:top w:val="none" w:sz="0" w:space="0" w:color="auto"/>
            <w:left w:val="none" w:sz="0" w:space="0" w:color="auto"/>
            <w:bottom w:val="none" w:sz="0" w:space="0" w:color="auto"/>
            <w:right w:val="none" w:sz="0" w:space="0" w:color="auto"/>
          </w:divBdr>
        </w:div>
      </w:divsChild>
    </w:div>
    <w:div w:id="1108237844">
      <w:bodyDiv w:val="1"/>
      <w:marLeft w:val="0"/>
      <w:marRight w:val="0"/>
      <w:marTop w:val="0"/>
      <w:marBottom w:val="0"/>
      <w:divBdr>
        <w:top w:val="none" w:sz="0" w:space="0" w:color="auto"/>
        <w:left w:val="none" w:sz="0" w:space="0" w:color="auto"/>
        <w:bottom w:val="none" w:sz="0" w:space="0" w:color="auto"/>
        <w:right w:val="none" w:sz="0" w:space="0" w:color="auto"/>
      </w:divBdr>
      <w:divsChild>
        <w:div w:id="925765408">
          <w:marLeft w:val="640"/>
          <w:marRight w:val="0"/>
          <w:marTop w:val="0"/>
          <w:marBottom w:val="0"/>
          <w:divBdr>
            <w:top w:val="none" w:sz="0" w:space="0" w:color="auto"/>
            <w:left w:val="none" w:sz="0" w:space="0" w:color="auto"/>
            <w:bottom w:val="none" w:sz="0" w:space="0" w:color="auto"/>
            <w:right w:val="none" w:sz="0" w:space="0" w:color="auto"/>
          </w:divBdr>
        </w:div>
        <w:div w:id="1002975610">
          <w:marLeft w:val="640"/>
          <w:marRight w:val="0"/>
          <w:marTop w:val="0"/>
          <w:marBottom w:val="0"/>
          <w:divBdr>
            <w:top w:val="none" w:sz="0" w:space="0" w:color="auto"/>
            <w:left w:val="none" w:sz="0" w:space="0" w:color="auto"/>
            <w:bottom w:val="none" w:sz="0" w:space="0" w:color="auto"/>
            <w:right w:val="none" w:sz="0" w:space="0" w:color="auto"/>
          </w:divBdr>
        </w:div>
        <w:div w:id="522476767">
          <w:marLeft w:val="640"/>
          <w:marRight w:val="0"/>
          <w:marTop w:val="0"/>
          <w:marBottom w:val="0"/>
          <w:divBdr>
            <w:top w:val="none" w:sz="0" w:space="0" w:color="auto"/>
            <w:left w:val="none" w:sz="0" w:space="0" w:color="auto"/>
            <w:bottom w:val="none" w:sz="0" w:space="0" w:color="auto"/>
            <w:right w:val="none" w:sz="0" w:space="0" w:color="auto"/>
          </w:divBdr>
        </w:div>
        <w:div w:id="132990159">
          <w:marLeft w:val="640"/>
          <w:marRight w:val="0"/>
          <w:marTop w:val="0"/>
          <w:marBottom w:val="0"/>
          <w:divBdr>
            <w:top w:val="none" w:sz="0" w:space="0" w:color="auto"/>
            <w:left w:val="none" w:sz="0" w:space="0" w:color="auto"/>
            <w:bottom w:val="none" w:sz="0" w:space="0" w:color="auto"/>
            <w:right w:val="none" w:sz="0" w:space="0" w:color="auto"/>
          </w:divBdr>
        </w:div>
        <w:div w:id="1746562058">
          <w:marLeft w:val="640"/>
          <w:marRight w:val="0"/>
          <w:marTop w:val="0"/>
          <w:marBottom w:val="0"/>
          <w:divBdr>
            <w:top w:val="none" w:sz="0" w:space="0" w:color="auto"/>
            <w:left w:val="none" w:sz="0" w:space="0" w:color="auto"/>
            <w:bottom w:val="none" w:sz="0" w:space="0" w:color="auto"/>
            <w:right w:val="none" w:sz="0" w:space="0" w:color="auto"/>
          </w:divBdr>
        </w:div>
        <w:div w:id="1940482390">
          <w:marLeft w:val="640"/>
          <w:marRight w:val="0"/>
          <w:marTop w:val="0"/>
          <w:marBottom w:val="0"/>
          <w:divBdr>
            <w:top w:val="none" w:sz="0" w:space="0" w:color="auto"/>
            <w:left w:val="none" w:sz="0" w:space="0" w:color="auto"/>
            <w:bottom w:val="none" w:sz="0" w:space="0" w:color="auto"/>
            <w:right w:val="none" w:sz="0" w:space="0" w:color="auto"/>
          </w:divBdr>
        </w:div>
        <w:div w:id="492599138">
          <w:marLeft w:val="640"/>
          <w:marRight w:val="0"/>
          <w:marTop w:val="0"/>
          <w:marBottom w:val="0"/>
          <w:divBdr>
            <w:top w:val="none" w:sz="0" w:space="0" w:color="auto"/>
            <w:left w:val="none" w:sz="0" w:space="0" w:color="auto"/>
            <w:bottom w:val="none" w:sz="0" w:space="0" w:color="auto"/>
            <w:right w:val="none" w:sz="0" w:space="0" w:color="auto"/>
          </w:divBdr>
        </w:div>
        <w:div w:id="65151509">
          <w:marLeft w:val="640"/>
          <w:marRight w:val="0"/>
          <w:marTop w:val="0"/>
          <w:marBottom w:val="0"/>
          <w:divBdr>
            <w:top w:val="none" w:sz="0" w:space="0" w:color="auto"/>
            <w:left w:val="none" w:sz="0" w:space="0" w:color="auto"/>
            <w:bottom w:val="none" w:sz="0" w:space="0" w:color="auto"/>
            <w:right w:val="none" w:sz="0" w:space="0" w:color="auto"/>
          </w:divBdr>
        </w:div>
        <w:div w:id="82339694">
          <w:marLeft w:val="640"/>
          <w:marRight w:val="0"/>
          <w:marTop w:val="0"/>
          <w:marBottom w:val="0"/>
          <w:divBdr>
            <w:top w:val="none" w:sz="0" w:space="0" w:color="auto"/>
            <w:left w:val="none" w:sz="0" w:space="0" w:color="auto"/>
            <w:bottom w:val="none" w:sz="0" w:space="0" w:color="auto"/>
            <w:right w:val="none" w:sz="0" w:space="0" w:color="auto"/>
          </w:divBdr>
        </w:div>
        <w:div w:id="214900237">
          <w:marLeft w:val="640"/>
          <w:marRight w:val="0"/>
          <w:marTop w:val="0"/>
          <w:marBottom w:val="0"/>
          <w:divBdr>
            <w:top w:val="none" w:sz="0" w:space="0" w:color="auto"/>
            <w:left w:val="none" w:sz="0" w:space="0" w:color="auto"/>
            <w:bottom w:val="none" w:sz="0" w:space="0" w:color="auto"/>
            <w:right w:val="none" w:sz="0" w:space="0" w:color="auto"/>
          </w:divBdr>
        </w:div>
        <w:div w:id="1984845787">
          <w:marLeft w:val="640"/>
          <w:marRight w:val="0"/>
          <w:marTop w:val="0"/>
          <w:marBottom w:val="0"/>
          <w:divBdr>
            <w:top w:val="none" w:sz="0" w:space="0" w:color="auto"/>
            <w:left w:val="none" w:sz="0" w:space="0" w:color="auto"/>
            <w:bottom w:val="none" w:sz="0" w:space="0" w:color="auto"/>
            <w:right w:val="none" w:sz="0" w:space="0" w:color="auto"/>
          </w:divBdr>
        </w:div>
        <w:div w:id="418645486">
          <w:marLeft w:val="640"/>
          <w:marRight w:val="0"/>
          <w:marTop w:val="0"/>
          <w:marBottom w:val="0"/>
          <w:divBdr>
            <w:top w:val="none" w:sz="0" w:space="0" w:color="auto"/>
            <w:left w:val="none" w:sz="0" w:space="0" w:color="auto"/>
            <w:bottom w:val="none" w:sz="0" w:space="0" w:color="auto"/>
            <w:right w:val="none" w:sz="0" w:space="0" w:color="auto"/>
          </w:divBdr>
        </w:div>
        <w:div w:id="154536541">
          <w:marLeft w:val="640"/>
          <w:marRight w:val="0"/>
          <w:marTop w:val="0"/>
          <w:marBottom w:val="0"/>
          <w:divBdr>
            <w:top w:val="none" w:sz="0" w:space="0" w:color="auto"/>
            <w:left w:val="none" w:sz="0" w:space="0" w:color="auto"/>
            <w:bottom w:val="none" w:sz="0" w:space="0" w:color="auto"/>
            <w:right w:val="none" w:sz="0" w:space="0" w:color="auto"/>
          </w:divBdr>
        </w:div>
        <w:div w:id="453452719">
          <w:marLeft w:val="640"/>
          <w:marRight w:val="0"/>
          <w:marTop w:val="0"/>
          <w:marBottom w:val="0"/>
          <w:divBdr>
            <w:top w:val="none" w:sz="0" w:space="0" w:color="auto"/>
            <w:left w:val="none" w:sz="0" w:space="0" w:color="auto"/>
            <w:bottom w:val="none" w:sz="0" w:space="0" w:color="auto"/>
            <w:right w:val="none" w:sz="0" w:space="0" w:color="auto"/>
          </w:divBdr>
        </w:div>
        <w:div w:id="128672516">
          <w:marLeft w:val="640"/>
          <w:marRight w:val="0"/>
          <w:marTop w:val="0"/>
          <w:marBottom w:val="0"/>
          <w:divBdr>
            <w:top w:val="none" w:sz="0" w:space="0" w:color="auto"/>
            <w:left w:val="none" w:sz="0" w:space="0" w:color="auto"/>
            <w:bottom w:val="none" w:sz="0" w:space="0" w:color="auto"/>
            <w:right w:val="none" w:sz="0" w:space="0" w:color="auto"/>
          </w:divBdr>
        </w:div>
        <w:div w:id="728843657">
          <w:marLeft w:val="640"/>
          <w:marRight w:val="0"/>
          <w:marTop w:val="0"/>
          <w:marBottom w:val="0"/>
          <w:divBdr>
            <w:top w:val="none" w:sz="0" w:space="0" w:color="auto"/>
            <w:left w:val="none" w:sz="0" w:space="0" w:color="auto"/>
            <w:bottom w:val="none" w:sz="0" w:space="0" w:color="auto"/>
            <w:right w:val="none" w:sz="0" w:space="0" w:color="auto"/>
          </w:divBdr>
        </w:div>
        <w:div w:id="836920585">
          <w:marLeft w:val="640"/>
          <w:marRight w:val="0"/>
          <w:marTop w:val="0"/>
          <w:marBottom w:val="0"/>
          <w:divBdr>
            <w:top w:val="none" w:sz="0" w:space="0" w:color="auto"/>
            <w:left w:val="none" w:sz="0" w:space="0" w:color="auto"/>
            <w:bottom w:val="none" w:sz="0" w:space="0" w:color="auto"/>
            <w:right w:val="none" w:sz="0" w:space="0" w:color="auto"/>
          </w:divBdr>
        </w:div>
        <w:div w:id="669261086">
          <w:marLeft w:val="640"/>
          <w:marRight w:val="0"/>
          <w:marTop w:val="0"/>
          <w:marBottom w:val="0"/>
          <w:divBdr>
            <w:top w:val="none" w:sz="0" w:space="0" w:color="auto"/>
            <w:left w:val="none" w:sz="0" w:space="0" w:color="auto"/>
            <w:bottom w:val="none" w:sz="0" w:space="0" w:color="auto"/>
            <w:right w:val="none" w:sz="0" w:space="0" w:color="auto"/>
          </w:divBdr>
        </w:div>
        <w:div w:id="211580972">
          <w:marLeft w:val="640"/>
          <w:marRight w:val="0"/>
          <w:marTop w:val="0"/>
          <w:marBottom w:val="0"/>
          <w:divBdr>
            <w:top w:val="none" w:sz="0" w:space="0" w:color="auto"/>
            <w:left w:val="none" w:sz="0" w:space="0" w:color="auto"/>
            <w:bottom w:val="none" w:sz="0" w:space="0" w:color="auto"/>
            <w:right w:val="none" w:sz="0" w:space="0" w:color="auto"/>
          </w:divBdr>
        </w:div>
        <w:div w:id="1497067027">
          <w:marLeft w:val="640"/>
          <w:marRight w:val="0"/>
          <w:marTop w:val="0"/>
          <w:marBottom w:val="0"/>
          <w:divBdr>
            <w:top w:val="none" w:sz="0" w:space="0" w:color="auto"/>
            <w:left w:val="none" w:sz="0" w:space="0" w:color="auto"/>
            <w:bottom w:val="none" w:sz="0" w:space="0" w:color="auto"/>
            <w:right w:val="none" w:sz="0" w:space="0" w:color="auto"/>
          </w:divBdr>
        </w:div>
        <w:div w:id="22639340">
          <w:marLeft w:val="640"/>
          <w:marRight w:val="0"/>
          <w:marTop w:val="0"/>
          <w:marBottom w:val="0"/>
          <w:divBdr>
            <w:top w:val="none" w:sz="0" w:space="0" w:color="auto"/>
            <w:left w:val="none" w:sz="0" w:space="0" w:color="auto"/>
            <w:bottom w:val="none" w:sz="0" w:space="0" w:color="auto"/>
            <w:right w:val="none" w:sz="0" w:space="0" w:color="auto"/>
          </w:divBdr>
        </w:div>
        <w:div w:id="1727145262">
          <w:marLeft w:val="640"/>
          <w:marRight w:val="0"/>
          <w:marTop w:val="0"/>
          <w:marBottom w:val="0"/>
          <w:divBdr>
            <w:top w:val="none" w:sz="0" w:space="0" w:color="auto"/>
            <w:left w:val="none" w:sz="0" w:space="0" w:color="auto"/>
            <w:bottom w:val="none" w:sz="0" w:space="0" w:color="auto"/>
            <w:right w:val="none" w:sz="0" w:space="0" w:color="auto"/>
          </w:divBdr>
        </w:div>
        <w:div w:id="1614284800">
          <w:marLeft w:val="640"/>
          <w:marRight w:val="0"/>
          <w:marTop w:val="0"/>
          <w:marBottom w:val="0"/>
          <w:divBdr>
            <w:top w:val="none" w:sz="0" w:space="0" w:color="auto"/>
            <w:left w:val="none" w:sz="0" w:space="0" w:color="auto"/>
            <w:bottom w:val="none" w:sz="0" w:space="0" w:color="auto"/>
            <w:right w:val="none" w:sz="0" w:space="0" w:color="auto"/>
          </w:divBdr>
        </w:div>
        <w:div w:id="1877616004">
          <w:marLeft w:val="640"/>
          <w:marRight w:val="0"/>
          <w:marTop w:val="0"/>
          <w:marBottom w:val="0"/>
          <w:divBdr>
            <w:top w:val="none" w:sz="0" w:space="0" w:color="auto"/>
            <w:left w:val="none" w:sz="0" w:space="0" w:color="auto"/>
            <w:bottom w:val="none" w:sz="0" w:space="0" w:color="auto"/>
            <w:right w:val="none" w:sz="0" w:space="0" w:color="auto"/>
          </w:divBdr>
        </w:div>
        <w:div w:id="1028799551">
          <w:marLeft w:val="640"/>
          <w:marRight w:val="0"/>
          <w:marTop w:val="0"/>
          <w:marBottom w:val="0"/>
          <w:divBdr>
            <w:top w:val="none" w:sz="0" w:space="0" w:color="auto"/>
            <w:left w:val="none" w:sz="0" w:space="0" w:color="auto"/>
            <w:bottom w:val="none" w:sz="0" w:space="0" w:color="auto"/>
            <w:right w:val="none" w:sz="0" w:space="0" w:color="auto"/>
          </w:divBdr>
        </w:div>
        <w:div w:id="1397972276">
          <w:marLeft w:val="640"/>
          <w:marRight w:val="0"/>
          <w:marTop w:val="0"/>
          <w:marBottom w:val="0"/>
          <w:divBdr>
            <w:top w:val="none" w:sz="0" w:space="0" w:color="auto"/>
            <w:left w:val="none" w:sz="0" w:space="0" w:color="auto"/>
            <w:bottom w:val="none" w:sz="0" w:space="0" w:color="auto"/>
            <w:right w:val="none" w:sz="0" w:space="0" w:color="auto"/>
          </w:divBdr>
        </w:div>
        <w:div w:id="999043474">
          <w:marLeft w:val="640"/>
          <w:marRight w:val="0"/>
          <w:marTop w:val="0"/>
          <w:marBottom w:val="0"/>
          <w:divBdr>
            <w:top w:val="none" w:sz="0" w:space="0" w:color="auto"/>
            <w:left w:val="none" w:sz="0" w:space="0" w:color="auto"/>
            <w:bottom w:val="none" w:sz="0" w:space="0" w:color="auto"/>
            <w:right w:val="none" w:sz="0" w:space="0" w:color="auto"/>
          </w:divBdr>
        </w:div>
      </w:divsChild>
    </w:div>
    <w:div w:id="1138038070">
      <w:bodyDiv w:val="1"/>
      <w:marLeft w:val="0"/>
      <w:marRight w:val="0"/>
      <w:marTop w:val="0"/>
      <w:marBottom w:val="0"/>
      <w:divBdr>
        <w:top w:val="none" w:sz="0" w:space="0" w:color="auto"/>
        <w:left w:val="none" w:sz="0" w:space="0" w:color="auto"/>
        <w:bottom w:val="none" w:sz="0" w:space="0" w:color="auto"/>
        <w:right w:val="none" w:sz="0" w:space="0" w:color="auto"/>
      </w:divBdr>
    </w:div>
    <w:div w:id="1199974917">
      <w:bodyDiv w:val="1"/>
      <w:marLeft w:val="0"/>
      <w:marRight w:val="0"/>
      <w:marTop w:val="0"/>
      <w:marBottom w:val="0"/>
      <w:divBdr>
        <w:top w:val="none" w:sz="0" w:space="0" w:color="auto"/>
        <w:left w:val="none" w:sz="0" w:space="0" w:color="auto"/>
        <w:bottom w:val="none" w:sz="0" w:space="0" w:color="auto"/>
        <w:right w:val="none" w:sz="0" w:space="0" w:color="auto"/>
      </w:divBdr>
      <w:divsChild>
        <w:div w:id="233661960">
          <w:marLeft w:val="640"/>
          <w:marRight w:val="0"/>
          <w:marTop w:val="0"/>
          <w:marBottom w:val="0"/>
          <w:divBdr>
            <w:top w:val="none" w:sz="0" w:space="0" w:color="auto"/>
            <w:left w:val="none" w:sz="0" w:space="0" w:color="auto"/>
            <w:bottom w:val="none" w:sz="0" w:space="0" w:color="auto"/>
            <w:right w:val="none" w:sz="0" w:space="0" w:color="auto"/>
          </w:divBdr>
        </w:div>
        <w:div w:id="1540245867">
          <w:marLeft w:val="640"/>
          <w:marRight w:val="0"/>
          <w:marTop w:val="0"/>
          <w:marBottom w:val="0"/>
          <w:divBdr>
            <w:top w:val="none" w:sz="0" w:space="0" w:color="auto"/>
            <w:left w:val="none" w:sz="0" w:space="0" w:color="auto"/>
            <w:bottom w:val="none" w:sz="0" w:space="0" w:color="auto"/>
            <w:right w:val="none" w:sz="0" w:space="0" w:color="auto"/>
          </w:divBdr>
        </w:div>
        <w:div w:id="621182845">
          <w:marLeft w:val="640"/>
          <w:marRight w:val="0"/>
          <w:marTop w:val="0"/>
          <w:marBottom w:val="0"/>
          <w:divBdr>
            <w:top w:val="none" w:sz="0" w:space="0" w:color="auto"/>
            <w:left w:val="none" w:sz="0" w:space="0" w:color="auto"/>
            <w:bottom w:val="none" w:sz="0" w:space="0" w:color="auto"/>
            <w:right w:val="none" w:sz="0" w:space="0" w:color="auto"/>
          </w:divBdr>
        </w:div>
        <w:div w:id="9180806">
          <w:marLeft w:val="640"/>
          <w:marRight w:val="0"/>
          <w:marTop w:val="0"/>
          <w:marBottom w:val="0"/>
          <w:divBdr>
            <w:top w:val="none" w:sz="0" w:space="0" w:color="auto"/>
            <w:left w:val="none" w:sz="0" w:space="0" w:color="auto"/>
            <w:bottom w:val="none" w:sz="0" w:space="0" w:color="auto"/>
            <w:right w:val="none" w:sz="0" w:space="0" w:color="auto"/>
          </w:divBdr>
        </w:div>
        <w:div w:id="770247115">
          <w:marLeft w:val="640"/>
          <w:marRight w:val="0"/>
          <w:marTop w:val="0"/>
          <w:marBottom w:val="0"/>
          <w:divBdr>
            <w:top w:val="none" w:sz="0" w:space="0" w:color="auto"/>
            <w:left w:val="none" w:sz="0" w:space="0" w:color="auto"/>
            <w:bottom w:val="none" w:sz="0" w:space="0" w:color="auto"/>
            <w:right w:val="none" w:sz="0" w:space="0" w:color="auto"/>
          </w:divBdr>
        </w:div>
        <w:div w:id="916405165">
          <w:marLeft w:val="640"/>
          <w:marRight w:val="0"/>
          <w:marTop w:val="0"/>
          <w:marBottom w:val="0"/>
          <w:divBdr>
            <w:top w:val="none" w:sz="0" w:space="0" w:color="auto"/>
            <w:left w:val="none" w:sz="0" w:space="0" w:color="auto"/>
            <w:bottom w:val="none" w:sz="0" w:space="0" w:color="auto"/>
            <w:right w:val="none" w:sz="0" w:space="0" w:color="auto"/>
          </w:divBdr>
        </w:div>
        <w:div w:id="2034960596">
          <w:marLeft w:val="640"/>
          <w:marRight w:val="0"/>
          <w:marTop w:val="0"/>
          <w:marBottom w:val="0"/>
          <w:divBdr>
            <w:top w:val="none" w:sz="0" w:space="0" w:color="auto"/>
            <w:left w:val="none" w:sz="0" w:space="0" w:color="auto"/>
            <w:bottom w:val="none" w:sz="0" w:space="0" w:color="auto"/>
            <w:right w:val="none" w:sz="0" w:space="0" w:color="auto"/>
          </w:divBdr>
        </w:div>
        <w:div w:id="902986570">
          <w:marLeft w:val="640"/>
          <w:marRight w:val="0"/>
          <w:marTop w:val="0"/>
          <w:marBottom w:val="0"/>
          <w:divBdr>
            <w:top w:val="none" w:sz="0" w:space="0" w:color="auto"/>
            <w:left w:val="none" w:sz="0" w:space="0" w:color="auto"/>
            <w:bottom w:val="none" w:sz="0" w:space="0" w:color="auto"/>
            <w:right w:val="none" w:sz="0" w:space="0" w:color="auto"/>
          </w:divBdr>
        </w:div>
        <w:div w:id="1777211372">
          <w:marLeft w:val="640"/>
          <w:marRight w:val="0"/>
          <w:marTop w:val="0"/>
          <w:marBottom w:val="0"/>
          <w:divBdr>
            <w:top w:val="none" w:sz="0" w:space="0" w:color="auto"/>
            <w:left w:val="none" w:sz="0" w:space="0" w:color="auto"/>
            <w:bottom w:val="none" w:sz="0" w:space="0" w:color="auto"/>
            <w:right w:val="none" w:sz="0" w:space="0" w:color="auto"/>
          </w:divBdr>
        </w:div>
        <w:div w:id="1150098067">
          <w:marLeft w:val="640"/>
          <w:marRight w:val="0"/>
          <w:marTop w:val="0"/>
          <w:marBottom w:val="0"/>
          <w:divBdr>
            <w:top w:val="none" w:sz="0" w:space="0" w:color="auto"/>
            <w:left w:val="none" w:sz="0" w:space="0" w:color="auto"/>
            <w:bottom w:val="none" w:sz="0" w:space="0" w:color="auto"/>
            <w:right w:val="none" w:sz="0" w:space="0" w:color="auto"/>
          </w:divBdr>
        </w:div>
        <w:div w:id="1986351590">
          <w:marLeft w:val="640"/>
          <w:marRight w:val="0"/>
          <w:marTop w:val="0"/>
          <w:marBottom w:val="0"/>
          <w:divBdr>
            <w:top w:val="none" w:sz="0" w:space="0" w:color="auto"/>
            <w:left w:val="none" w:sz="0" w:space="0" w:color="auto"/>
            <w:bottom w:val="none" w:sz="0" w:space="0" w:color="auto"/>
            <w:right w:val="none" w:sz="0" w:space="0" w:color="auto"/>
          </w:divBdr>
        </w:div>
        <w:div w:id="370033059">
          <w:marLeft w:val="640"/>
          <w:marRight w:val="0"/>
          <w:marTop w:val="0"/>
          <w:marBottom w:val="0"/>
          <w:divBdr>
            <w:top w:val="none" w:sz="0" w:space="0" w:color="auto"/>
            <w:left w:val="none" w:sz="0" w:space="0" w:color="auto"/>
            <w:bottom w:val="none" w:sz="0" w:space="0" w:color="auto"/>
            <w:right w:val="none" w:sz="0" w:space="0" w:color="auto"/>
          </w:divBdr>
        </w:div>
        <w:div w:id="702708761">
          <w:marLeft w:val="640"/>
          <w:marRight w:val="0"/>
          <w:marTop w:val="0"/>
          <w:marBottom w:val="0"/>
          <w:divBdr>
            <w:top w:val="none" w:sz="0" w:space="0" w:color="auto"/>
            <w:left w:val="none" w:sz="0" w:space="0" w:color="auto"/>
            <w:bottom w:val="none" w:sz="0" w:space="0" w:color="auto"/>
            <w:right w:val="none" w:sz="0" w:space="0" w:color="auto"/>
          </w:divBdr>
        </w:div>
        <w:div w:id="1963878502">
          <w:marLeft w:val="640"/>
          <w:marRight w:val="0"/>
          <w:marTop w:val="0"/>
          <w:marBottom w:val="0"/>
          <w:divBdr>
            <w:top w:val="none" w:sz="0" w:space="0" w:color="auto"/>
            <w:left w:val="none" w:sz="0" w:space="0" w:color="auto"/>
            <w:bottom w:val="none" w:sz="0" w:space="0" w:color="auto"/>
            <w:right w:val="none" w:sz="0" w:space="0" w:color="auto"/>
          </w:divBdr>
        </w:div>
        <w:div w:id="742992099">
          <w:marLeft w:val="640"/>
          <w:marRight w:val="0"/>
          <w:marTop w:val="0"/>
          <w:marBottom w:val="0"/>
          <w:divBdr>
            <w:top w:val="none" w:sz="0" w:space="0" w:color="auto"/>
            <w:left w:val="none" w:sz="0" w:space="0" w:color="auto"/>
            <w:bottom w:val="none" w:sz="0" w:space="0" w:color="auto"/>
            <w:right w:val="none" w:sz="0" w:space="0" w:color="auto"/>
          </w:divBdr>
        </w:div>
        <w:div w:id="481581999">
          <w:marLeft w:val="640"/>
          <w:marRight w:val="0"/>
          <w:marTop w:val="0"/>
          <w:marBottom w:val="0"/>
          <w:divBdr>
            <w:top w:val="none" w:sz="0" w:space="0" w:color="auto"/>
            <w:left w:val="none" w:sz="0" w:space="0" w:color="auto"/>
            <w:bottom w:val="none" w:sz="0" w:space="0" w:color="auto"/>
            <w:right w:val="none" w:sz="0" w:space="0" w:color="auto"/>
          </w:divBdr>
        </w:div>
        <w:div w:id="2116827731">
          <w:marLeft w:val="640"/>
          <w:marRight w:val="0"/>
          <w:marTop w:val="0"/>
          <w:marBottom w:val="0"/>
          <w:divBdr>
            <w:top w:val="none" w:sz="0" w:space="0" w:color="auto"/>
            <w:left w:val="none" w:sz="0" w:space="0" w:color="auto"/>
            <w:bottom w:val="none" w:sz="0" w:space="0" w:color="auto"/>
            <w:right w:val="none" w:sz="0" w:space="0" w:color="auto"/>
          </w:divBdr>
        </w:div>
        <w:div w:id="690227265">
          <w:marLeft w:val="640"/>
          <w:marRight w:val="0"/>
          <w:marTop w:val="0"/>
          <w:marBottom w:val="0"/>
          <w:divBdr>
            <w:top w:val="none" w:sz="0" w:space="0" w:color="auto"/>
            <w:left w:val="none" w:sz="0" w:space="0" w:color="auto"/>
            <w:bottom w:val="none" w:sz="0" w:space="0" w:color="auto"/>
            <w:right w:val="none" w:sz="0" w:space="0" w:color="auto"/>
          </w:divBdr>
        </w:div>
        <w:div w:id="692850525">
          <w:marLeft w:val="640"/>
          <w:marRight w:val="0"/>
          <w:marTop w:val="0"/>
          <w:marBottom w:val="0"/>
          <w:divBdr>
            <w:top w:val="none" w:sz="0" w:space="0" w:color="auto"/>
            <w:left w:val="none" w:sz="0" w:space="0" w:color="auto"/>
            <w:bottom w:val="none" w:sz="0" w:space="0" w:color="auto"/>
            <w:right w:val="none" w:sz="0" w:space="0" w:color="auto"/>
          </w:divBdr>
        </w:div>
        <w:div w:id="1661041638">
          <w:marLeft w:val="640"/>
          <w:marRight w:val="0"/>
          <w:marTop w:val="0"/>
          <w:marBottom w:val="0"/>
          <w:divBdr>
            <w:top w:val="none" w:sz="0" w:space="0" w:color="auto"/>
            <w:left w:val="none" w:sz="0" w:space="0" w:color="auto"/>
            <w:bottom w:val="none" w:sz="0" w:space="0" w:color="auto"/>
            <w:right w:val="none" w:sz="0" w:space="0" w:color="auto"/>
          </w:divBdr>
        </w:div>
        <w:div w:id="1704624019">
          <w:marLeft w:val="640"/>
          <w:marRight w:val="0"/>
          <w:marTop w:val="0"/>
          <w:marBottom w:val="0"/>
          <w:divBdr>
            <w:top w:val="none" w:sz="0" w:space="0" w:color="auto"/>
            <w:left w:val="none" w:sz="0" w:space="0" w:color="auto"/>
            <w:bottom w:val="none" w:sz="0" w:space="0" w:color="auto"/>
            <w:right w:val="none" w:sz="0" w:space="0" w:color="auto"/>
          </w:divBdr>
        </w:div>
        <w:div w:id="1419785558">
          <w:marLeft w:val="640"/>
          <w:marRight w:val="0"/>
          <w:marTop w:val="0"/>
          <w:marBottom w:val="0"/>
          <w:divBdr>
            <w:top w:val="none" w:sz="0" w:space="0" w:color="auto"/>
            <w:left w:val="none" w:sz="0" w:space="0" w:color="auto"/>
            <w:bottom w:val="none" w:sz="0" w:space="0" w:color="auto"/>
            <w:right w:val="none" w:sz="0" w:space="0" w:color="auto"/>
          </w:divBdr>
        </w:div>
        <w:div w:id="1032992740">
          <w:marLeft w:val="640"/>
          <w:marRight w:val="0"/>
          <w:marTop w:val="0"/>
          <w:marBottom w:val="0"/>
          <w:divBdr>
            <w:top w:val="none" w:sz="0" w:space="0" w:color="auto"/>
            <w:left w:val="none" w:sz="0" w:space="0" w:color="auto"/>
            <w:bottom w:val="none" w:sz="0" w:space="0" w:color="auto"/>
            <w:right w:val="none" w:sz="0" w:space="0" w:color="auto"/>
          </w:divBdr>
        </w:div>
        <w:div w:id="1124494685">
          <w:marLeft w:val="640"/>
          <w:marRight w:val="0"/>
          <w:marTop w:val="0"/>
          <w:marBottom w:val="0"/>
          <w:divBdr>
            <w:top w:val="none" w:sz="0" w:space="0" w:color="auto"/>
            <w:left w:val="none" w:sz="0" w:space="0" w:color="auto"/>
            <w:bottom w:val="none" w:sz="0" w:space="0" w:color="auto"/>
            <w:right w:val="none" w:sz="0" w:space="0" w:color="auto"/>
          </w:divBdr>
        </w:div>
        <w:div w:id="579101902">
          <w:marLeft w:val="640"/>
          <w:marRight w:val="0"/>
          <w:marTop w:val="0"/>
          <w:marBottom w:val="0"/>
          <w:divBdr>
            <w:top w:val="none" w:sz="0" w:space="0" w:color="auto"/>
            <w:left w:val="none" w:sz="0" w:space="0" w:color="auto"/>
            <w:bottom w:val="none" w:sz="0" w:space="0" w:color="auto"/>
            <w:right w:val="none" w:sz="0" w:space="0" w:color="auto"/>
          </w:divBdr>
        </w:div>
      </w:divsChild>
    </w:div>
    <w:div w:id="1273395358">
      <w:bodyDiv w:val="1"/>
      <w:marLeft w:val="0"/>
      <w:marRight w:val="0"/>
      <w:marTop w:val="0"/>
      <w:marBottom w:val="0"/>
      <w:divBdr>
        <w:top w:val="none" w:sz="0" w:space="0" w:color="auto"/>
        <w:left w:val="none" w:sz="0" w:space="0" w:color="auto"/>
        <w:bottom w:val="none" w:sz="0" w:space="0" w:color="auto"/>
        <w:right w:val="none" w:sz="0" w:space="0" w:color="auto"/>
      </w:divBdr>
    </w:div>
    <w:div w:id="1328244899">
      <w:bodyDiv w:val="1"/>
      <w:marLeft w:val="0"/>
      <w:marRight w:val="0"/>
      <w:marTop w:val="0"/>
      <w:marBottom w:val="0"/>
      <w:divBdr>
        <w:top w:val="none" w:sz="0" w:space="0" w:color="auto"/>
        <w:left w:val="none" w:sz="0" w:space="0" w:color="auto"/>
        <w:bottom w:val="none" w:sz="0" w:space="0" w:color="auto"/>
        <w:right w:val="none" w:sz="0" w:space="0" w:color="auto"/>
      </w:divBdr>
      <w:divsChild>
        <w:div w:id="37359043">
          <w:marLeft w:val="640"/>
          <w:marRight w:val="0"/>
          <w:marTop w:val="0"/>
          <w:marBottom w:val="0"/>
          <w:divBdr>
            <w:top w:val="none" w:sz="0" w:space="0" w:color="auto"/>
            <w:left w:val="none" w:sz="0" w:space="0" w:color="auto"/>
            <w:bottom w:val="none" w:sz="0" w:space="0" w:color="auto"/>
            <w:right w:val="none" w:sz="0" w:space="0" w:color="auto"/>
          </w:divBdr>
        </w:div>
        <w:div w:id="1897281981">
          <w:marLeft w:val="640"/>
          <w:marRight w:val="0"/>
          <w:marTop w:val="0"/>
          <w:marBottom w:val="0"/>
          <w:divBdr>
            <w:top w:val="none" w:sz="0" w:space="0" w:color="auto"/>
            <w:left w:val="none" w:sz="0" w:space="0" w:color="auto"/>
            <w:bottom w:val="none" w:sz="0" w:space="0" w:color="auto"/>
            <w:right w:val="none" w:sz="0" w:space="0" w:color="auto"/>
          </w:divBdr>
        </w:div>
        <w:div w:id="470832700">
          <w:marLeft w:val="640"/>
          <w:marRight w:val="0"/>
          <w:marTop w:val="0"/>
          <w:marBottom w:val="0"/>
          <w:divBdr>
            <w:top w:val="none" w:sz="0" w:space="0" w:color="auto"/>
            <w:left w:val="none" w:sz="0" w:space="0" w:color="auto"/>
            <w:bottom w:val="none" w:sz="0" w:space="0" w:color="auto"/>
            <w:right w:val="none" w:sz="0" w:space="0" w:color="auto"/>
          </w:divBdr>
        </w:div>
        <w:div w:id="1389838271">
          <w:marLeft w:val="640"/>
          <w:marRight w:val="0"/>
          <w:marTop w:val="0"/>
          <w:marBottom w:val="0"/>
          <w:divBdr>
            <w:top w:val="none" w:sz="0" w:space="0" w:color="auto"/>
            <w:left w:val="none" w:sz="0" w:space="0" w:color="auto"/>
            <w:bottom w:val="none" w:sz="0" w:space="0" w:color="auto"/>
            <w:right w:val="none" w:sz="0" w:space="0" w:color="auto"/>
          </w:divBdr>
        </w:div>
        <w:div w:id="608314859">
          <w:marLeft w:val="640"/>
          <w:marRight w:val="0"/>
          <w:marTop w:val="0"/>
          <w:marBottom w:val="0"/>
          <w:divBdr>
            <w:top w:val="none" w:sz="0" w:space="0" w:color="auto"/>
            <w:left w:val="none" w:sz="0" w:space="0" w:color="auto"/>
            <w:bottom w:val="none" w:sz="0" w:space="0" w:color="auto"/>
            <w:right w:val="none" w:sz="0" w:space="0" w:color="auto"/>
          </w:divBdr>
        </w:div>
        <w:div w:id="1243833083">
          <w:marLeft w:val="640"/>
          <w:marRight w:val="0"/>
          <w:marTop w:val="0"/>
          <w:marBottom w:val="0"/>
          <w:divBdr>
            <w:top w:val="none" w:sz="0" w:space="0" w:color="auto"/>
            <w:left w:val="none" w:sz="0" w:space="0" w:color="auto"/>
            <w:bottom w:val="none" w:sz="0" w:space="0" w:color="auto"/>
            <w:right w:val="none" w:sz="0" w:space="0" w:color="auto"/>
          </w:divBdr>
        </w:div>
        <w:div w:id="1773821810">
          <w:marLeft w:val="640"/>
          <w:marRight w:val="0"/>
          <w:marTop w:val="0"/>
          <w:marBottom w:val="0"/>
          <w:divBdr>
            <w:top w:val="none" w:sz="0" w:space="0" w:color="auto"/>
            <w:left w:val="none" w:sz="0" w:space="0" w:color="auto"/>
            <w:bottom w:val="none" w:sz="0" w:space="0" w:color="auto"/>
            <w:right w:val="none" w:sz="0" w:space="0" w:color="auto"/>
          </w:divBdr>
        </w:div>
        <w:div w:id="931351430">
          <w:marLeft w:val="640"/>
          <w:marRight w:val="0"/>
          <w:marTop w:val="0"/>
          <w:marBottom w:val="0"/>
          <w:divBdr>
            <w:top w:val="none" w:sz="0" w:space="0" w:color="auto"/>
            <w:left w:val="none" w:sz="0" w:space="0" w:color="auto"/>
            <w:bottom w:val="none" w:sz="0" w:space="0" w:color="auto"/>
            <w:right w:val="none" w:sz="0" w:space="0" w:color="auto"/>
          </w:divBdr>
        </w:div>
        <w:div w:id="1752893815">
          <w:marLeft w:val="640"/>
          <w:marRight w:val="0"/>
          <w:marTop w:val="0"/>
          <w:marBottom w:val="0"/>
          <w:divBdr>
            <w:top w:val="none" w:sz="0" w:space="0" w:color="auto"/>
            <w:left w:val="none" w:sz="0" w:space="0" w:color="auto"/>
            <w:bottom w:val="none" w:sz="0" w:space="0" w:color="auto"/>
            <w:right w:val="none" w:sz="0" w:space="0" w:color="auto"/>
          </w:divBdr>
        </w:div>
        <w:div w:id="699552373">
          <w:marLeft w:val="640"/>
          <w:marRight w:val="0"/>
          <w:marTop w:val="0"/>
          <w:marBottom w:val="0"/>
          <w:divBdr>
            <w:top w:val="none" w:sz="0" w:space="0" w:color="auto"/>
            <w:left w:val="none" w:sz="0" w:space="0" w:color="auto"/>
            <w:bottom w:val="none" w:sz="0" w:space="0" w:color="auto"/>
            <w:right w:val="none" w:sz="0" w:space="0" w:color="auto"/>
          </w:divBdr>
        </w:div>
        <w:div w:id="1816680938">
          <w:marLeft w:val="640"/>
          <w:marRight w:val="0"/>
          <w:marTop w:val="0"/>
          <w:marBottom w:val="0"/>
          <w:divBdr>
            <w:top w:val="none" w:sz="0" w:space="0" w:color="auto"/>
            <w:left w:val="none" w:sz="0" w:space="0" w:color="auto"/>
            <w:bottom w:val="none" w:sz="0" w:space="0" w:color="auto"/>
            <w:right w:val="none" w:sz="0" w:space="0" w:color="auto"/>
          </w:divBdr>
        </w:div>
        <w:div w:id="169613255">
          <w:marLeft w:val="640"/>
          <w:marRight w:val="0"/>
          <w:marTop w:val="0"/>
          <w:marBottom w:val="0"/>
          <w:divBdr>
            <w:top w:val="none" w:sz="0" w:space="0" w:color="auto"/>
            <w:left w:val="none" w:sz="0" w:space="0" w:color="auto"/>
            <w:bottom w:val="none" w:sz="0" w:space="0" w:color="auto"/>
            <w:right w:val="none" w:sz="0" w:space="0" w:color="auto"/>
          </w:divBdr>
        </w:div>
        <w:div w:id="993097421">
          <w:marLeft w:val="640"/>
          <w:marRight w:val="0"/>
          <w:marTop w:val="0"/>
          <w:marBottom w:val="0"/>
          <w:divBdr>
            <w:top w:val="none" w:sz="0" w:space="0" w:color="auto"/>
            <w:left w:val="none" w:sz="0" w:space="0" w:color="auto"/>
            <w:bottom w:val="none" w:sz="0" w:space="0" w:color="auto"/>
            <w:right w:val="none" w:sz="0" w:space="0" w:color="auto"/>
          </w:divBdr>
        </w:div>
        <w:div w:id="1375616826">
          <w:marLeft w:val="640"/>
          <w:marRight w:val="0"/>
          <w:marTop w:val="0"/>
          <w:marBottom w:val="0"/>
          <w:divBdr>
            <w:top w:val="none" w:sz="0" w:space="0" w:color="auto"/>
            <w:left w:val="none" w:sz="0" w:space="0" w:color="auto"/>
            <w:bottom w:val="none" w:sz="0" w:space="0" w:color="auto"/>
            <w:right w:val="none" w:sz="0" w:space="0" w:color="auto"/>
          </w:divBdr>
        </w:div>
        <w:div w:id="719668700">
          <w:marLeft w:val="640"/>
          <w:marRight w:val="0"/>
          <w:marTop w:val="0"/>
          <w:marBottom w:val="0"/>
          <w:divBdr>
            <w:top w:val="none" w:sz="0" w:space="0" w:color="auto"/>
            <w:left w:val="none" w:sz="0" w:space="0" w:color="auto"/>
            <w:bottom w:val="none" w:sz="0" w:space="0" w:color="auto"/>
            <w:right w:val="none" w:sz="0" w:space="0" w:color="auto"/>
          </w:divBdr>
        </w:div>
        <w:div w:id="411895757">
          <w:marLeft w:val="640"/>
          <w:marRight w:val="0"/>
          <w:marTop w:val="0"/>
          <w:marBottom w:val="0"/>
          <w:divBdr>
            <w:top w:val="none" w:sz="0" w:space="0" w:color="auto"/>
            <w:left w:val="none" w:sz="0" w:space="0" w:color="auto"/>
            <w:bottom w:val="none" w:sz="0" w:space="0" w:color="auto"/>
            <w:right w:val="none" w:sz="0" w:space="0" w:color="auto"/>
          </w:divBdr>
        </w:div>
        <w:div w:id="1534073124">
          <w:marLeft w:val="640"/>
          <w:marRight w:val="0"/>
          <w:marTop w:val="0"/>
          <w:marBottom w:val="0"/>
          <w:divBdr>
            <w:top w:val="none" w:sz="0" w:space="0" w:color="auto"/>
            <w:left w:val="none" w:sz="0" w:space="0" w:color="auto"/>
            <w:bottom w:val="none" w:sz="0" w:space="0" w:color="auto"/>
            <w:right w:val="none" w:sz="0" w:space="0" w:color="auto"/>
          </w:divBdr>
        </w:div>
        <w:div w:id="62604999">
          <w:marLeft w:val="640"/>
          <w:marRight w:val="0"/>
          <w:marTop w:val="0"/>
          <w:marBottom w:val="0"/>
          <w:divBdr>
            <w:top w:val="none" w:sz="0" w:space="0" w:color="auto"/>
            <w:left w:val="none" w:sz="0" w:space="0" w:color="auto"/>
            <w:bottom w:val="none" w:sz="0" w:space="0" w:color="auto"/>
            <w:right w:val="none" w:sz="0" w:space="0" w:color="auto"/>
          </w:divBdr>
        </w:div>
        <w:div w:id="1793328146">
          <w:marLeft w:val="640"/>
          <w:marRight w:val="0"/>
          <w:marTop w:val="0"/>
          <w:marBottom w:val="0"/>
          <w:divBdr>
            <w:top w:val="none" w:sz="0" w:space="0" w:color="auto"/>
            <w:left w:val="none" w:sz="0" w:space="0" w:color="auto"/>
            <w:bottom w:val="none" w:sz="0" w:space="0" w:color="auto"/>
            <w:right w:val="none" w:sz="0" w:space="0" w:color="auto"/>
          </w:divBdr>
        </w:div>
        <w:div w:id="500899879">
          <w:marLeft w:val="640"/>
          <w:marRight w:val="0"/>
          <w:marTop w:val="0"/>
          <w:marBottom w:val="0"/>
          <w:divBdr>
            <w:top w:val="none" w:sz="0" w:space="0" w:color="auto"/>
            <w:left w:val="none" w:sz="0" w:space="0" w:color="auto"/>
            <w:bottom w:val="none" w:sz="0" w:space="0" w:color="auto"/>
            <w:right w:val="none" w:sz="0" w:space="0" w:color="auto"/>
          </w:divBdr>
        </w:div>
        <w:div w:id="2054116341">
          <w:marLeft w:val="640"/>
          <w:marRight w:val="0"/>
          <w:marTop w:val="0"/>
          <w:marBottom w:val="0"/>
          <w:divBdr>
            <w:top w:val="none" w:sz="0" w:space="0" w:color="auto"/>
            <w:left w:val="none" w:sz="0" w:space="0" w:color="auto"/>
            <w:bottom w:val="none" w:sz="0" w:space="0" w:color="auto"/>
            <w:right w:val="none" w:sz="0" w:space="0" w:color="auto"/>
          </w:divBdr>
        </w:div>
        <w:div w:id="2010055016">
          <w:marLeft w:val="640"/>
          <w:marRight w:val="0"/>
          <w:marTop w:val="0"/>
          <w:marBottom w:val="0"/>
          <w:divBdr>
            <w:top w:val="none" w:sz="0" w:space="0" w:color="auto"/>
            <w:left w:val="none" w:sz="0" w:space="0" w:color="auto"/>
            <w:bottom w:val="none" w:sz="0" w:space="0" w:color="auto"/>
            <w:right w:val="none" w:sz="0" w:space="0" w:color="auto"/>
          </w:divBdr>
        </w:div>
        <w:div w:id="224798246">
          <w:marLeft w:val="640"/>
          <w:marRight w:val="0"/>
          <w:marTop w:val="0"/>
          <w:marBottom w:val="0"/>
          <w:divBdr>
            <w:top w:val="none" w:sz="0" w:space="0" w:color="auto"/>
            <w:left w:val="none" w:sz="0" w:space="0" w:color="auto"/>
            <w:bottom w:val="none" w:sz="0" w:space="0" w:color="auto"/>
            <w:right w:val="none" w:sz="0" w:space="0" w:color="auto"/>
          </w:divBdr>
        </w:div>
        <w:div w:id="316349330">
          <w:marLeft w:val="640"/>
          <w:marRight w:val="0"/>
          <w:marTop w:val="0"/>
          <w:marBottom w:val="0"/>
          <w:divBdr>
            <w:top w:val="none" w:sz="0" w:space="0" w:color="auto"/>
            <w:left w:val="none" w:sz="0" w:space="0" w:color="auto"/>
            <w:bottom w:val="none" w:sz="0" w:space="0" w:color="auto"/>
            <w:right w:val="none" w:sz="0" w:space="0" w:color="auto"/>
          </w:divBdr>
        </w:div>
        <w:div w:id="1163814467">
          <w:marLeft w:val="640"/>
          <w:marRight w:val="0"/>
          <w:marTop w:val="0"/>
          <w:marBottom w:val="0"/>
          <w:divBdr>
            <w:top w:val="none" w:sz="0" w:space="0" w:color="auto"/>
            <w:left w:val="none" w:sz="0" w:space="0" w:color="auto"/>
            <w:bottom w:val="none" w:sz="0" w:space="0" w:color="auto"/>
            <w:right w:val="none" w:sz="0" w:space="0" w:color="auto"/>
          </w:divBdr>
        </w:div>
        <w:div w:id="788820484">
          <w:marLeft w:val="640"/>
          <w:marRight w:val="0"/>
          <w:marTop w:val="0"/>
          <w:marBottom w:val="0"/>
          <w:divBdr>
            <w:top w:val="none" w:sz="0" w:space="0" w:color="auto"/>
            <w:left w:val="none" w:sz="0" w:space="0" w:color="auto"/>
            <w:bottom w:val="none" w:sz="0" w:space="0" w:color="auto"/>
            <w:right w:val="none" w:sz="0" w:space="0" w:color="auto"/>
          </w:divBdr>
        </w:div>
        <w:div w:id="473108579">
          <w:marLeft w:val="640"/>
          <w:marRight w:val="0"/>
          <w:marTop w:val="0"/>
          <w:marBottom w:val="0"/>
          <w:divBdr>
            <w:top w:val="none" w:sz="0" w:space="0" w:color="auto"/>
            <w:left w:val="none" w:sz="0" w:space="0" w:color="auto"/>
            <w:bottom w:val="none" w:sz="0" w:space="0" w:color="auto"/>
            <w:right w:val="none" w:sz="0" w:space="0" w:color="auto"/>
          </w:divBdr>
        </w:div>
        <w:div w:id="556016441">
          <w:marLeft w:val="640"/>
          <w:marRight w:val="0"/>
          <w:marTop w:val="0"/>
          <w:marBottom w:val="0"/>
          <w:divBdr>
            <w:top w:val="none" w:sz="0" w:space="0" w:color="auto"/>
            <w:left w:val="none" w:sz="0" w:space="0" w:color="auto"/>
            <w:bottom w:val="none" w:sz="0" w:space="0" w:color="auto"/>
            <w:right w:val="none" w:sz="0" w:space="0" w:color="auto"/>
          </w:divBdr>
        </w:div>
      </w:divsChild>
    </w:div>
    <w:div w:id="1411000093">
      <w:bodyDiv w:val="1"/>
      <w:marLeft w:val="0"/>
      <w:marRight w:val="0"/>
      <w:marTop w:val="0"/>
      <w:marBottom w:val="0"/>
      <w:divBdr>
        <w:top w:val="none" w:sz="0" w:space="0" w:color="auto"/>
        <w:left w:val="none" w:sz="0" w:space="0" w:color="auto"/>
        <w:bottom w:val="none" w:sz="0" w:space="0" w:color="auto"/>
        <w:right w:val="none" w:sz="0" w:space="0" w:color="auto"/>
      </w:divBdr>
      <w:divsChild>
        <w:div w:id="1362316382">
          <w:marLeft w:val="0"/>
          <w:marRight w:val="0"/>
          <w:marTop w:val="0"/>
          <w:marBottom w:val="0"/>
          <w:divBdr>
            <w:top w:val="none" w:sz="0" w:space="0" w:color="auto"/>
            <w:left w:val="none" w:sz="0" w:space="0" w:color="auto"/>
            <w:bottom w:val="none" w:sz="0" w:space="0" w:color="auto"/>
            <w:right w:val="none" w:sz="0" w:space="0" w:color="auto"/>
          </w:divBdr>
        </w:div>
      </w:divsChild>
    </w:div>
    <w:div w:id="1473136686">
      <w:bodyDiv w:val="1"/>
      <w:marLeft w:val="0"/>
      <w:marRight w:val="0"/>
      <w:marTop w:val="0"/>
      <w:marBottom w:val="0"/>
      <w:divBdr>
        <w:top w:val="none" w:sz="0" w:space="0" w:color="auto"/>
        <w:left w:val="none" w:sz="0" w:space="0" w:color="auto"/>
        <w:bottom w:val="none" w:sz="0" w:space="0" w:color="auto"/>
        <w:right w:val="none" w:sz="0" w:space="0" w:color="auto"/>
      </w:divBdr>
      <w:divsChild>
        <w:div w:id="1789619770">
          <w:marLeft w:val="640"/>
          <w:marRight w:val="0"/>
          <w:marTop w:val="0"/>
          <w:marBottom w:val="0"/>
          <w:divBdr>
            <w:top w:val="none" w:sz="0" w:space="0" w:color="auto"/>
            <w:left w:val="none" w:sz="0" w:space="0" w:color="auto"/>
            <w:bottom w:val="none" w:sz="0" w:space="0" w:color="auto"/>
            <w:right w:val="none" w:sz="0" w:space="0" w:color="auto"/>
          </w:divBdr>
          <w:divsChild>
            <w:div w:id="1178620887">
              <w:marLeft w:val="0"/>
              <w:marRight w:val="0"/>
              <w:marTop w:val="0"/>
              <w:marBottom w:val="0"/>
              <w:divBdr>
                <w:top w:val="none" w:sz="0" w:space="0" w:color="auto"/>
                <w:left w:val="none" w:sz="0" w:space="0" w:color="auto"/>
                <w:bottom w:val="none" w:sz="0" w:space="0" w:color="auto"/>
                <w:right w:val="none" w:sz="0" w:space="0" w:color="auto"/>
              </w:divBdr>
              <w:divsChild>
                <w:div w:id="1435709523">
                  <w:marLeft w:val="640"/>
                  <w:marRight w:val="0"/>
                  <w:marTop w:val="0"/>
                  <w:marBottom w:val="0"/>
                  <w:divBdr>
                    <w:top w:val="none" w:sz="0" w:space="0" w:color="auto"/>
                    <w:left w:val="none" w:sz="0" w:space="0" w:color="auto"/>
                    <w:bottom w:val="none" w:sz="0" w:space="0" w:color="auto"/>
                    <w:right w:val="none" w:sz="0" w:space="0" w:color="auto"/>
                  </w:divBdr>
                </w:div>
                <w:div w:id="1997877749">
                  <w:marLeft w:val="640"/>
                  <w:marRight w:val="0"/>
                  <w:marTop w:val="0"/>
                  <w:marBottom w:val="0"/>
                  <w:divBdr>
                    <w:top w:val="none" w:sz="0" w:space="0" w:color="auto"/>
                    <w:left w:val="none" w:sz="0" w:space="0" w:color="auto"/>
                    <w:bottom w:val="none" w:sz="0" w:space="0" w:color="auto"/>
                    <w:right w:val="none" w:sz="0" w:space="0" w:color="auto"/>
                  </w:divBdr>
                </w:div>
                <w:div w:id="743575126">
                  <w:marLeft w:val="640"/>
                  <w:marRight w:val="0"/>
                  <w:marTop w:val="0"/>
                  <w:marBottom w:val="0"/>
                  <w:divBdr>
                    <w:top w:val="none" w:sz="0" w:space="0" w:color="auto"/>
                    <w:left w:val="none" w:sz="0" w:space="0" w:color="auto"/>
                    <w:bottom w:val="none" w:sz="0" w:space="0" w:color="auto"/>
                    <w:right w:val="none" w:sz="0" w:space="0" w:color="auto"/>
                  </w:divBdr>
                </w:div>
                <w:div w:id="395706558">
                  <w:marLeft w:val="640"/>
                  <w:marRight w:val="0"/>
                  <w:marTop w:val="0"/>
                  <w:marBottom w:val="0"/>
                  <w:divBdr>
                    <w:top w:val="none" w:sz="0" w:space="0" w:color="auto"/>
                    <w:left w:val="none" w:sz="0" w:space="0" w:color="auto"/>
                    <w:bottom w:val="none" w:sz="0" w:space="0" w:color="auto"/>
                    <w:right w:val="none" w:sz="0" w:space="0" w:color="auto"/>
                  </w:divBdr>
                </w:div>
                <w:div w:id="92215370">
                  <w:marLeft w:val="640"/>
                  <w:marRight w:val="0"/>
                  <w:marTop w:val="0"/>
                  <w:marBottom w:val="0"/>
                  <w:divBdr>
                    <w:top w:val="none" w:sz="0" w:space="0" w:color="auto"/>
                    <w:left w:val="none" w:sz="0" w:space="0" w:color="auto"/>
                    <w:bottom w:val="none" w:sz="0" w:space="0" w:color="auto"/>
                    <w:right w:val="none" w:sz="0" w:space="0" w:color="auto"/>
                  </w:divBdr>
                </w:div>
                <w:div w:id="1714886899">
                  <w:marLeft w:val="640"/>
                  <w:marRight w:val="0"/>
                  <w:marTop w:val="0"/>
                  <w:marBottom w:val="0"/>
                  <w:divBdr>
                    <w:top w:val="none" w:sz="0" w:space="0" w:color="auto"/>
                    <w:left w:val="none" w:sz="0" w:space="0" w:color="auto"/>
                    <w:bottom w:val="none" w:sz="0" w:space="0" w:color="auto"/>
                    <w:right w:val="none" w:sz="0" w:space="0" w:color="auto"/>
                  </w:divBdr>
                </w:div>
                <w:div w:id="962881360">
                  <w:marLeft w:val="640"/>
                  <w:marRight w:val="0"/>
                  <w:marTop w:val="0"/>
                  <w:marBottom w:val="0"/>
                  <w:divBdr>
                    <w:top w:val="none" w:sz="0" w:space="0" w:color="auto"/>
                    <w:left w:val="none" w:sz="0" w:space="0" w:color="auto"/>
                    <w:bottom w:val="none" w:sz="0" w:space="0" w:color="auto"/>
                    <w:right w:val="none" w:sz="0" w:space="0" w:color="auto"/>
                  </w:divBdr>
                </w:div>
                <w:div w:id="264192716">
                  <w:marLeft w:val="640"/>
                  <w:marRight w:val="0"/>
                  <w:marTop w:val="0"/>
                  <w:marBottom w:val="0"/>
                  <w:divBdr>
                    <w:top w:val="none" w:sz="0" w:space="0" w:color="auto"/>
                    <w:left w:val="none" w:sz="0" w:space="0" w:color="auto"/>
                    <w:bottom w:val="none" w:sz="0" w:space="0" w:color="auto"/>
                    <w:right w:val="none" w:sz="0" w:space="0" w:color="auto"/>
                  </w:divBdr>
                </w:div>
                <w:div w:id="436946103">
                  <w:marLeft w:val="640"/>
                  <w:marRight w:val="0"/>
                  <w:marTop w:val="0"/>
                  <w:marBottom w:val="0"/>
                  <w:divBdr>
                    <w:top w:val="none" w:sz="0" w:space="0" w:color="auto"/>
                    <w:left w:val="none" w:sz="0" w:space="0" w:color="auto"/>
                    <w:bottom w:val="none" w:sz="0" w:space="0" w:color="auto"/>
                    <w:right w:val="none" w:sz="0" w:space="0" w:color="auto"/>
                  </w:divBdr>
                </w:div>
                <w:div w:id="1214464897">
                  <w:marLeft w:val="640"/>
                  <w:marRight w:val="0"/>
                  <w:marTop w:val="0"/>
                  <w:marBottom w:val="0"/>
                  <w:divBdr>
                    <w:top w:val="none" w:sz="0" w:space="0" w:color="auto"/>
                    <w:left w:val="none" w:sz="0" w:space="0" w:color="auto"/>
                    <w:bottom w:val="none" w:sz="0" w:space="0" w:color="auto"/>
                    <w:right w:val="none" w:sz="0" w:space="0" w:color="auto"/>
                  </w:divBdr>
                </w:div>
                <w:div w:id="1077553505">
                  <w:marLeft w:val="640"/>
                  <w:marRight w:val="0"/>
                  <w:marTop w:val="0"/>
                  <w:marBottom w:val="0"/>
                  <w:divBdr>
                    <w:top w:val="none" w:sz="0" w:space="0" w:color="auto"/>
                    <w:left w:val="none" w:sz="0" w:space="0" w:color="auto"/>
                    <w:bottom w:val="none" w:sz="0" w:space="0" w:color="auto"/>
                    <w:right w:val="none" w:sz="0" w:space="0" w:color="auto"/>
                  </w:divBdr>
                </w:div>
                <w:div w:id="1869218630">
                  <w:marLeft w:val="640"/>
                  <w:marRight w:val="0"/>
                  <w:marTop w:val="0"/>
                  <w:marBottom w:val="0"/>
                  <w:divBdr>
                    <w:top w:val="none" w:sz="0" w:space="0" w:color="auto"/>
                    <w:left w:val="none" w:sz="0" w:space="0" w:color="auto"/>
                    <w:bottom w:val="none" w:sz="0" w:space="0" w:color="auto"/>
                    <w:right w:val="none" w:sz="0" w:space="0" w:color="auto"/>
                  </w:divBdr>
                </w:div>
                <w:div w:id="281228073">
                  <w:marLeft w:val="640"/>
                  <w:marRight w:val="0"/>
                  <w:marTop w:val="0"/>
                  <w:marBottom w:val="0"/>
                  <w:divBdr>
                    <w:top w:val="none" w:sz="0" w:space="0" w:color="auto"/>
                    <w:left w:val="none" w:sz="0" w:space="0" w:color="auto"/>
                    <w:bottom w:val="none" w:sz="0" w:space="0" w:color="auto"/>
                    <w:right w:val="none" w:sz="0" w:space="0" w:color="auto"/>
                  </w:divBdr>
                </w:div>
                <w:div w:id="967004380">
                  <w:marLeft w:val="640"/>
                  <w:marRight w:val="0"/>
                  <w:marTop w:val="0"/>
                  <w:marBottom w:val="0"/>
                  <w:divBdr>
                    <w:top w:val="none" w:sz="0" w:space="0" w:color="auto"/>
                    <w:left w:val="none" w:sz="0" w:space="0" w:color="auto"/>
                    <w:bottom w:val="none" w:sz="0" w:space="0" w:color="auto"/>
                    <w:right w:val="none" w:sz="0" w:space="0" w:color="auto"/>
                  </w:divBdr>
                </w:div>
                <w:div w:id="633294282">
                  <w:marLeft w:val="640"/>
                  <w:marRight w:val="0"/>
                  <w:marTop w:val="0"/>
                  <w:marBottom w:val="0"/>
                  <w:divBdr>
                    <w:top w:val="none" w:sz="0" w:space="0" w:color="auto"/>
                    <w:left w:val="none" w:sz="0" w:space="0" w:color="auto"/>
                    <w:bottom w:val="none" w:sz="0" w:space="0" w:color="auto"/>
                    <w:right w:val="none" w:sz="0" w:space="0" w:color="auto"/>
                  </w:divBdr>
                </w:div>
                <w:div w:id="1652059196">
                  <w:marLeft w:val="640"/>
                  <w:marRight w:val="0"/>
                  <w:marTop w:val="0"/>
                  <w:marBottom w:val="0"/>
                  <w:divBdr>
                    <w:top w:val="none" w:sz="0" w:space="0" w:color="auto"/>
                    <w:left w:val="none" w:sz="0" w:space="0" w:color="auto"/>
                    <w:bottom w:val="none" w:sz="0" w:space="0" w:color="auto"/>
                    <w:right w:val="none" w:sz="0" w:space="0" w:color="auto"/>
                  </w:divBdr>
                </w:div>
                <w:div w:id="1474787107">
                  <w:marLeft w:val="640"/>
                  <w:marRight w:val="0"/>
                  <w:marTop w:val="0"/>
                  <w:marBottom w:val="0"/>
                  <w:divBdr>
                    <w:top w:val="none" w:sz="0" w:space="0" w:color="auto"/>
                    <w:left w:val="none" w:sz="0" w:space="0" w:color="auto"/>
                    <w:bottom w:val="none" w:sz="0" w:space="0" w:color="auto"/>
                    <w:right w:val="none" w:sz="0" w:space="0" w:color="auto"/>
                  </w:divBdr>
                </w:div>
                <w:div w:id="623732412">
                  <w:marLeft w:val="640"/>
                  <w:marRight w:val="0"/>
                  <w:marTop w:val="0"/>
                  <w:marBottom w:val="0"/>
                  <w:divBdr>
                    <w:top w:val="none" w:sz="0" w:space="0" w:color="auto"/>
                    <w:left w:val="none" w:sz="0" w:space="0" w:color="auto"/>
                    <w:bottom w:val="none" w:sz="0" w:space="0" w:color="auto"/>
                    <w:right w:val="none" w:sz="0" w:space="0" w:color="auto"/>
                  </w:divBdr>
                </w:div>
                <w:div w:id="1468670785">
                  <w:marLeft w:val="640"/>
                  <w:marRight w:val="0"/>
                  <w:marTop w:val="0"/>
                  <w:marBottom w:val="0"/>
                  <w:divBdr>
                    <w:top w:val="none" w:sz="0" w:space="0" w:color="auto"/>
                    <w:left w:val="none" w:sz="0" w:space="0" w:color="auto"/>
                    <w:bottom w:val="none" w:sz="0" w:space="0" w:color="auto"/>
                    <w:right w:val="none" w:sz="0" w:space="0" w:color="auto"/>
                  </w:divBdr>
                </w:div>
                <w:div w:id="16276556">
                  <w:marLeft w:val="640"/>
                  <w:marRight w:val="0"/>
                  <w:marTop w:val="0"/>
                  <w:marBottom w:val="0"/>
                  <w:divBdr>
                    <w:top w:val="none" w:sz="0" w:space="0" w:color="auto"/>
                    <w:left w:val="none" w:sz="0" w:space="0" w:color="auto"/>
                    <w:bottom w:val="none" w:sz="0" w:space="0" w:color="auto"/>
                    <w:right w:val="none" w:sz="0" w:space="0" w:color="auto"/>
                  </w:divBdr>
                </w:div>
                <w:div w:id="54205936">
                  <w:marLeft w:val="640"/>
                  <w:marRight w:val="0"/>
                  <w:marTop w:val="0"/>
                  <w:marBottom w:val="0"/>
                  <w:divBdr>
                    <w:top w:val="none" w:sz="0" w:space="0" w:color="auto"/>
                    <w:left w:val="none" w:sz="0" w:space="0" w:color="auto"/>
                    <w:bottom w:val="none" w:sz="0" w:space="0" w:color="auto"/>
                    <w:right w:val="none" w:sz="0" w:space="0" w:color="auto"/>
                  </w:divBdr>
                </w:div>
                <w:div w:id="361705723">
                  <w:marLeft w:val="640"/>
                  <w:marRight w:val="0"/>
                  <w:marTop w:val="0"/>
                  <w:marBottom w:val="0"/>
                  <w:divBdr>
                    <w:top w:val="none" w:sz="0" w:space="0" w:color="auto"/>
                    <w:left w:val="none" w:sz="0" w:space="0" w:color="auto"/>
                    <w:bottom w:val="none" w:sz="0" w:space="0" w:color="auto"/>
                    <w:right w:val="none" w:sz="0" w:space="0" w:color="auto"/>
                  </w:divBdr>
                </w:div>
                <w:div w:id="505020910">
                  <w:marLeft w:val="640"/>
                  <w:marRight w:val="0"/>
                  <w:marTop w:val="0"/>
                  <w:marBottom w:val="0"/>
                  <w:divBdr>
                    <w:top w:val="none" w:sz="0" w:space="0" w:color="auto"/>
                    <w:left w:val="none" w:sz="0" w:space="0" w:color="auto"/>
                    <w:bottom w:val="none" w:sz="0" w:space="0" w:color="auto"/>
                    <w:right w:val="none" w:sz="0" w:space="0" w:color="auto"/>
                  </w:divBdr>
                </w:div>
                <w:div w:id="86973989">
                  <w:marLeft w:val="640"/>
                  <w:marRight w:val="0"/>
                  <w:marTop w:val="0"/>
                  <w:marBottom w:val="0"/>
                  <w:divBdr>
                    <w:top w:val="none" w:sz="0" w:space="0" w:color="auto"/>
                    <w:left w:val="none" w:sz="0" w:space="0" w:color="auto"/>
                    <w:bottom w:val="none" w:sz="0" w:space="0" w:color="auto"/>
                    <w:right w:val="none" w:sz="0" w:space="0" w:color="auto"/>
                  </w:divBdr>
                </w:div>
                <w:div w:id="212928011">
                  <w:marLeft w:val="640"/>
                  <w:marRight w:val="0"/>
                  <w:marTop w:val="0"/>
                  <w:marBottom w:val="0"/>
                  <w:divBdr>
                    <w:top w:val="none" w:sz="0" w:space="0" w:color="auto"/>
                    <w:left w:val="none" w:sz="0" w:space="0" w:color="auto"/>
                    <w:bottom w:val="none" w:sz="0" w:space="0" w:color="auto"/>
                    <w:right w:val="none" w:sz="0" w:space="0" w:color="auto"/>
                  </w:divBdr>
                </w:div>
                <w:div w:id="1597056943">
                  <w:marLeft w:val="640"/>
                  <w:marRight w:val="0"/>
                  <w:marTop w:val="0"/>
                  <w:marBottom w:val="0"/>
                  <w:divBdr>
                    <w:top w:val="none" w:sz="0" w:space="0" w:color="auto"/>
                    <w:left w:val="none" w:sz="0" w:space="0" w:color="auto"/>
                    <w:bottom w:val="none" w:sz="0" w:space="0" w:color="auto"/>
                    <w:right w:val="none" w:sz="0" w:space="0" w:color="auto"/>
                  </w:divBdr>
                </w:div>
                <w:div w:id="2059627954">
                  <w:marLeft w:val="640"/>
                  <w:marRight w:val="0"/>
                  <w:marTop w:val="0"/>
                  <w:marBottom w:val="0"/>
                  <w:divBdr>
                    <w:top w:val="none" w:sz="0" w:space="0" w:color="auto"/>
                    <w:left w:val="none" w:sz="0" w:space="0" w:color="auto"/>
                    <w:bottom w:val="none" w:sz="0" w:space="0" w:color="auto"/>
                    <w:right w:val="none" w:sz="0" w:space="0" w:color="auto"/>
                  </w:divBdr>
                </w:div>
                <w:div w:id="2022470339">
                  <w:marLeft w:val="640"/>
                  <w:marRight w:val="0"/>
                  <w:marTop w:val="0"/>
                  <w:marBottom w:val="0"/>
                  <w:divBdr>
                    <w:top w:val="none" w:sz="0" w:space="0" w:color="auto"/>
                    <w:left w:val="none" w:sz="0" w:space="0" w:color="auto"/>
                    <w:bottom w:val="none" w:sz="0" w:space="0" w:color="auto"/>
                    <w:right w:val="none" w:sz="0" w:space="0" w:color="auto"/>
                  </w:divBdr>
                </w:div>
              </w:divsChild>
            </w:div>
            <w:div w:id="657655286">
              <w:marLeft w:val="0"/>
              <w:marRight w:val="0"/>
              <w:marTop w:val="0"/>
              <w:marBottom w:val="0"/>
              <w:divBdr>
                <w:top w:val="none" w:sz="0" w:space="0" w:color="auto"/>
                <w:left w:val="none" w:sz="0" w:space="0" w:color="auto"/>
                <w:bottom w:val="none" w:sz="0" w:space="0" w:color="auto"/>
                <w:right w:val="none" w:sz="0" w:space="0" w:color="auto"/>
              </w:divBdr>
              <w:divsChild>
                <w:div w:id="729769382">
                  <w:marLeft w:val="640"/>
                  <w:marRight w:val="0"/>
                  <w:marTop w:val="0"/>
                  <w:marBottom w:val="0"/>
                  <w:divBdr>
                    <w:top w:val="none" w:sz="0" w:space="0" w:color="auto"/>
                    <w:left w:val="none" w:sz="0" w:space="0" w:color="auto"/>
                    <w:bottom w:val="none" w:sz="0" w:space="0" w:color="auto"/>
                    <w:right w:val="none" w:sz="0" w:space="0" w:color="auto"/>
                  </w:divBdr>
                </w:div>
                <w:div w:id="974065521">
                  <w:marLeft w:val="640"/>
                  <w:marRight w:val="0"/>
                  <w:marTop w:val="0"/>
                  <w:marBottom w:val="0"/>
                  <w:divBdr>
                    <w:top w:val="none" w:sz="0" w:space="0" w:color="auto"/>
                    <w:left w:val="none" w:sz="0" w:space="0" w:color="auto"/>
                    <w:bottom w:val="none" w:sz="0" w:space="0" w:color="auto"/>
                    <w:right w:val="none" w:sz="0" w:space="0" w:color="auto"/>
                  </w:divBdr>
                </w:div>
                <w:div w:id="1696149048">
                  <w:marLeft w:val="640"/>
                  <w:marRight w:val="0"/>
                  <w:marTop w:val="0"/>
                  <w:marBottom w:val="0"/>
                  <w:divBdr>
                    <w:top w:val="none" w:sz="0" w:space="0" w:color="auto"/>
                    <w:left w:val="none" w:sz="0" w:space="0" w:color="auto"/>
                    <w:bottom w:val="none" w:sz="0" w:space="0" w:color="auto"/>
                    <w:right w:val="none" w:sz="0" w:space="0" w:color="auto"/>
                  </w:divBdr>
                </w:div>
                <w:div w:id="992677233">
                  <w:marLeft w:val="640"/>
                  <w:marRight w:val="0"/>
                  <w:marTop w:val="0"/>
                  <w:marBottom w:val="0"/>
                  <w:divBdr>
                    <w:top w:val="none" w:sz="0" w:space="0" w:color="auto"/>
                    <w:left w:val="none" w:sz="0" w:space="0" w:color="auto"/>
                    <w:bottom w:val="none" w:sz="0" w:space="0" w:color="auto"/>
                    <w:right w:val="none" w:sz="0" w:space="0" w:color="auto"/>
                  </w:divBdr>
                </w:div>
                <w:div w:id="750812183">
                  <w:marLeft w:val="640"/>
                  <w:marRight w:val="0"/>
                  <w:marTop w:val="0"/>
                  <w:marBottom w:val="0"/>
                  <w:divBdr>
                    <w:top w:val="none" w:sz="0" w:space="0" w:color="auto"/>
                    <w:left w:val="none" w:sz="0" w:space="0" w:color="auto"/>
                    <w:bottom w:val="none" w:sz="0" w:space="0" w:color="auto"/>
                    <w:right w:val="none" w:sz="0" w:space="0" w:color="auto"/>
                  </w:divBdr>
                </w:div>
                <w:div w:id="893003167">
                  <w:marLeft w:val="640"/>
                  <w:marRight w:val="0"/>
                  <w:marTop w:val="0"/>
                  <w:marBottom w:val="0"/>
                  <w:divBdr>
                    <w:top w:val="none" w:sz="0" w:space="0" w:color="auto"/>
                    <w:left w:val="none" w:sz="0" w:space="0" w:color="auto"/>
                    <w:bottom w:val="none" w:sz="0" w:space="0" w:color="auto"/>
                    <w:right w:val="none" w:sz="0" w:space="0" w:color="auto"/>
                  </w:divBdr>
                </w:div>
                <w:div w:id="1670207926">
                  <w:marLeft w:val="640"/>
                  <w:marRight w:val="0"/>
                  <w:marTop w:val="0"/>
                  <w:marBottom w:val="0"/>
                  <w:divBdr>
                    <w:top w:val="none" w:sz="0" w:space="0" w:color="auto"/>
                    <w:left w:val="none" w:sz="0" w:space="0" w:color="auto"/>
                    <w:bottom w:val="none" w:sz="0" w:space="0" w:color="auto"/>
                    <w:right w:val="none" w:sz="0" w:space="0" w:color="auto"/>
                  </w:divBdr>
                </w:div>
                <w:div w:id="735667844">
                  <w:marLeft w:val="640"/>
                  <w:marRight w:val="0"/>
                  <w:marTop w:val="0"/>
                  <w:marBottom w:val="0"/>
                  <w:divBdr>
                    <w:top w:val="none" w:sz="0" w:space="0" w:color="auto"/>
                    <w:left w:val="none" w:sz="0" w:space="0" w:color="auto"/>
                    <w:bottom w:val="none" w:sz="0" w:space="0" w:color="auto"/>
                    <w:right w:val="none" w:sz="0" w:space="0" w:color="auto"/>
                  </w:divBdr>
                </w:div>
                <w:div w:id="2078822025">
                  <w:marLeft w:val="640"/>
                  <w:marRight w:val="0"/>
                  <w:marTop w:val="0"/>
                  <w:marBottom w:val="0"/>
                  <w:divBdr>
                    <w:top w:val="none" w:sz="0" w:space="0" w:color="auto"/>
                    <w:left w:val="none" w:sz="0" w:space="0" w:color="auto"/>
                    <w:bottom w:val="none" w:sz="0" w:space="0" w:color="auto"/>
                    <w:right w:val="none" w:sz="0" w:space="0" w:color="auto"/>
                  </w:divBdr>
                </w:div>
                <w:div w:id="263342361">
                  <w:marLeft w:val="640"/>
                  <w:marRight w:val="0"/>
                  <w:marTop w:val="0"/>
                  <w:marBottom w:val="0"/>
                  <w:divBdr>
                    <w:top w:val="none" w:sz="0" w:space="0" w:color="auto"/>
                    <w:left w:val="none" w:sz="0" w:space="0" w:color="auto"/>
                    <w:bottom w:val="none" w:sz="0" w:space="0" w:color="auto"/>
                    <w:right w:val="none" w:sz="0" w:space="0" w:color="auto"/>
                  </w:divBdr>
                </w:div>
                <w:div w:id="1780833622">
                  <w:marLeft w:val="640"/>
                  <w:marRight w:val="0"/>
                  <w:marTop w:val="0"/>
                  <w:marBottom w:val="0"/>
                  <w:divBdr>
                    <w:top w:val="none" w:sz="0" w:space="0" w:color="auto"/>
                    <w:left w:val="none" w:sz="0" w:space="0" w:color="auto"/>
                    <w:bottom w:val="none" w:sz="0" w:space="0" w:color="auto"/>
                    <w:right w:val="none" w:sz="0" w:space="0" w:color="auto"/>
                  </w:divBdr>
                </w:div>
                <w:div w:id="1295525550">
                  <w:marLeft w:val="640"/>
                  <w:marRight w:val="0"/>
                  <w:marTop w:val="0"/>
                  <w:marBottom w:val="0"/>
                  <w:divBdr>
                    <w:top w:val="none" w:sz="0" w:space="0" w:color="auto"/>
                    <w:left w:val="none" w:sz="0" w:space="0" w:color="auto"/>
                    <w:bottom w:val="none" w:sz="0" w:space="0" w:color="auto"/>
                    <w:right w:val="none" w:sz="0" w:space="0" w:color="auto"/>
                  </w:divBdr>
                </w:div>
                <w:div w:id="1727947910">
                  <w:marLeft w:val="640"/>
                  <w:marRight w:val="0"/>
                  <w:marTop w:val="0"/>
                  <w:marBottom w:val="0"/>
                  <w:divBdr>
                    <w:top w:val="none" w:sz="0" w:space="0" w:color="auto"/>
                    <w:left w:val="none" w:sz="0" w:space="0" w:color="auto"/>
                    <w:bottom w:val="none" w:sz="0" w:space="0" w:color="auto"/>
                    <w:right w:val="none" w:sz="0" w:space="0" w:color="auto"/>
                  </w:divBdr>
                </w:div>
                <w:div w:id="521869520">
                  <w:marLeft w:val="640"/>
                  <w:marRight w:val="0"/>
                  <w:marTop w:val="0"/>
                  <w:marBottom w:val="0"/>
                  <w:divBdr>
                    <w:top w:val="none" w:sz="0" w:space="0" w:color="auto"/>
                    <w:left w:val="none" w:sz="0" w:space="0" w:color="auto"/>
                    <w:bottom w:val="none" w:sz="0" w:space="0" w:color="auto"/>
                    <w:right w:val="none" w:sz="0" w:space="0" w:color="auto"/>
                  </w:divBdr>
                </w:div>
                <w:div w:id="1786462869">
                  <w:marLeft w:val="640"/>
                  <w:marRight w:val="0"/>
                  <w:marTop w:val="0"/>
                  <w:marBottom w:val="0"/>
                  <w:divBdr>
                    <w:top w:val="none" w:sz="0" w:space="0" w:color="auto"/>
                    <w:left w:val="none" w:sz="0" w:space="0" w:color="auto"/>
                    <w:bottom w:val="none" w:sz="0" w:space="0" w:color="auto"/>
                    <w:right w:val="none" w:sz="0" w:space="0" w:color="auto"/>
                  </w:divBdr>
                </w:div>
                <w:div w:id="2038116547">
                  <w:marLeft w:val="640"/>
                  <w:marRight w:val="0"/>
                  <w:marTop w:val="0"/>
                  <w:marBottom w:val="0"/>
                  <w:divBdr>
                    <w:top w:val="none" w:sz="0" w:space="0" w:color="auto"/>
                    <w:left w:val="none" w:sz="0" w:space="0" w:color="auto"/>
                    <w:bottom w:val="none" w:sz="0" w:space="0" w:color="auto"/>
                    <w:right w:val="none" w:sz="0" w:space="0" w:color="auto"/>
                  </w:divBdr>
                </w:div>
                <w:div w:id="1160652820">
                  <w:marLeft w:val="640"/>
                  <w:marRight w:val="0"/>
                  <w:marTop w:val="0"/>
                  <w:marBottom w:val="0"/>
                  <w:divBdr>
                    <w:top w:val="none" w:sz="0" w:space="0" w:color="auto"/>
                    <w:left w:val="none" w:sz="0" w:space="0" w:color="auto"/>
                    <w:bottom w:val="none" w:sz="0" w:space="0" w:color="auto"/>
                    <w:right w:val="none" w:sz="0" w:space="0" w:color="auto"/>
                  </w:divBdr>
                </w:div>
                <w:div w:id="566305470">
                  <w:marLeft w:val="640"/>
                  <w:marRight w:val="0"/>
                  <w:marTop w:val="0"/>
                  <w:marBottom w:val="0"/>
                  <w:divBdr>
                    <w:top w:val="none" w:sz="0" w:space="0" w:color="auto"/>
                    <w:left w:val="none" w:sz="0" w:space="0" w:color="auto"/>
                    <w:bottom w:val="none" w:sz="0" w:space="0" w:color="auto"/>
                    <w:right w:val="none" w:sz="0" w:space="0" w:color="auto"/>
                  </w:divBdr>
                </w:div>
                <w:div w:id="1544488955">
                  <w:marLeft w:val="640"/>
                  <w:marRight w:val="0"/>
                  <w:marTop w:val="0"/>
                  <w:marBottom w:val="0"/>
                  <w:divBdr>
                    <w:top w:val="none" w:sz="0" w:space="0" w:color="auto"/>
                    <w:left w:val="none" w:sz="0" w:space="0" w:color="auto"/>
                    <w:bottom w:val="none" w:sz="0" w:space="0" w:color="auto"/>
                    <w:right w:val="none" w:sz="0" w:space="0" w:color="auto"/>
                  </w:divBdr>
                </w:div>
                <w:div w:id="778719955">
                  <w:marLeft w:val="640"/>
                  <w:marRight w:val="0"/>
                  <w:marTop w:val="0"/>
                  <w:marBottom w:val="0"/>
                  <w:divBdr>
                    <w:top w:val="none" w:sz="0" w:space="0" w:color="auto"/>
                    <w:left w:val="none" w:sz="0" w:space="0" w:color="auto"/>
                    <w:bottom w:val="none" w:sz="0" w:space="0" w:color="auto"/>
                    <w:right w:val="none" w:sz="0" w:space="0" w:color="auto"/>
                  </w:divBdr>
                </w:div>
                <w:div w:id="69353087">
                  <w:marLeft w:val="640"/>
                  <w:marRight w:val="0"/>
                  <w:marTop w:val="0"/>
                  <w:marBottom w:val="0"/>
                  <w:divBdr>
                    <w:top w:val="none" w:sz="0" w:space="0" w:color="auto"/>
                    <w:left w:val="none" w:sz="0" w:space="0" w:color="auto"/>
                    <w:bottom w:val="none" w:sz="0" w:space="0" w:color="auto"/>
                    <w:right w:val="none" w:sz="0" w:space="0" w:color="auto"/>
                  </w:divBdr>
                </w:div>
                <w:div w:id="507212104">
                  <w:marLeft w:val="640"/>
                  <w:marRight w:val="0"/>
                  <w:marTop w:val="0"/>
                  <w:marBottom w:val="0"/>
                  <w:divBdr>
                    <w:top w:val="none" w:sz="0" w:space="0" w:color="auto"/>
                    <w:left w:val="none" w:sz="0" w:space="0" w:color="auto"/>
                    <w:bottom w:val="none" w:sz="0" w:space="0" w:color="auto"/>
                    <w:right w:val="none" w:sz="0" w:space="0" w:color="auto"/>
                  </w:divBdr>
                </w:div>
                <w:div w:id="195966423">
                  <w:marLeft w:val="640"/>
                  <w:marRight w:val="0"/>
                  <w:marTop w:val="0"/>
                  <w:marBottom w:val="0"/>
                  <w:divBdr>
                    <w:top w:val="none" w:sz="0" w:space="0" w:color="auto"/>
                    <w:left w:val="none" w:sz="0" w:space="0" w:color="auto"/>
                    <w:bottom w:val="none" w:sz="0" w:space="0" w:color="auto"/>
                    <w:right w:val="none" w:sz="0" w:space="0" w:color="auto"/>
                  </w:divBdr>
                </w:div>
                <w:div w:id="24017541">
                  <w:marLeft w:val="640"/>
                  <w:marRight w:val="0"/>
                  <w:marTop w:val="0"/>
                  <w:marBottom w:val="0"/>
                  <w:divBdr>
                    <w:top w:val="none" w:sz="0" w:space="0" w:color="auto"/>
                    <w:left w:val="none" w:sz="0" w:space="0" w:color="auto"/>
                    <w:bottom w:val="none" w:sz="0" w:space="0" w:color="auto"/>
                    <w:right w:val="none" w:sz="0" w:space="0" w:color="auto"/>
                  </w:divBdr>
                </w:div>
                <w:div w:id="1768768647">
                  <w:marLeft w:val="640"/>
                  <w:marRight w:val="0"/>
                  <w:marTop w:val="0"/>
                  <w:marBottom w:val="0"/>
                  <w:divBdr>
                    <w:top w:val="none" w:sz="0" w:space="0" w:color="auto"/>
                    <w:left w:val="none" w:sz="0" w:space="0" w:color="auto"/>
                    <w:bottom w:val="none" w:sz="0" w:space="0" w:color="auto"/>
                    <w:right w:val="none" w:sz="0" w:space="0" w:color="auto"/>
                  </w:divBdr>
                </w:div>
                <w:div w:id="212205750">
                  <w:marLeft w:val="640"/>
                  <w:marRight w:val="0"/>
                  <w:marTop w:val="0"/>
                  <w:marBottom w:val="0"/>
                  <w:divBdr>
                    <w:top w:val="none" w:sz="0" w:space="0" w:color="auto"/>
                    <w:left w:val="none" w:sz="0" w:space="0" w:color="auto"/>
                    <w:bottom w:val="none" w:sz="0" w:space="0" w:color="auto"/>
                    <w:right w:val="none" w:sz="0" w:space="0" w:color="auto"/>
                  </w:divBdr>
                </w:div>
                <w:div w:id="1518420124">
                  <w:marLeft w:val="640"/>
                  <w:marRight w:val="0"/>
                  <w:marTop w:val="0"/>
                  <w:marBottom w:val="0"/>
                  <w:divBdr>
                    <w:top w:val="none" w:sz="0" w:space="0" w:color="auto"/>
                    <w:left w:val="none" w:sz="0" w:space="0" w:color="auto"/>
                    <w:bottom w:val="none" w:sz="0" w:space="0" w:color="auto"/>
                    <w:right w:val="none" w:sz="0" w:space="0" w:color="auto"/>
                  </w:divBdr>
                </w:div>
                <w:div w:id="126248996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55032619">
          <w:marLeft w:val="640"/>
          <w:marRight w:val="0"/>
          <w:marTop w:val="0"/>
          <w:marBottom w:val="0"/>
          <w:divBdr>
            <w:top w:val="none" w:sz="0" w:space="0" w:color="auto"/>
            <w:left w:val="none" w:sz="0" w:space="0" w:color="auto"/>
            <w:bottom w:val="none" w:sz="0" w:space="0" w:color="auto"/>
            <w:right w:val="none" w:sz="0" w:space="0" w:color="auto"/>
          </w:divBdr>
        </w:div>
        <w:div w:id="32075167">
          <w:marLeft w:val="640"/>
          <w:marRight w:val="0"/>
          <w:marTop w:val="0"/>
          <w:marBottom w:val="0"/>
          <w:divBdr>
            <w:top w:val="none" w:sz="0" w:space="0" w:color="auto"/>
            <w:left w:val="none" w:sz="0" w:space="0" w:color="auto"/>
            <w:bottom w:val="none" w:sz="0" w:space="0" w:color="auto"/>
            <w:right w:val="none" w:sz="0" w:space="0" w:color="auto"/>
          </w:divBdr>
        </w:div>
        <w:div w:id="260919813">
          <w:marLeft w:val="640"/>
          <w:marRight w:val="0"/>
          <w:marTop w:val="0"/>
          <w:marBottom w:val="0"/>
          <w:divBdr>
            <w:top w:val="none" w:sz="0" w:space="0" w:color="auto"/>
            <w:left w:val="none" w:sz="0" w:space="0" w:color="auto"/>
            <w:bottom w:val="none" w:sz="0" w:space="0" w:color="auto"/>
            <w:right w:val="none" w:sz="0" w:space="0" w:color="auto"/>
          </w:divBdr>
        </w:div>
        <w:div w:id="501433168">
          <w:marLeft w:val="640"/>
          <w:marRight w:val="0"/>
          <w:marTop w:val="0"/>
          <w:marBottom w:val="0"/>
          <w:divBdr>
            <w:top w:val="none" w:sz="0" w:space="0" w:color="auto"/>
            <w:left w:val="none" w:sz="0" w:space="0" w:color="auto"/>
            <w:bottom w:val="none" w:sz="0" w:space="0" w:color="auto"/>
            <w:right w:val="none" w:sz="0" w:space="0" w:color="auto"/>
          </w:divBdr>
        </w:div>
        <w:div w:id="1790666093">
          <w:marLeft w:val="640"/>
          <w:marRight w:val="0"/>
          <w:marTop w:val="0"/>
          <w:marBottom w:val="0"/>
          <w:divBdr>
            <w:top w:val="none" w:sz="0" w:space="0" w:color="auto"/>
            <w:left w:val="none" w:sz="0" w:space="0" w:color="auto"/>
            <w:bottom w:val="none" w:sz="0" w:space="0" w:color="auto"/>
            <w:right w:val="none" w:sz="0" w:space="0" w:color="auto"/>
          </w:divBdr>
        </w:div>
        <w:div w:id="606547798">
          <w:marLeft w:val="640"/>
          <w:marRight w:val="0"/>
          <w:marTop w:val="0"/>
          <w:marBottom w:val="0"/>
          <w:divBdr>
            <w:top w:val="none" w:sz="0" w:space="0" w:color="auto"/>
            <w:left w:val="none" w:sz="0" w:space="0" w:color="auto"/>
            <w:bottom w:val="none" w:sz="0" w:space="0" w:color="auto"/>
            <w:right w:val="none" w:sz="0" w:space="0" w:color="auto"/>
          </w:divBdr>
        </w:div>
        <w:div w:id="335151933">
          <w:marLeft w:val="640"/>
          <w:marRight w:val="0"/>
          <w:marTop w:val="0"/>
          <w:marBottom w:val="0"/>
          <w:divBdr>
            <w:top w:val="none" w:sz="0" w:space="0" w:color="auto"/>
            <w:left w:val="none" w:sz="0" w:space="0" w:color="auto"/>
            <w:bottom w:val="none" w:sz="0" w:space="0" w:color="auto"/>
            <w:right w:val="none" w:sz="0" w:space="0" w:color="auto"/>
          </w:divBdr>
        </w:div>
        <w:div w:id="1293630438">
          <w:marLeft w:val="640"/>
          <w:marRight w:val="0"/>
          <w:marTop w:val="0"/>
          <w:marBottom w:val="0"/>
          <w:divBdr>
            <w:top w:val="none" w:sz="0" w:space="0" w:color="auto"/>
            <w:left w:val="none" w:sz="0" w:space="0" w:color="auto"/>
            <w:bottom w:val="none" w:sz="0" w:space="0" w:color="auto"/>
            <w:right w:val="none" w:sz="0" w:space="0" w:color="auto"/>
          </w:divBdr>
        </w:div>
        <w:div w:id="2027319556">
          <w:marLeft w:val="640"/>
          <w:marRight w:val="0"/>
          <w:marTop w:val="0"/>
          <w:marBottom w:val="0"/>
          <w:divBdr>
            <w:top w:val="none" w:sz="0" w:space="0" w:color="auto"/>
            <w:left w:val="none" w:sz="0" w:space="0" w:color="auto"/>
            <w:bottom w:val="none" w:sz="0" w:space="0" w:color="auto"/>
            <w:right w:val="none" w:sz="0" w:space="0" w:color="auto"/>
          </w:divBdr>
        </w:div>
        <w:div w:id="1087844582">
          <w:marLeft w:val="640"/>
          <w:marRight w:val="0"/>
          <w:marTop w:val="0"/>
          <w:marBottom w:val="0"/>
          <w:divBdr>
            <w:top w:val="none" w:sz="0" w:space="0" w:color="auto"/>
            <w:left w:val="none" w:sz="0" w:space="0" w:color="auto"/>
            <w:bottom w:val="none" w:sz="0" w:space="0" w:color="auto"/>
            <w:right w:val="none" w:sz="0" w:space="0" w:color="auto"/>
          </w:divBdr>
        </w:div>
        <w:div w:id="1994337643">
          <w:marLeft w:val="640"/>
          <w:marRight w:val="0"/>
          <w:marTop w:val="0"/>
          <w:marBottom w:val="0"/>
          <w:divBdr>
            <w:top w:val="none" w:sz="0" w:space="0" w:color="auto"/>
            <w:left w:val="none" w:sz="0" w:space="0" w:color="auto"/>
            <w:bottom w:val="none" w:sz="0" w:space="0" w:color="auto"/>
            <w:right w:val="none" w:sz="0" w:space="0" w:color="auto"/>
          </w:divBdr>
        </w:div>
        <w:div w:id="159084198">
          <w:marLeft w:val="640"/>
          <w:marRight w:val="0"/>
          <w:marTop w:val="0"/>
          <w:marBottom w:val="0"/>
          <w:divBdr>
            <w:top w:val="none" w:sz="0" w:space="0" w:color="auto"/>
            <w:left w:val="none" w:sz="0" w:space="0" w:color="auto"/>
            <w:bottom w:val="none" w:sz="0" w:space="0" w:color="auto"/>
            <w:right w:val="none" w:sz="0" w:space="0" w:color="auto"/>
          </w:divBdr>
        </w:div>
        <w:div w:id="302590436">
          <w:marLeft w:val="640"/>
          <w:marRight w:val="0"/>
          <w:marTop w:val="0"/>
          <w:marBottom w:val="0"/>
          <w:divBdr>
            <w:top w:val="none" w:sz="0" w:space="0" w:color="auto"/>
            <w:left w:val="none" w:sz="0" w:space="0" w:color="auto"/>
            <w:bottom w:val="none" w:sz="0" w:space="0" w:color="auto"/>
            <w:right w:val="none" w:sz="0" w:space="0" w:color="auto"/>
          </w:divBdr>
        </w:div>
        <w:div w:id="382218000">
          <w:marLeft w:val="640"/>
          <w:marRight w:val="0"/>
          <w:marTop w:val="0"/>
          <w:marBottom w:val="0"/>
          <w:divBdr>
            <w:top w:val="none" w:sz="0" w:space="0" w:color="auto"/>
            <w:left w:val="none" w:sz="0" w:space="0" w:color="auto"/>
            <w:bottom w:val="none" w:sz="0" w:space="0" w:color="auto"/>
            <w:right w:val="none" w:sz="0" w:space="0" w:color="auto"/>
          </w:divBdr>
        </w:div>
        <w:div w:id="438178982">
          <w:marLeft w:val="640"/>
          <w:marRight w:val="0"/>
          <w:marTop w:val="0"/>
          <w:marBottom w:val="0"/>
          <w:divBdr>
            <w:top w:val="none" w:sz="0" w:space="0" w:color="auto"/>
            <w:left w:val="none" w:sz="0" w:space="0" w:color="auto"/>
            <w:bottom w:val="none" w:sz="0" w:space="0" w:color="auto"/>
            <w:right w:val="none" w:sz="0" w:space="0" w:color="auto"/>
          </w:divBdr>
        </w:div>
        <w:div w:id="598293301">
          <w:marLeft w:val="640"/>
          <w:marRight w:val="0"/>
          <w:marTop w:val="0"/>
          <w:marBottom w:val="0"/>
          <w:divBdr>
            <w:top w:val="none" w:sz="0" w:space="0" w:color="auto"/>
            <w:left w:val="none" w:sz="0" w:space="0" w:color="auto"/>
            <w:bottom w:val="none" w:sz="0" w:space="0" w:color="auto"/>
            <w:right w:val="none" w:sz="0" w:space="0" w:color="auto"/>
          </w:divBdr>
        </w:div>
        <w:div w:id="2110850344">
          <w:marLeft w:val="640"/>
          <w:marRight w:val="0"/>
          <w:marTop w:val="0"/>
          <w:marBottom w:val="0"/>
          <w:divBdr>
            <w:top w:val="none" w:sz="0" w:space="0" w:color="auto"/>
            <w:left w:val="none" w:sz="0" w:space="0" w:color="auto"/>
            <w:bottom w:val="none" w:sz="0" w:space="0" w:color="auto"/>
            <w:right w:val="none" w:sz="0" w:space="0" w:color="auto"/>
          </w:divBdr>
        </w:div>
        <w:div w:id="1498686962">
          <w:marLeft w:val="640"/>
          <w:marRight w:val="0"/>
          <w:marTop w:val="0"/>
          <w:marBottom w:val="0"/>
          <w:divBdr>
            <w:top w:val="none" w:sz="0" w:space="0" w:color="auto"/>
            <w:left w:val="none" w:sz="0" w:space="0" w:color="auto"/>
            <w:bottom w:val="none" w:sz="0" w:space="0" w:color="auto"/>
            <w:right w:val="none" w:sz="0" w:space="0" w:color="auto"/>
          </w:divBdr>
        </w:div>
        <w:div w:id="969897084">
          <w:marLeft w:val="640"/>
          <w:marRight w:val="0"/>
          <w:marTop w:val="0"/>
          <w:marBottom w:val="0"/>
          <w:divBdr>
            <w:top w:val="none" w:sz="0" w:space="0" w:color="auto"/>
            <w:left w:val="none" w:sz="0" w:space="0" w:color="auto"/>
            <w:bottom w:val="none" w:sz="0" w:space="0" w:color="auto"/>
            <w:right w:val="none" w:sz="0" w:space="0" w:color="auto"/>
          </w:divBdr>
        </w:div>
        <w:div w:id="1605915562">
          <w:marLeft w:val="640"/>
          <w:marRight w:val="0"/>
          <w:marTop w:val="0"/>
          <w:marBottom w:val="0"/>
          <w:divBdr>
            <w:top w:val="none" w:sz="0" w:space="0" w:color="auto"/>
            <w:left w:val="none" w:sz="0" w:space="0" w:color="auto"/>
            <w:bottom w:val="none" w:sz="0" w:space="0" w:color="auto"/>
            <w:right w:val="none" w:sz="0" w:space="0" w:color="auto"/>
          </w:divBdr>
        </w:div>
        <w:div w:id="1140340100">
          <w:marLeft w:val="640"/>
          <w:marRight w:val="0"/>
          <w:marTop w:val="0"/>
          <w:marBottom w:val="0"/>
          <w:divBdr>
            <w:top w:val="none" w:sz="0" w:space="0" w:color="auto"/>
            <w:left w:val="none" w:sz="0" w:space="0" w:color="auto"/>
            <w:bottom w:val="none" w:sz="0" w:space="0" w:color="auto"/>
            <w:right w:val="none" w:sz="0" w:space="0" w:color="auto"/>
          </w:divBdr>
        </w:div>
        <w:div w:id="599023624">
          <w:marLeft w:val="640"/>
          <w:marRight w:val="0"/>
          <w:marTop w:val="0"/>
          <w:marBottom w:val="0"/>
          <w:divBdr>
            <w:top w:val="none" w:sz="0" w:space="0" w:color="auto"/>
            <w:left w:val="none" w:sz="0" w:space="0" w:color="auto"/>
            <w:bottom w:val="none" w:sz="0" w:space="0" w:color="auto"/>
            <w:right w:val="none" w:sz="0" w:space="0" w:color="auto"/>
          </w:divBdr>
        </w:div>
        <w:div w:id="1069038284">
          <w:marLeft w:val="640"/>
          <w:marRight w:val="0"/>
          <w:marTop w:val="0"/>
          <w:marBottom w:val="0"/>
          <w:divBdr>
            <w:top w:val="none" w:sz="0" w:space="0" w:color="auto"/>
            <w:left w:val="none" w:sz="0" w:space="0" w:color="auto"/>
            <w:bottom w:val="none" w:sz="0" w:space="0" w:color="auto"/>
            <w:right w:val="none" w:sz="0" w:space="0" w:color="auto"/>
          </w:divBdr>
        </w:div>
        <w:div w:id="1221748855">
          <w:marLeft w:val="640"/>
          <w:marRight w:val="0"/>
          <w:marTop w:val="0"/>
          <w:marBottom w:val="0"/>
          <w:divBdr>
            <w:top w:val="none" w:sz="0" w:space="0" w:color="auto"/>
            <w:left w:val="none" w:sz="0" w:space="0" w:color="auto"/>
            <w:bottom w:val="none" w:sz="0" w:space="0" w:color="auto"/>
            <w:right w:val="none" w:sz="0" w:space="0" w:color="auto"/>
          </w:divBdr>
        </w:div>
        <w:div w:id="1311791441">
          <w:marLeft w:val="640"/>
          <w:marRight w:val="0"/>
          <w:marTop w:val="0"/>
          <w:marBottom w:val="0"/>
          <w:divBdr>
            <w:top w:val="none" w:sz="0" w:space="0" w:color="auto"/>
            <w:left w:val="none" w:sz="0" w:space="0" w:color="auto"/>
            <w:bottom w:val="none" w:sz="0" w:space="0" w:color="auto"/>
            <w:right w:val="none" w:sz="0" w:space="0" w:color="auto"/>
          </w:divBdr>
        </w:div>
        <w:div w:id="255527735">
          <w:marLeft w:val="640"/>
          <w:marRight w:val="0"/>
          <w:marTop w:val="0"/>
          <w:marBottom w:val="0"/>
          <w:divBdr>
            <w:top w:val="none" w:sz="0" w:space="0" w:color="auto"/>
            <w:left w:val="none" w:sz="0" w:space="0" w:color="auto"/>
            <w:bottom w:val="none" w:sz="0" w:space="0" w:color="auto"/>
            <w:right w:val="none" w:sz="0" w:space="0" w:color="auto"/>
          </w:divBdr>
        </w:div>
        <w:div w:id="1442918878">
          <w:marLeft w:val="640"/>
          <w:marRight w:val="0"/>
          <w:marTop w:val="0"/>
          <w:marBottom w:val="0"/>
          <w:divBdr>
            <w:top w:val="none" w:sz="0" w:space="0" w:color="auto"/>
            <w:left w:val="none" w:sz="0" w:space="0" w:color="auto"/>
            <w:bottom w:val="none" w:sz="0" w:space="0" w:color="auto"/>
            <w:right w:val="none" w:sz="0" w:space="0" w:color="auto"/>
          </w:divBdr>
        </w:div>
        <w:div w:id="595137423">
          <w:marLeft w:val="640"/>
          <w:marRight w:val="0"/>
          <w:marTop w:val="0"/>
          <w:marBottom w:val="0"/>
          <w:divBdr>
            <w:top w:val="none" w:sz="0" w:space="0" w:color="auto"/>
            <w:left w:val="none" w:sz="0" w:space="0" w:color="auto"/>
            <w:bottom w:val="none" w:sz="0" w:space="0" w:color="auto"/>
            <w:right w:val="none" w:sz="0" w:space="0" w:color="auto"/>
          </w:divBdr>
        </w:div>
      </w:divsChild>
    </w:div>
    <w:div w:id="1514995870">
      <w:bodyDiv w:val="1"/>
      <w:marLeft w:val="0"/>
      <w:marRight w:val="0"/>
      <w:marTop w:val="0"/>
      <w:marBottom w:val="0"/>
      <w:divBdr>
        <w:top w:val="none" w:sz="0" w:space="0" w:color="auto"/>
        <w:left w:val="none" w:sz="0" w:space="0" w:color="auto"/>
        <w:bottom w:val="none" w:sz="0" w:space="0" w:color="auto"/>
        <w:right w:val="none" w:sz="0" w:space="0" w:color="auto"/>
      </w:divBdr>
    </w:div>
    <w:div w:id="1608926839">
      <w:bodyDiv w:val="1"/>
      <w:marLeft w:val="0"/>
      <w:marRight w:val="0"/>
      <w:marTop w:val="0"/>
      <w:marBottom w:val="0"/>
      <w:divBdr>
        <w:top w:val="none" w:sz="0" w:space="0" w:color="auto"/>
        <w:left w:val="none" w:sz="0" w:space="0" w:color="auto"/>
        <w:bottom w:val="none" w:sz="0" w:space="0" w:color="auto"/>
        <w:right w:val="none" w:sz="0" w:space="0" w:color="auto"/>
      </w:divBdr>
      <w:divsChild>
        <w:div w:id="1797605037">
          <w:marLeft w:val="0"/>
          <w:marRight w:val="0"/>
          <w:marTop w:val="0"/>
          <w:marBottom w:val="0"/>
          <w:divBdr>
            <w:top w:val="none" w:sz="0" w:space="0" w:color="BDBDBD"/>
            <w:left w:val="none" w:sz="0" w:space="0" w:color="BDBDBD"/>
            <w:bottom w:val="single" w:sz="6" w:space="0" w:color="BDBDBD"/>
            <w:right w:val="none" w:sz="0" w:space="0" w:color="BDBDBD"/>
          </w:divBdr>
          <w:divsChild>
            <w:div w:id="16111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963">
      <w:bodyDiv w:val="1"/>
      <w:marLeft w:val="0"/>
      <w:marRight w:val="0"/>
      <w:marTop w:val="0"/>
      <w:marBottom w:val="0"/>
      <w:divBdr>
        <w:top w:val="none" w:sz="0" w:space="0" w:color="auto"/>
        <w:left w:val="none" w:sz="0" w:space="0" w:color="auto"/>
        <w:bottom w:val="none" w:sz="0" w:space="0" w:color="auto"/>
        <w:right w:val="none" w:sz="0" w:space="0" w:color="auto"/>
      </w:divBdr>
      <w:divsChild>
        <w:div w:id="2136218159">
          <w:marLeft w:val="640"/>
          <w:marRight w:val="0"/>
          <w:marTop w:val="0"/>
          <w:marBottom w:val="0"/>
          <w:divBdr>
            <w:top w:val="none" w:sz="0" w:space="0" w:color="auto"/>
            <w:left w:val="none" w:sz="0" w:space="0" w:color="auto"/>
            <w:bottom w:val="none" w:sz="0" w:space="0" w:color="auto"/>
            <w:right w:val="none" w:sz="0" w:space="0" w:color="auto"/>
          </w:divBdr>
        </w:div>
        <w:div w:id="420637809">
          <w:marLeft w:val="640"/>
          <w:marRight w:val="0"/>
          <w:marTop w:val="0"/>
          <w:marBottom w:val="0"/>
          <w:divBdr>
            <w:top w:val="none" w:sz="0" w:space="0" w:color="auto"/>
            <w:left w:val="none" w:sz="0" w:space="0" w:color="auto"/>
            <w:bottom w:val="none" w:sz="0" w:space="0" w:color="auto"/>
            <w:right w:val="none" w:sz="0" w:space="0" w:color="auto"/>
          </w:divBdr>
        </w:div>
        <w:div w:id="1162427343">
          <w:marLeft w:val="640"/>
          <w:marRight w:val="0"/>
          <w:marTop w:val="0"/>
          <w:marBottom w:val="0"/>
          <w:divBdr>
            <w:top w:val="none" w:sz="0" w:space="0" w:color="auto"/>
            <w:left w:val="none" w:sz="0" w:space="0" w:color="auto"/>
            <w:bottom w:val="none" w:sz="0" w:space="0" w:color="auto"/>
            <w:right w:val="none" w:sz="0" w:space="0" w:color="auto"/>
          </w:divBdr>
        </w:div>
        <w:div w:id="378625353">
          <w:marLeft w:val="640"/>
          <w:marRight w:val="0"/>
          <w:marTop w:val="0"/>
          <w:marBottom w:val="0"/>
          <w:divBdr>
            <w:top w:val="none" w:sz="0" w:space="0" w:color="auto"/>
            <w:left w:val="none" w:sz="0" w:space="0" w:color="auto"/>
            <w:bottom w:val="none" w:sz="0" w:space="0" w:color="auto"/>
            <w:right w:val="none" w:sz="0" w:space="0" w:color="auto"/>
          </w:divBdr>
        </w:div>
        <w:div w:id="1269892808">
          <w:marLeft w:val="640"/>
          <w:marRight w:val="0"/>
          <w:marTop w:val="0"/>
          <w:marBottom w:val="0"/>
          <w:divBdr>
            <w:top w:val="none" w:sz="0" w:space="0" w:color="auto"/>
            <w:left w:val="none" w:sz="0" w:space="0" w:color="auto"/>
            <w:bottom w:val="none" w:sz="0" w:space="0" w:color="auto"/>
            <w:right w:val="none" w:sz="0" w:space="0" w:color="auto"/>
          </w:divBdr>
        </w:div>
        <w:div w:id="585115970">
          <w:marLeft w:val="640"/>
          <w:marRight w:val="0"/>
          <w:marTop w:val="0"/>
          <w:marBottom w:val="0"/>
          <w:divBdr>
            <w:top w:val="none" w:sz="0" w:space="0" w:color="auto"/>
            <w:left w:val="none" w:sz="0" w:space="0" w:color="auto"/>
            <w:bottom w:val="none" w:sz="0" w:space="0" w:color="auto"/>
            <w:right w:val="none" w:sz="0" w:space="0" w:color="auto"/>
          </w:divBdr>
        </w:div>
        <w:div w:id="1807970024">
          <w:marLeft w:val="640"/>
          <w:marRight w:val="0"/>
          <w:marTop w:val="0"/>
          <w:marBottom w:val="0"/>
          <w:divBdr>
            <w:top w:val="none" w:sz="0" w:space="0" w:color="auto"/>
            <w:left w:val="none" w:sz="0" w:space="0" w:color="auto"/>
            <w:bottom w:val="none" w:sz="0" w:space="0" w:color="auto"/>
            <w:right w:val="none" w:sz="0" w:space="0" w:color="auto"/>
          </w:divBdr>
        </w:div>
        <w:div w:id="1474713113">
          <w:marLeft w:val="640"/>
          <w:marRight w:val="0"/>
          <w:marTop w:val="0"/>
          <w:marBottom w:val="0"/>
          <w:divBdr>
            <w:top w:val="none" w:sz="0" w:space="0" w:color="auto"/>
            <w:left w:val="none" w:sz="0" w:space="0" w:color="auto"/>
            <w:bottom w:val="none" w:sz="0" w:space="0" w:color="auto"/>
            <w:right w:val="none" w:sz="0" w:space="0" w:color="auto"/>
          </w:divBdr>
        </w:div>
        <w:div w:id="445079203">
          <w:marLeft w:val="640"/>
          <w:marRight w:val="0"/>
          <w:marTop w:val="0"/>
          <w:marBottom w:val="0"/>
          <w:divBdr>
            <w:top w:val="none" w:sz="0" w:space="0" w:color="auto"/>
            <w:left w:val="none" w:sz="0" w:space="0" w:color="auto"/>
            <w:bottom w:val="none" w:sz="0" w:space="0" w:color="auto"/>
            <w:right w:val="none" w:sz="0" w:space="0" w:color="auto"/>
          </w:divBdr>
        </w:div>
        <w:div w:id="736629124">
          <w:marLeft w:val="640"/>
          <w:marRight w:val="0"/>
          <w:marTop w:val="0"/>
          <w:marBottom w:val="0"/>
          <w:divBdr>
            <w:top w:val="none" w:sz="0" w:space="0" w:color="auto"/>
            <w:left w:val="none" w:sz="0" w:space="0" w:color="auto"/>
            <w:bottom w:val="none" w:sz="0" w:space="0" w:color="auto"/>
            <w:right w:val="none" w:sz="0" w:space="0" w:color="auto"/>
          </w:divBdr>
        </w:div>
        <w:div w:id="2014336346">
          <w:marLeft w:val="640"/>
          <w:marRight w:val="0"/>
          <w:marTop w:val="0"/>
          <w:marBottom w:val="0"/>
          <w:divBdr>
            <w:top w:val="none" w:sz="0" w:space="0" w:color="auto"/>
            <w:left w:val="none" w:sz="0" w:space="0" w:color="auto"/>
            <w:bottom w:val="none" w:sz="0" w:space="0" w:color="auto"/>
            <w:right w:val="none" w:sz="0" w:space="0" w:color="auto"/>
          </w:divBdr>
        </w:div>
        <w:div w:id="130371105">
          <w:marLeft w:val="640"/>
          <w:marRight w:val="0"/>
          <w:marTop w:val="0"/>
          <w:marBottom w:val="0"/>
          <w:divBdr>
            <w:top w:val="none" w:sz="0" w:space="0" w:color="auto"/>
            <w:left w:val="none" w:sz="0" w:space="0" w:color="auto"/>
            <w:bottom w:val="none" w:sz="0" w:space="0" w:color="auto"/>
            <w:right w:val="none" w:sz="0" w:space="0" w:color="auto"/>
          </w:divBdr>
        </w:div>
        <w:div w:id="1907521437">
          <w:marLeft w:val="640"/>
          <w:marRight w:val="0"/>
          <w:marTop w:val="0"/>
          <w:marBottom w:val="0"/>
          <w:divBdr>
            <w:top w:val="none" w:sz="0" w:space="0" w:color="auto"/>
            <w:left w:val="none" w:sz="0" w:space="0" w:color="auto"/>
            <w:bottom w:val="none" w:sz="0" w:space="0" w:color="auto"/>
            <w:right w:val="none" w:sz="0" w:space="0" w:color="auto"/>
          </w:divBdr>
        </w:div>
        <w:div w:id="1792213455">
          <w:marLeft w:val="640"/>
          <w:marRight w:val="0"/>
          <w:marTop w:val="0"/>
          <w:marBottom w:val="0"/>
          <w:divBdr>
            <w:top w:val="none" w:sz="0" w:space="0" w:color="auto"/>
            <w:left w:val="none" w:sz="0" w:space="0" w:color="auto"/>
            <w:bottom w:val="none" w:sz="0" w:space="0" w:color="auto"/>
            <w:right w:val="none" w:sz="0" w:space="0" w:color="auto"/>
          </w:divBdr>
        </w:div>
        <w:div w:id="1543710475">
          <w:marLeft w:val="640"/>
          <w:marRight w:val="0"/>
          <w:marTop w:val="0"/>
          <w:marBottom w:val="0"/>
          <w:divBdr>
            <w:top w:val="none" w:sz="0" w:space="0" w:color="auto"/>
            <w:left w:val="none" w:sz="0" w:space="0" w:color="auto"/>
            <w:bottom w:val="none" w:sz="0" w:space="0" w:color="auto"/>
            <w:right w:val="none" w:sz="0" w:space="0" w:color="auto"/>
          </w:divBdr>
        </w:div>
        <w:div w:id="1868526076">
          <w:marLeft w:val="640"/>
          <w:marRight w:val="0"/>
          <w:marTop w:val="0"/>
          <w:marBottom w:val="0"/>
          <w:divBdr>
            <w:top w:val="none" w:sz="0" w:space="0" w:color="auto"/>
            <w:left w:val="none" w:sz="0" w:space="0" w:color="auto"/>
            <w:bottom w:val="none" w:sz="0" w:space="0" w:color="auto"/>
            <w:right w:val="none" w:sz="0" w:space="0" w:color="auto"/>
          </w:divBdr>
        </w:div>
        <w:div w:id="1774589454">
          <w:marLeft w:val="640"/>
          <w:marRight w:val="0"/>
          <w:marTop w:val="0"/>
          <w:marBottom w:val="0"/>
          <w:divBdr>
            <w:top w:val="none" w:sz="0" w:space="0" w:color="auto"/>
            <w:left w:val="none" w:sz="0" w:space="0" w:color="auto"/>
            <w:bottom w:val="none" w:sz="0" w:space="0" w:color="auto"/>
            <w:right w:val="none" w:sz="0" w:space="0" w:color="auto"/>
          </w:divBdr>
        </w:div>
        <w:div w:id="686714216">
          <w:marLeft w:val="640"/>
          <w:marRight w:val="0"/>
          <w:marTop w:val="0"/>
          <w:marBottom w:val="0"/>
          <w:divBdr>
            <w:top w:val="none" w:sz="0" w:space="0" w:color="auto"/>
            <w:left w:val="none" w:sz="0" w:space="0" w:color="auto"/>
            <w:bottom w:val="none" w:sz="0" w:space="0" w:color="auto"/>
            <w:right w:val="none" w:sz="0" w:space="0" w:color="auto"/>
          </w:divBdr>
        </w:div>
        <w:div w:id="1543593736">
          <w:marLeft w:val="640"/>
          <w:marRight w:val="0"/>
          <w:marTop w:val="0"/>
          <w:marBottom w:val="0"/>
          <w:divBdr>
            <w:top w:val="none" w:sz="0" w:space="0" w:color="auto"/>
            <w:left w:val="none" w:sz="0" w:space="0" w:color="auto"/>
            <w:bottom w:val="none" w:sz="0" w:space="0" w:color="auto"/>
            <w:right w:val="none" w:sz="0" w:space="0" w:color="auto"/>
          </w:divBdr>
        </w:div>
        <w:div w:id="1310134143">
          <w:marLeft w:val="640"/>
          <w:marRight w:val="0"/>
          <w:marTop w:val="0"/>
          <w:marBottom w:val="0"/>
          <w:divBdr>
            <w:top w:val="none" w:sz="0" w:space="0" w:color="auto"/>
            <w:left w:val="none" w:sz="0" w:space="0" w:color="auto"/>
            <w:bottom w:val="none" w:sz="0" w:space="0" w:color="auto"/>
            <w:right w:val="none" w:sz="0" w:space="0" w:color="auto"/>
          </w:divBdr>
        </w:div>
        <w:div w:id="1962881287">
          <w:marLeft w:val="640"/>
          <w:marRight w:val="0"/>
          <w:marTop w:val="0"/>
          <w:marBottom w:val="0"/>
          <w:divBdr>
            <w:top w:val="none" w:sz="0" w:space="0" w:color="auto"/>
            <w:left w:val="none" w:sz="0" w:space="0" w:color="auto"/>
            <w:bottom w:val="none" w:sz="0" w:space="0" w:color="auto"/>
            <w:right w:val="none" w:sz="0" w:space="0" w:color="auto"/>
          </w:divBdr>
        </w:div>
        <w:div w:id="2020618072">
          <w:marLeft w:val="640"/>
          <w:marRight w:val="0"/>
          <w:marTop w:val="0"/>
          <w:marBottom w:val="0"/>
          <w:divBdr>
            <w:top w:val="none" w:sz="0" w:space="0" w:color="auto"/>
            <w:left w:val="none" w:sz="0" w:space="0" w:color="auto"/>
            <w:bottom w:val="none" w:sz="0" w:space="0" w:color="auto"/>
            <w:right w:val="none" w:sz="0" w:space="0" w:color="auto"/>
          </w:divBdr>
        </w:div>
        <w:div w:id="1520508450">
          <w:marLeft w:val="640"/>
          <w:marRight w:val="0"/>
          <w:marTop w:val="0"/>
          <w:marBottom w:val="0"/>
          <w:divBdr>
            <w:top w:val="none" w:sz="0" w:space="0" w:color="auto"/>
            <w:left w:val="none" w:sz="0" w:space="0" w:color="auto"/>
            <w:bottom w:val="none" w:sz="0" w:space="0" w:color="auto"/>
            <w:right w:val="none" w:sz="0" w:space="0" w:color="auto"/>
          </w:divBdr>
        </w:div>
        <w:div w:id="484401176">
          <w:marLeft w:val="640"/>
          <w:marRight w:val="0"/>
          <w:marTop w:val="0"/>
          <w:marBottom w:val="0"/>
          <w:divBdr>
            <w:top w:val="none" w:sz="0" w:space="0" w:color="auto"/>
            <w:left w:val="none" w:sz="0" w:space="0" w:color="auto"/>
            <w:bottom w:val="none" w:sz="0" w:space="0" w:color="auto"/>
            <w:right w:val="none" w:sz="0" w:space="0" w:color="auto"/>
          </w:divBdr>
        </w:div>
        <w:div w:id="401149358">
          <w:marLeft w:val="640"/>
          <w:marRight w:val="0"/>
          <w:marTop w:val="0"/>
          <w:marBottom w:val="0"/>
          <w:divBdr>
            <w:top w:val="none" w:sz="0" w:space="0" w:color="auto"/>
            <w:left w:val="none" w:sz="0" w:space="0" w:color="auto"/>
            <w:bottom w:val="none" w:sz="0" w:space="0" w:color="auto"/>
            <w:right w:val="none" w:sz="0" w:space="0" w:color="auto"/>
          </w:divBdr>
        </w:div>
      </w:divsChild>
    </w:div>
    <w:div w:id="1798253274">
      <w:bodyDiv w:val="1"/>
      <w:marLeft w:val="0"/>
      <w:marRight w:val="0"/>
      <w:marTop w:val="0"/>
      <w:marBottom w:val="0"/>
      <w:divBdr>
        <w:top w:val="none" w:sz="0" w:space="0" w:color="auto"/>
        <w:left w:val="none" w:sz="0" w:space="0" w:color="auto"/>
        <w:bottom w:val="none" w:sz="0" w:space="0" w:color="auto"/>
        <w:right w:val="none" w:sz="0" w:space="0" w:color="auto"/>
      </w:divBdr>
      <w:divsChild>
        <w:div w:id="526335100">
          <w:marLeft w:val="640"/>
          <w:marRight w:val="0"/>
          <w:marTop w:val="0"/>
          <w:marBottom w:val="0"/>
          <w:divBdr>
            <w:top w:val="none" w:sz="0" w:space="0" w:color="auto"/>
            <w:left w:val="none" w:sz="0" w:space="0" w:color="auto"/>
            <w:bottom w:val="none" w:sz="0" w:space="0" w:color="auto"/>
            <w:right w:val="none" w:sz="0" w:space="0" w:color="auto"/>
          </w:divBdr>
        </w:div>
        <w:div w:id="1833714241">
          <w:marLeft w:val="640"/>
          <w:marRight w:val="0"/>
          <w:marTop w:val="0"/>
          <w:marBottom w:val="0"/>
          <w:divBdr>
            <w:top w:val="none" w:sz="0" w:space="0" w:color="auto"/>
            <w:left w:val="none" w:sz="0" w:space="0" w:color="auto"/>
            <w:bottom w:val="none" w:sz="0" w:space="0" w:color="auto"/>
            <w:right w:val="none" w:sz="0" w:space="0" w:color="auto"/>
          </w:divBdr>
        </w:div>
        <w:div w:id="1382174238">
          <w:marLeft w:val="640"/>
          <w:marRight w:val="0"/>
          <w:marTop w:val="0"/>
          <w:marBottom w:val="0"/>
          <w:divBdr>
            <w:top w:val="none" w:sz="0" w:space="0" w:color="auto"/>
            <w:left w:val="none" w:sz="0" w:space="0" w:color="auto"/>
            <w:bottom w:val="none" w:sz="0" w:space="0" w:color="auto"/>
            <w:right w:val="none" w:sz="0" w:space="0" w:color="auto"/>
          </w:divBdr>
        </w:div>
        <w:div w:id="2070614138">
          <w:marLeft w:val="640"/>
          <w:marRight w:val="0"/>
          <w:marTop w:val="0"/>
          <w:marBottom w:val="0"/>
          <w:divBdr>
            <w:top w:val="none" w:sz="0" w:space="0" w:color="auto"/>
            <w:left w:val="none" w:sz="0" w:space="0" w:color="auto"/>
            <w:bottom w:val="none" w:sz="0" w:space="0" w:color="auto"/>
            <w:right w:val="none" w:sz="0" w:space="0" w:color="auto"/>
          </w:divBdr>
        </w:div>
        <w:div w:id="907687602">
          <w:marLeft w:val="640"/>
          <w:marRight w:val="0"/>
          <w:marTop w:val="0"/>
          <w:marBottom w:val="0"/>
          <w:divBdr>
            <w:top w:val="none" w:sz="0" w:space="0" w:color="auto"/>
            <w:left w:val="none" w:sz="0" w:space="0" w:color="auto"/>
            <w:bottom w:val="none" w:sz="0" w:space="0" w:color="auto"/>
            <w:right w:val="none" w:sz="0" w:space="0" w:color="auto"/>
          </w:divBdr>
        </w:div>
        <w:div w:id="1419057229">
          <w:marLeft w:val="640"/>
          <w:marRight w:val="0"/>
          <w:marTop w:val="0"/>
          <w:marBottom w:val="0"/>
          <w:divBdr>
            <w:top w:val="none" w:sz="0" w:space="0" w:color="auto"/>
            <w:left w:val="none" w:sz="0" w:space="0" w:color="auto"/>
            <w:bottom w:val="none" w:sz="0" w:space="0" w:color="auto"/>
            <w:right w:val="none" w:sz="0" w:space="0" w:color="auto"/>
          </w:divBdr>
        </w:div>
        <w:div w:id="1179781021">
          <w:marLeft w:val="640"/>
          <w:marRight w:val="0"/>
          <w:marTop w:val="0"/>
          <w:marBottom w:val="0"/>
          <w:divBdr>
            <w:top w:val="none" w:sz="0" w:space="0" w:color="auto"/>
            <w:left w:val="none" w:sz="0" w:space="0" w:color="auto"/>
            <w:bottom w:val="none" w:sz="0" w:space="0" w:color="auto"/>
            <w:right w:val="none" w:sz="0" w:space="0" w:color="auto"/>
          </w:divBdr>
        </w:div>
        <w:div w:id="578366183">
          <w:marLeft w:val="640"/>
          <w:marRight w:val="0"/>
          <w:marTop w:val="0"/>
          <w:marBottom w:val="0"/>
          <w:divBdr>
            <w:top w:val="none" w:sz="0" w:space="0" w:color="auto"/>
            <w:left w:val="none" w:sz="0" w:space="0" w:color="auto"/>
            <w:bottom w:val="none" w:sz="0" w:space="0" w:color="auto"/>
            <w:right w:val="none" w:sz="0" w:space="0" w:color="auto"/>
          </w:divBdr>
        </w:div>
        <w:div w:id="2061128126">
          <w:marLeft w:val="640"/>
          <w:marRight w:val="0"/>
          <w:marTop w:val="0"/>
          <w:marBottom w:val="0"/>
          <w:divBdr>
            <w:top w:val="none" w:sz="0" w:space="0" w:color="auto"/>
            <w:left w:val="none" w:sz="0" w:space="0" w:color="auto"/>
            <w:bottom w:val="none" w:sz="0" w:space="0" w:color="auto"/>
            <w:right w:val="none" w:sz="0" w:space="0" w:color="auto"/>
          </w:divBdr>
        </w:div>
        <w:div w:id="214894388">
          <w:marLeft w:val="640"/>
          <w:marRight w:val="0"/>
          <w:marTop w:val="0"/>
          <w:marBottom w:val="0"/>
          <w:divBdr>
            <w:top w:val="none" w:sz="0" w:space="0" w:color="auto"/>
            <w:left w:val="none" w:sz="0" w:space="0" w:color="auto"/>
            <w:bottom w:val="none" w:sz="0" w:space="0" w:color="auto"/>
            <w:right w:val="none" w:sz="0" w:space="0" w:color="auto"/>
          </w:divBdr>
        </w:div>
        <w:div w:id="1399398345">
          <w:marLeft w:val="640"/>
          <w:marRight w:val="0"/>
          <w:marTop w:val="0"/>
          <w:marBottom w:val="0"/>
          <w:divBdr>
            <w:top w:val="none" w:sz="0" w:space="0" w:color="auto"/>
            <w:left w:val="none" w:sz="0" w:space="0" w:color="auto"/>
            <w:bottom w:val="none" w:sz="0" w:space="0" w:color="auto"/>
            <w:right w:val="none" w:sz="0" w:space="0" w:color="auto"/>
          </w:divBdr>
        </w:div>
        <w:div w:id="1696882774">
          <w:marLeft w:val="640"/>
          <w:marRight w:val="0"/>
          <w:marTop w:val="0"/>
          <w:marBottom w:val="0"/>
          <w:divBdr>
            <w:top w:val="none" w:sz="0" w:space="0" w:color="auto"/>
            <w:left w:val="none" w:sz="0" w:space="0" w:color="auto"/>
            <w:bottom w:val="none" w:sz="0" w:space="0" w:color="auto"/>
            <w:right w:val="none" w:sz="0" w:space="0" w:color="auto"/>
          </w:divBdr>
        </w:div>
        <w:div w:id="1862666065">
          <w:marLeft w:val="640"/>
          <w:marRight w:val="0"/>
          <w:marTop w:val="0"/>
          <w:marBottom w:val="0"/>
          <w:divBdr>
            <w:top w:val="none" w:sz="0" w:space="0" w:color="auto"/>
            <w:left w:val="none" w:sz="0" w:space="0" w:color="auto"/>
            <w:bottom w:val="none" w:sz="0" w:space="0" w:color="auto"/>
            <w:right w:val="none" w:sz="0" w:space="0" w:color="auto"/>
          </w:divBdr>
        </w:div>
        <w:div w:id="670639858">
          <w:marLeft w:val="640"/>
          <w:marRight w:val="0"/>
          <w:marTop w:val="0"/>
          <w:marBottom w:val="0"/>
          <w:divBdr>
            <w:top w:val="none" w:sz="0" w:space="0" w:color="auto"/>
            <w:left w:val="none" w:sz="0" w:space="0" w:color="auto"/>
            <w:bottom w:val="none" w:sz="0" w:space="0" w:color="auto"/>
            <w:right w:val="none" w:sz="0" w:space="0" w:color="auto"/>
          </w:divBdr>
        </w:div>
        <w:div w:id="583954174">
          <w:marLeft w:val="640"/>
          <w:marRight w:val="0"/>
          <w:marTop w:val="0"/>
          <w:marBottom w:val="0"/>
          <w:divBdr>
            <w:top w:val="none" w:sz="0" w:space="0" w:color="auto"/>
            <w:left w:val="none" w:sz="0" w:space="0" w:color="auto"/>
            <w:bottom w:val="none" w:sz="0" w:space="0" w:color="auto"/>
            <w:right w:val="none" w:sz="0" w:space="0" w:color="auto"/>
          </w:divBdr>
        </w:div>
        <w:div w:id="853299410">
          <w:marLeft w:val="640"/>
          <w:marRight w:val="0"/>
          <w:marTop w:val="0"/>
          <w:marBottom w:val="0"/>
          <w:divBdr>
            <w:top w:val="none" w:sz="0" w:space="0" w:color="auto"/>
            <w:left w:val="none" w:sz="0" w:space="0" w:color="auto"/>
            <w:bottom w:val="none" w:sz="0" w:space="0" w:color="auto"/>
            <w:right w:val="none" w:sz="0" w:space="0" w:color="auto"/>
          </w:divBdr>
        </w:div>
        <w:div w:id="739131638">
          <w:marLeft w:val="640"/>
          <w:marRight w:val="0"/>
          <w:marTop w:val="0"/>
          <w:marBottom w:val="0"/>
          <w:divBdr>
            <w:top w:val="none" w:sz="0" w:space="0" w:color="auto"/>
            <w:left w:val="none" w:sz="0" w:space="0" w:color="auto"/>
            <w:bottom w:val="none" w:sz="0" w:space="0" w:color="auto"/>
            <w:right w:val="none" w:sz="0" w:space="0" w:color="auto"/>
          </w:divBdr>
        </w:div>
        <w:div w:id="808400782">
          <w:marLeft w:val="640"/>
          <w:marRight w:val="0"/>
          <w:marTop w:val="0"/>
          <w:marBottom w:val="0"/>
          <w:divBdr>
            <w:top w:val="none" w:sz="0" w:space="0" w:color="auto"/>
            <w:left w:val="none" w:sz="0" w:space="0" w:color="auto"/>
            <w:bottom w:val="none" w:sz="0" w:space="0" w:color="auto"/>
            <w:right w:val="none" w:sz="0" w:space="0" w:color="auto"/>
          </w:divBdr>
        </w:div>
        <w:div w:id="1494952899">
          <w:marLeft w:val="640"/>
          <w:marRight w:val="0"/>
          <w:marTop w:val="0"/>
          <w:marBottom w:val="0"/>
          <w:divBdr>
            <w:top w:val="none" w:sz="0" w:space="0" w:color="auto"/>
            <w:left w:val="none" w:sz="0" w:space="0" w:color="auto"/>
            <w:bottom w:val="none" w:sz="0" w:space="0" w:color="auto"/>
            <w:right w:val="none" w:sz="0" w:space="0" w:color="auto"/>
          </w:divBdr>
        </w:div>
        <w:div w:id="1758404436">
          <w:marLeft w:val="640"/>
          <w:marRight w:val="0"/>
          <w:marTop w:val="0"/>
          <w:marBottom w:val="0"/>
          <w:divBdr>
            <w:top w:val="none" w:sz="0" w:space="0" w:color="auto"/>
            <w:left w:val="none" w:sz="0" w:space="0" w:color="auto"/>
            <w:bottom w:val="none" w:sz="0" w:space="0" w:color="auto"/>
            <w:right w:val="none" w:sz="0" w:space="0" w:color="auto"/>
          </w:divBdr>
        </w:div>
        <w:div w:id="1829323699">
          <w:marLeft w:val="640"/>
          <w:marRight w:val="0"/>
          <w:marTop w:val="0"/>
          <w:marBottom w:val="0"/>
          <w:divBdr>
            <w:top w:val="none" w:sz="0" w:space="0" w:color="auto"/>
            <w:left w:val="none" w:sz="0" w:space="0" w:color="auto"/>
            <w:bottom w:val="none" w:sz="0" w:space="0" w:color="auto"/>
            <w:right w:val="none" w:sz="0" w:space="0" w:color="auto"/>
          </w:divBdr>
        </w:div>
        <w:div w:id="1487279603">
          <w:marLeft w:val="640"/>
          <w:marRight w:val="0"/>
          <w:marTop w:val="0"/>
          <w:marBottom w:val="0"/>
          <w:divBdr>
            <w:top w:val="none" w:sz="0" w:space="0" w:color="auto"/>
            <w:left w:val="none" w:sz="0" w:space="0" w:color="auto"/>
            <w:bottom w:val="none" w:sz="0" w:space="0" w:color="auto"/>
            <w:right w:val="none" w:sz="0" w:space="0" w:color="auto"/>
          </w:divBdr>
        </w:div>
        <w:div w:id="688025939">
          <w:marLeft w:val="640"/>
          <w:marRight w:val="0"/>
          <w:marTop w:val="0"/>
          <w:marBottom w:val="0"/>
          <w:divBdr>
            <w:top w:val="none" w:sz="0" w:space="0" w:color="auto"/>
            <w:left w:val="none" w:sz="0" w:space="0" w:color="auto"/>
            <w:bottom w:val="none" w:sz="0" w:space="0" w:color="auto"/>
            <w:right w:val="none" w:sz="0" w:space="0" w:color="auto"/>
          </w:divBdr>
        </w:div>
        <w:div w:id="364720803">
          <w:marLeft w:val="640"/>
          <w:marRight w:val="0"/>
          <w:marTop w:val="0"/>
          <w:marBottom w:val="0"/>
          <w:divBdr>
            <w:top w:val="none" w:sz="0" w:space="0" w:color="auto"/>
            <w:left w:val="none" w:sz="0" w:space="0" w:color="auto"/>
            <w:bottom w:val="none" w:sz="0" w:space="0" w:color="auto"/>
            <w:right w:val="none" w:sz="0" w:space="0" w:color="auto"/>
          </w:divBdr>
        </w:div>
        <w:div w:id="746657732">
          <w:marLeft w:val="640"/>
          <w:marRight w:val="0"/>
          <w:marTop w:val="0"/>
          <w:marBottom w:val="0"/>
          <w:divBdr>
            <w:top w:val="none" w:sz="0" w:space="0" w:color="auto"/>
            <w:left w:val="none" w:sz="0" w:space="0" w:color="auto"/>
            <w:bottom w:val="none" w:sz="0" w:space="0" w:color="auto"/>
            <w:right w:val="none" w:sz="0" w:space="0" w:color="auto"/>
          </w:divBdr>
        </w:div>
        <w:div w:id="1017193034">
          <w:marLeft w:val="640"/>
          <w:marRight w:val="0"/>
          <w:marTop w:val="0"/>
          <w:marBottom w:val="0"/>
          <w:divBdr>
            <w:top w:val="none" w:sz="0" w:space="0" w:color="auto"/>
            <w:left w:val="none" w:sz="0" w:space="0" w:color="auto"/>
            <w:bottom w:val="none" w:sz="0" w:space="0" w:color="auto"/>
            <w:right w:val="none" w:sz="0" w:space="0" w:color="auto"/>
          </w:divBdr>
        </w:div>
        <w:div w:id="12846035">
          <w:marLeft w:val="640"/>
          <w:marRight w:val="0"/>
          <w:marTop w:val="0"/>
          <w:marBottom w:val="0"/>
          <w:divBdr>
            <w:top w:val="none" w:sz="0" w:space="0" w:color="auto"/>
            <w:left w:val="none" w:sz="0" w:space="0" w:color="auto"/>
            <w:bottom w:val="none" w:sz="0" w:space="0" w:color="auto"/>
            <w:right w:val="none" w:sz="0" w:space="0" w:color="auto"/>
          </w:divBdr>
        </w:div>
        <w:div w:id="824932867">
          <w:marLeft w:val="640"/>
          <w:marRight w:val="0"/>
          <w:marTop w:val="0"/>
          <w:marBottom w:val="0"/>
          <w:divBdr>
            <w:top w:val="none" w:sz="0" w:space="0" w:color="auto"/>
            <w:left w:val="none" w:sz="0" w:space="0" w:color="auto"/>
            <w:bottom w:val="none" w:sz="0" w:space="0" w:color="auto"/>
            <w:right w:val="none" w:sz="0" w:space="0" w:color="auto"/>
          </w:divBdr>
        </w:div>
      </w:divsChild>
    </w:div>
    <w:div w:id="1809781826">
      <w:bodyDiv w:val="1"/>
      <w:marLeft w:val="0"/>
      <w:marRight w:val="0"/>
      <w:marTop w:val="0"/>
      <w:marBottom w:val="0"/>
      <w:divBdr>
        <w:top w:val="none" w:sz="0" w:space="0" w:color="auto"/>
        <w:left w:val="none" w:sz="0" w:space="0" w:color="auto"/>
        <w:bottom w:val="none" w:sz="0" w:space="0" w:color="auto"/>
        <w:right w:val="none" w:sz="0" w:space="0" w:color="auto"/>
      </w:divBdr>
      <w:divsChild>
        <w:div w:id="774717219">
          <w:marLeft w:val="640"/>
          <w:marRight w:val="0"/>
          <w:marTop w:val="0"/>
          <w:marBottom w:val="0"/>
          <w:divBdr>
            <w:top w:val="none" w:sz="0" w:space="0" w:color="auto"/>
            <w:left w:val="none" w:sz="0" w:space="0" w:color="auto"/>
            <w:bottom w:val="none" w:sz="0" w:space="0" w:color="auto"/>
            <w:right w:val="none" w:sz="0" w:space="0" w:color="auto"/>
          </w:divBdr>
        </w:div>
        <w:div w:id="729305728">
          <w:marLeft w:val="640"/>
          <w:marRight w:val="0"/>
          <w:marTop w:val="0"/>
          <w:marBottom w:val="0"/>
          <w:divBdr>
            <w:top w:val="none" w:sz="0" w:space="0" w:color="auto"/>
            <w:left w:val="none" w:sz="0" w:space="0" w:color="auto"/>
            <w:bottom w:val="none" w:sz="0" w:space="0" w:color="auto"/>
            <w:right w:val="none" w:sz="0" w:space="0" w:color="auto"/>
          </w:divBdr>
        </w:div>
        <w:div w:id="583414831">
          <w:marLeft w:val="640"/>
          <w:marRight w:val="0"/>
          <w:marTop w:val="0"/>
          <w:marBottom w:val="0"/>
          <w:divBdr>
            <w:top w:val="none" w:sz="0" w:space="0" w:color="auto"/>
            <w:left w:val="none" w:sz="0" w:space="0" w:color="auto"/>
            <w:bottom w:val="none" w:sz="0" w:space="0" w:color="auto"/>
            <w:right w:val="none" w:sz="0" w:space="0" w:color="auto"/>
          </w:divBdr>
        </w:div>
        <w:div w:id="2105030362">
          <w:marLeft w:val="640"/>
          <w:marRight w:val="0"/>
          <w:marTop w:val="0"/>
          <w:marBottom w:val="0"/>
          <w:divBdr>
            <w:top w:val="none" w:sz="0" w:space="0" w:color="auto"/>
            <w:left w:val="none" w:sz="0" w:space="0" w:color="auto"/>
            <w:bottom w:val="none" w:sz="0" w:space="0" w:color="auto"/>
            <w:right w:val="none" w:sz="0" w:space="0" w:color="auto"/>
          </w:divBdr>
        </w:div>
        <w:div w:id="1829058073">
          <w:marLeft w:val="640"/>
          <w:marRight w:val="0"/>
          <w:marTop w:val="0"/>
          <w:marBottom w:val="0"/>
          <w:divBdr>
            <w:top w:val="none" w:sz="0" w:space="0" w:color="auto"/>
            <w:left w:val="none" w:sz="0" w:space="0" w:color="auto"/>
            <w:bottom w:val="none" w:sz="0" w:space="0" w:color="auto"/>
            <w:right w:val="none" w:sz="0" w:space="0" w:color="auto"/>
          </w:divBdr>
        </w:div>
        <w:div w:id="1724328962">
          <w:marLeft w:val="640"/>
          <w:marRight w:val="0"/>
          <w:marTop w:val="0"/>
          <w:marBottom w:val="0"/>
          <w:divBdr>
            <w:top w:val="none" w:sz="0" w:space="0" w:color="auto"/>
            <w:left w:val="none" w:sz="0" w:space="0" w:color="auto"/>
            <w:bottom w:val="none" w:sz="0" w:space="0" w:color="auto"/>
            <w:right w:val="none" w:sz="0" w:space="0" w:color="auto"/>
          </w:divBdr>
        </w:div>
        <w:div w:id="1687176857">
          <w:marLeft w:val="640"/>
          <w:marRight w:val="0"/>
          <w:marTop w:val="0"/>
          <w:marBottom w:val="0"/>
          <w:divBdr>
            <w:top w:val="none" w:sz="0" w:space="0" w:color="auto"/>
            <w:left w:val="none" w:sz="0" w:space="0" w:color="auto"/>
            <w:bottom w:val="none" w:sz="0" w:space="0" w:color="auto"/>
            <w:right w:val="none" w:sz="0" w:space="0" w:color="auto"/>
          </w:divBdr>
        </w:div>
        <w:div w:id="108549549">
          <w:marLeft w:val="640"/>
          <w:marRight w:val="0"/>
          <w:marTop w:val="0"/>
          <w:marBottom w:val="0"/>
          <w:divBdr>
            <w:top w:val="none" w:sz="0" w:space="0" w:color="auto"/>
            <w:left w:val="none" w:sz="0" w:space="0" w:color="auto"/>
            <w:bottom w:val="none" w:sz="0" w:space="0" w:color="auto"/>
            <w:right w:val="none" w:sz="0" w:space="0" w:color="auto"/>
          </w:divBdr>
        </w:div>
        <w:div w:id="1863856567">
          <w:marLeft w:val="640"/>
          <w:marRight w:val="0"/>
          <w:marTop w:val="0"/>
          <w:marBottom w:val="0"/>
          <w:divBdr>
            <w:top w:val="none" w:sz="0" w:space="0" w:color="auto"/>
            <w:left w:val="none" w:sz="0" w:space="0" w:color="auto"/>
            <w:bottom w:val="none" w:sz="0" w:space="0" w:color="auto"/>
            <w:right w:val="none" w:sz="0" w:space="0" w:color="auto"/>
          </w:divBdr>
        </w:div>
        <w:div w:id="1097824081">
          <w:marLeft w:val="640"/>
          <w:marRight w:val="0"/>
          <w:marTop w:val="0"/>
          <w:marBottom w:val="0"/>
          <w:divBdr>
            <w:top w:val="none" w:sz="0" w:space="0" w:color="auto"/>
            <w:left w:val="none" w:sz="0" w:space="0" w:color="auto"/>
            <w:bottom w:val="none" w:sz="0" w:space="0" w:color="auto"/>
            <w:right w:val="none" w:sz="0" w:space="0" w:color="auto"/>
          </w:divBdr>
        </w:div>
        <w:div w:id="342174974">
          <w:marLeft w:val="640"/>
          <w:marRight w:val="0"/>
          <w:marTop w:val="0"/>
          <w:marBottom w:val="0"/>
          <w:divBdr>
            <w:top w:val="none" w:sz="0" w:space="0" w:color="auto"/>
            <w:left w:val="none" w:sz="0" w:space="0" w:color="auto"/>
            <w:bottom w:val="none" w:sz="0" w:space="0" w:color="auto"/>
            <w:right w:val="none" w:sz="0" w:space="0" w:color="auto"/>
          </w:divBdr>
        </w:div>
        <w:div w:id="391774364">
          <w:marLeft w:val="640"/>
          <w:marRight w:val="0"/>
          <w:marTop w:val="0"/>
          <w:marBottom w:val="0"/>
          <w:divBdr>
            <w:top w:val="none" w:sz="0" w:space="0" w:color="auto"/>
            <w:left w:val="none" w:sz="0" w:space="0" w:color="auto"/>
            <w:bottom w:val="none" w:sz="0" w:space="0" w:color="auto"/>
            <w:right w:val="none" w:sz="0" w:space="0" w:color="auto"/>
          </w:divBdr>
        </w:div>
        <w:div w:id="1727559958">
          <w:marLeft w:val="640"/>
          <w:marRight w:val="0"/>
          <w:marTop w:val="0"/>
          <w:marBottom w:val="0"/>
          <w:divBdr>
            <w:top w:val="none" w:sz="0" w:space="0" w:color="auto"/>
            <w:left w:val="none" w:sz="0" w:space="0" w:color="auto"/>
            <w:bottom w:val="none" w:sz="0" w:space="0" w:color="auto"/>
            <w:right w:val="none" w:sz="0" w:space="0" w:color="auto"/>
          </w:divBdr>
        </w:div>
        <w:div w:id="2022929714">
          <w:marLeft w:val="640"/>
          <w:marRight w:val="0"/>
          <w:marTop w:val="0"/>
          <w:marBottom w:val="0"/>
          <w:divBdr>
            <w:top w:val="none" w:sz="0" w:space="0" w:color="auto"/>
            <w:left w:val="none" w:sz="0" w:space="0" w:color="auto"/>
            <w:bottom w:val="none" w:sz="0" w:space="0" w:color="auto"/>
            <w:right w:val="none" w:sz="0" w:space="0" w:color="auto"/>
          </w:divBdr>
        </w:div>
        <w:div w:id="794060524">
          <w:marLeft w:val="640"/>
          <w:marRight w:val="0"/>
          <w:marTop w:val="0"/>
          <w:marBottom w:val="0"/>
          <w:divBdr>
            <w:top w:val="none" w:sz="0" w:space="0" w:color="auto"/>
            <w:left w:val="none" w:sz="0" w:space="0" w:color="auto"/>
            <w:bottom w:val="none" w:sz="0" w:space="0" w:color="auto"/>
            <w:right w:val="none" w:sz="0" w:space="0" w:color="auto"/>
          </w:divBdr>
        </w:div>
        <w:div w:id="315111511">
          <w:marLeft w:val="640"/>
          <w:marRight w:val="0"/>
          <w:marTop w:val="0"/>
          <w:marBottom w:val="0"/>
          <w:divBdr>
            <w:top w:val="none" w:sz="0" w:space="0" w:color="auto"/>
            <w:left w:val="none" w:sz="0" w:space="0" w:color="auto"/>
            <w:bottom w:val="none" w:sz="0" w:space="0" w:color="auto"/>
            <w:right w:val="none" w:sz="0" w:space="0" w:color="auto"/>
          </w:divBdr>
        </w:div>
        <w:div w:id="109906477">
          <w:marLeft w:val="640"/>
          <w:marRight w:val="0"/>
          <w:marTop w:val="0"/>
          <w:marBottom w:val="0"/>
          <w:divBdr>
            <w:top w:val="none" w:sz="0" w:space="0" w:color="auto"/>
            <w:left w:val="none" w:sz="0" w:space="0" w:color="auto"/>
            <w:bottom w:val="none" w:sz="0" w:space="0" w:color="auto"/>
            <w:right w:val="none" w:sz="0" w:space="0" w:color="auto"/>
          </w:divBdr>
        </w:div>
        <w:div w:id="1656035507">
          <w:marLeft w:val="640"/>
          <w:marRight w:val="0"/>
          <w:marTop w:val="0"/>
          <w:marBottom w:val="0"/>
          <w:divBdr>
            <w:top w:val="none" w:sz="0" w:space="0" w:color="auto"/>
            <w:left w:val="none" w:sz="0" w:space="0" w:color="auto"/>
            <w:bottom w:val="none" w:sz="0" w:space="0" w:color="auto"/>
            <w:right w:val="none" w:sz="0" w:space="0" w:color="auto"/>
          </w:divBdr>
        </w:div>
        <w:div w:id="284628635">
          <w:marLeft w:val="640"/>
          <w:marRight w:val="0"/>
          <w:marTop w:val="0"/>
          <w:marBottom w:val="0"/>
          <w:divBdr>
            <w:top w:val="none" w:sz="0" w:space="0" w:color="auto"/>
            <w:left w:val="none" w:sz="0" w:space="0" w:color="auto"/>
            <w:bottom w:val="none" w:sz="0" w:space="0" w:color="auto"/>
            <w:right w:val="none" w:sz="0" w:space="0" w:color="auto"/>
          </w:divBdr>
        </w:div>
        <w:div w:id="1045134473">
          <w:marLeft w:val="640"/>
          <w:marRight w:val="0"/>
          <w:marTop w:val="0"/>
          <w:marBottom w:val="0"/>
          <w:divBdr>
            <w:top w:val="none" w:sz="0" w:space="0" w:color="auto"/>
            <w:left w:val="none" w:sz="0" w:space="0" w:color="auto"/>
            <w:bottom w:val="none" w:sz="0" w:space="0" w:color="auto"/>
            <w:right w:val="none" w:sz="0" w:space="0" w:color="auto"/>
          </w:divBdr>
        </w:div>
        <w:div w:id="1377588331">
          <w:marLeft w:val="640"/>
          <w:marRight w:val="0"/>
          <w:marTop w:val="0"/>
          <w:marBottom w:val="0"/>
          <w:divBdr>
            <w:top w:val="none" w:sz="0" w:space="0" w:color="auto"/>
            <w:left w:val="none" w:sz="0" w:space="0" w:color="auto"/>
            <w:bottom w:val="none" w:sz="0" w:space="0" w:color="auto"/>
            <w:right w:val="none" w:sz="0" w:space="0" w:color="auto"/>
          </w:divBdr>
        </w:div>
        <w:div w:id="890843465">
          <w:marLeft w:val="640"/>
          <w:marRight w:val="0"/>
          <w:marTop w:val="0"/>
          <w:marBottom w:val="0"/>
          <w:divBdr>
            <w:top w:val="none" w:sz="0" w:space="0" w:color="auto"/>
            <w:left w:val="none" w:sz="0" w:space="0" w:color="auto"/>
            <w:bottom w:val="none" w:sz="0" w:space="0" w:color="auto"/>
            <w:right w:val="none" w:sz="0" w:space="0" w:color="auto"/>
          </w:divBdr>
        </w:div>
        <w:div w:id="1137799457">
          <w:marLeft w:val="640"/>
          <w:marRight w:val="0"/>
          <w:marTop w:val="0"/>
          <w:marBottom w:val="0"/>
          <w:divBdr>
            <w:top w:val="none" w:sz="0" w:space="0" w:color="auto"/>
            <w:left w:val="none" w:sz="0" w:space="0" w:color="auto"/>
            <w:bottom w:val="none" w:sz="0" w:space="0" w:color="auto"/>
            <w:right w:val="none" w:sz="0" w:space="0" w:color="auto"/>
          </w:divBdr>
        </w:div>
        <w:div w:id="545919257">
          <w:marLeft w:val="640"/>
          <w:marRight w:val="0"/>
          <w:marTop w:val="0"/>
          <w:marBottom w:val="0"/>
          <w:divBdr>
            <w:top w:val="none" w:sz="0" w:space="0" w:color="auto"/>
            <w:left w:val="none" w:sz="0" w:space="0" w:color="auto"/>
            <w:bottom w:val="none" w:sz="0" w:space="0" w:color="auto"/>
            <w:right w:val="none" w:sz="0" w:space="0" w:color="auto"/>
          </w:divBdr>
        </w:div>
        <w:div w:id="46611949">
          <w:marLeft w:val="640"/>
          <w:marRight w:val="0"/>
          <w:marTop w:val="0"/>
          <w:marBottom w:val="0"/>
          <w:divBdr>
            <w:top w:val="none" w:sz="0" w:space="0" w:color="auto"/>
            <w:left w:val="none" w:sz="0" w:space="0" w:color="auto"/>
            <w:bottom w:val="none" w:sz="0" w:space="0" w:color="auto"/>
            <w:right w:val="none" w:sz="0" w:space="0" w:color="auto"/>
          </w:divBdr>
        </w:div>
        <w:div w:id="1021663844">
          <w:marLeft w:val="640"/>
          <w:marRight w:val="0"/>
          <w:marTop w:val="0"/>
          <w:marBottom w:val="0"/>
          <w:divBdr>
            <w:top w:val="none" w:sz="0" w:space="0" w:color="auto"/>
            <w:left w:val="none" w:sz="0" w:space="0" w:color="auto"/>
            <w:bottom w:val="none" w:sz="0" w:space="0" w:color="auto"/>
            <w:right w:val="none" w:sz="0" w:space="0" w:color="auto"/>
          </w:divBdr>
        </w:div>
        <w:div w:id="1317221241">
          <w:marLeft w:val="640"/>
          <w:marRight w:val="0"/>
          <w:marTop w:val="0"/>
          <w:marBottom w:val="0"/>
          <w:divBdr>
            <w:top w:val="none" w:sz="0" w:space="0" w:color="auto"/>
            <w:left w:val="none" w:sz="0" w:space="0" w:color="auto"/>
            <w:bottom w:val="none" w:sz="0" w:space="0" w:color="auto"/>
            <w:right w:val="none" w:sz="0" w:space="0" w:color="auto"/>
          </w:divBdr>
        </w:div>
        <w:div w:id="772819315">
          <w:marLeft w:val="640"/>
          <w:marRight w:val="0"/>
          <w:marTop w:val="0"/>
          <w:marBottom w:val="0"/>
          <w:divBdr>
            <w:top w:val="none" w:sz="0" w:space="0" w:color="auto"/>
            <w:left w:val="none" w:sz="0" w:space="0" w:color="auto"/>
            <w:bottom w:val="none" w:sz="0" w:space="0" w:color="auto"/>
            <w:right w:val="none" w:sz="0" w:space="0" w:color="auto"/>
          </w:divBdr>
        </w:div>
      </w:divsChild>
    </w:div>
    <w:div w:id="1971862871">
      <w:bodyDiv w:val="1"/>
      <w:marLeft w:val="0"/>
      <w:marRight w:val="0"/>
      <w:marTop w:val="0"/>
      <w:marBottom w:val="0"/>
      <w:divBdr>
        <w:top w:val="none" w:sz="0" w:space="0" w:color="auto"/>
        <w:left w:val="none" w:sz="0" w:space="0" w:color="auto"/>
        <w:bottom w:val="none" w:sz="0" w:space="0" w:color="auto"/>
        <w:right w:val="none" w:sz="0" w:space="0" w:color="auto"/>
      </w:divBdr>
      <w:divsChild>
        <w:div w:id="351690851">
          <w:marLeft w:val="640"/>
          <w:marRight w:val="0"/>
          <w:marTop w:val="0"/>
          <w:marBottom w:val="0"/>
          <w:divBdr>
            <w:top w:val="none" w:sz="0" w:space="0" w:color="auto"/>
            <w:left w:val="none" w:sz="0" w:space="0" w:color="auto"/>
            <w:bottom w:val="none" w:sz="0" w:space="0" w:color="auto"/>
            <w:right w:val="none" w:sz="0" w:space="0" w:color="auto"/>
          </w:divBdr>
        </w:div>
        <w:div w:id="1645044111">
          <w:marLeft w:val="640"/>
          <w:marRight w:val="0"/>
          <w:marTop w:val="0"/>
          <w:marBottom w:val="0"/>
          <w:divBdr>
            <w:top w:val="none" w:sz="0" w:space="0" w:color="auto"/>
            <w:left w:val="none" w:sz="0" w:space="0" w:color="auto"/>
            <w:bottom w:val="none" w:sz="0" w:space="0" w:color="auto"/>
            <w:right w:val="none" w:sz="0" w:space="0" w:color="auto"/>
          </w:divBdr>
        </w:div>
        <w:div w:id="1623223388">
          <w:marLeft w:val="640"/>
          <w:marRight w:val="0"/>
          <w:marTop w:val="0"/>
          <w:marBottom w:val="0"/>
          <w:divBdr>
            <w:top w:val="none" w:sz="0" w:space="0" w:color="auto"/>
            <w:left w:val="none" w:sz="0" w:space="0" w:color="auto"/>
            <w:bottom w:val="none" w:sz="0" w:space="0" w:color="auto"/>
            <w:right w:val="none" w:sz="0" w:space="0" w:color="auto"/>
          </w:divBdr>
        </w:div>
        <w:div w:id="890463337">
          <w:marLeft w:val="640"/>
          <w:marRight w:val="0"/>
          <w:marTop w:val="0"/>
          <w:marBottom w:val="0"/>
          <w:divBdr>
            <w:top w:val="none" w:sz="0" w:space="0" w:color="auto"/>
            <w:left w:val="none" w:sz="0" w:space="0" w:color="auto"/>
            <w:bottom w:val="none" w:sz="0" w:space="0" w:color="auto"/>
            <w:right w:val="none" w:sz="0" w:space="0" w:color="auto"/>
          </w:divBdr>
        </w:div>
        <w:div w:id="614481393">
          <w:marLeft w:val="640"/>
          <w:marRight w:val="0"/>
          <w:marTop w:val="0"/>
          <w:marBottom w:val="0"/>
          <w:divBdr>
            <w:top w:val="none" w:sz="0" w:space="0" w:color="auto"/>
            <w:left w:val="none" w:sz="0" w:space="0" w:color="auto"/>
            <w:bottom w:val="none" w:sz="0" w:space="0" w:color="auto"/>
            <w:right w:val="none" w:sz="0" w:space="0" w:color="auto"/>
          </w:divBdr>
        </w:div>
        <w:div w:id="1751808984">
          <w:marLeft w:val="640"/>
          <w:marRight w:val="0"/>
          <w:marTop w:val="0"/>
          <w:marBottom w:val="0"/>
          <w:divBdr>
            <w:top w:val="none" w:sz="0" w:space="0" w:color="auto"/>
            <w:left w:val="none" w:sz="0" w:space="0" w:color="auto"/>
            <w:bottom w:val="none" w:sz="0" w:space="0" w:color="auto"/>
            <w:right w:val="none" w:sz="0" w:space="0" w:color="auto"/>
          </w:divBdr>
        </w:div>
        <w:div w:id="782572417">
          <w:marLeft w:val="640"/>
          <w:marRight w:val="0"/>
          <w:marTop w:val="0"/>
          <w:marBottom w:val="0"/>
          <w:divBdr>
            <w:top w:val="none" w:sz="0" w:space="0" w:color="auto"/>
            <w:left w:val="none" w:sz="0" w:space="0" w:color="auto"/>
            <w:bottom w:val="none" w:sz="0" w:space="0" w:color="auto"/>
            <w:right w:val="none" w:sz="0" w:space="0" w:color="auto"/>
          </w:divBdr>
        </w:div>
        <w:div w:id="659311596">
          <w:marLeft w:val="640"/>
          <w:marRight w:val="0"/>
          <w:marTop w:val="0"/>
          <w:marBottom w:val="0"/>
          <w:divBdr>
            <w:top w:val="none" w:sz="0" w:space="0" w:color="auto"/>
            <w:left w:val="none" w:sz="0" w:space="0" w:color="auto"/>
            <w:bottom w:val="none" w:sz="0" w:space="0" w:color="auto"/>
            <w:right w:val="none" w:sz="0" w:space="0" w:color="auto"/>
          </w:divBdr>
        </w:div>
        <w:div w:id="977144979">
          <w:marLeft w:val="640"/>
          <w:marRight w:val="0"/>
          <w:marTop w:val="0"/>
          <w:marBottom w:val="0"/>
          <w:divBdr>
            <w:top w:val="none" w:sz="0" w:space="0" w:color="auto"/>
            <w:left w:val="none" w:sz="0" w:space="0" w:color="auto"/>
            <w:bottom w:val="none" w:sz="0" w:space="0" w:color="auto"/>
            <w:right w:val="none" w:sz="0" w:space="0" w:color="auto"/>
          </w:divBdr>
        </w:div>
        <w:div w:id="1730225794">
          <w:marLeft w:val="640"/>
          <w:marRight w:val="0"/>
          <w:marTop w:val="0"/>
          <w:marBottom w:val="0"/>
          <w:divBdr>
            <w:top w:val="none" w:sz="0" w:space="0" w:color="auto"/>
            <w:left w:val="none" w:sz="0" w:space="0" w:color="auto"/>
            <w:bottom w:val="none" w:sz="0" w:space="0" w:color="auto"/>
            <w:right w:val="none" w:sz="0" w:space="0" w:color="auto"/>
          </w:divBdr>
        </w:div>
        <w:div w:id="1402559648">
          <w:marLeft w:val="640"/>
          <w:marRight w:val="0"/>
          <w:marTop w:val="0"/>
          <w:marBottom w:val="0"/>
          <w:divBdr>
            <w:top w:val="none" w:sz="0" w:space="0" w:color="auto"/>
            <w:left w:val="none" w:sz="0" w:space="0" w:color="auto"/>
            <w:bottom w:val="none" w:sz="0" w:space="0" w:color="auto"/>
            <w:right w:val="none" w:sz="0" w:space="0" w:color="auto"/>
          </w:divBdr>
        </w:div>
        <w:div w:id="318077618">
          <w:marLeft w:val="640"/>
          <w:marRight w:val="0"/>
          <w:marTop w:val="0"/>
          <w:marBottom w:val="0"/>
          <w:divBdr>
            <w:top w:val="none" w:sz="0" w:space="0" w:color="auto"/>
            <w:left w:val="none" w:sz="0" w:space="0" w:color="auto"/>
            <w:bottom w:val="none" w:sz="0" w:space="0" w:color="auto"/>
            <w:right w:val="none" w:sz="0" w:space="0" w:color="auto"/>
          </w:divBdr>
        </w:div>
        <w:div w:id="514224637">
          <w:marLeft w:val="640"/>
          <w:marRight w:val="0"/>
          <w:marTop w:val="0"/>
          <w:marBottom w:val="0"/>
          <w:divBdr>
            <w:top w:val="none" w:sz="0" w:space="0" w:color="auto"/>
            <w:left w:val="none" w:sz="0" w:space="0" w:color="auto"/>
            <w:bottom w:val="none" w:sz="0" w:space="0" w:color="auto"/>
            <w:right w:val="none" w:sz="0" w:space="0" w:color="auto"/>
          </w:divBdr>
        </w:div>
        <w:div w:id="499194740">
          <w:marLeft w:val="640"/>
          <w:marRight w:val="0"/>
          <w:marTop w:val="0"/>
          <w:marBottom w:val="0"/>
          <w:divBdr>
            <w:top w:val="none" w:sz="0" w:space="0" w:color="auto"/>
            <w:left w:val="none" w:sz="0" w:space="0" w:color="auto"/>
            <w:bottom w:val="none" w:sz="0" w:space="0" w:color="auto"/>
            <w:right w:val="none" w:sz="0" w:space="0" w:color="auto"/>
          </w:divBdr>
        </w:div>
        <w:div w:id="924797945">
          <w:marLeft w:val="640"/>
          <w:marRight w:val="0"/>
          <w:marTop w:val="0"/>
          <w:marBottom w:val="0"/>
          <w:divBdr>
            <w:top w:val="none" w:sz="0" w:space="0" w:color="auto"/>
            <w:left w:val="none" w:sz="0" w:space="0" w:color="auto"/>
            <w:bottom w:val="none" w:sz="0" w:space="0" w:color="auto"/>
            <w:right w:val="none" w:sz="0" w:space="0" w:color="auto"/>
          </w:divBdr>
        </w:div>
        <w:div w:id="1039433619">
          <w:marLeft w:val="640"/>
          <w:marRight w:val="0"/>
          <w:marTop w:val="0"/>
          <w:marBottom w:val="0"/>
          <w:divBdr>
            <w:top w:val="none" w:sz="0" w:space="0" w:color="auto"/>
            <w:left w:val="none" w:sz="0" w:space="0" w:color="auto"/>
            <w:bottom w:val="none" w:sz="0" w:space="0" w:color="auto"/>
            <w:right w:val="none" w:sz="0" w:space="0" w:color="auto"/>
          </w:divBdr>
        </w:div>
        <w:div w:id="1199855111">
          <w:marLeft w:val="640"/>
          <w:marRight w:val="0"/>
          <w:marTop w:val="0"/>
          <w:marBottom w:val="0"/>
          <w:divBdr>
            <w:top w:val="none" w:sz="0" w:space="0" w:color="auto"/>
            <w:left w:val="none" w:sz="0" w:space="0" w:color="auto"/>
            <w:bottom w:val="none" w:sz="0" w:space="0" w:color="auto"/>
            <w:right w:val="none" w:sz="0" w:space="0" w:color="auto"/>
          </w:divBdr>
        </w:div>
        <w:div w:id="2098398115">
          <w:marLeft w:val="640"/>
          <w:marRight w:val="0"/>
          <w:marTop w:val="0"/>
          <w:marBottom w:val="0"/>
          <w:divBdr>
            <w:top w:val="none" w:sz="0" w:space="0" w:color="auto"/>
            <w:left w:val="none" w:sz="0" w:space="0" w:color="auto"/>
            <w:bottom w:val="none" w:sz="0" w:space="0" w:color="auto"/>
            <w:right w:val="none" w:sz="0" w:space="0" w:color="auto"/>
          </w:divBdr>
        </w:div>
        <w:div w:id="228271712">
          <w:marLeft w:val="640"/>
          <w:marRight w:val="0"/>
          <w:marTop w:val="0"/>
          <w:marBottom w:val="0"/>
          <w:divBdr>
            <w:top w:val="none" w:sz="0" w:space="0" w:color="auto"/>
            <w:left w:val="none" w:sz="0" w:space="0" w:color="auto"/>
            <w:bottom w:val="none" w:sz="0" w:space="0" w:color="auto"/>
            <w:right w:val="none" w:sz="0" w:space="0" w:color="auto"/>
          </w:divBdr>
        </w:div>
        <w:div w:id="1278411801">
          <w:marLeft w:val="640"/>
          <w:marRight w:val="0"/>
          <w:marTop w:val="0"/>
          <w:marBottom w:val="0"/>
          <w:divBdr>
            <w:top w:val="none" w:sz="0" w:space="0" w:color="auto"/>
            <w:left w:val="none" w:sz="0" w:space="0" w:color="auto"/>
            <w:bottom w:val="none" w:sz="0" w:space="0" w:color="auto"/>
            <w:right w:val="none" w:sz="0" w:space="0" w:color="auto"/>
          </w:divBdr>
        </w:div>
        <w:div w:id="1291597228">
          <w:marLeft w:val="640"/>
          <w:marRight w:val="0"/>
          <w:marTop w:val="0"/>
          <w:marBottom w:val="0"/>
          <w:divBdr>
            <w:top w:val="none" w:sz="0" w:space="0" w:color="auto"/>
            <w:left w:val="none" w:sz="0" w:space="0" w:color="auto"/>
            <w:bottom w:val="none" w:sz="0" w:space="0" w:color="auto"/>
            <w:right w:val="none" w:sz="0" w:space="0" w:color="auto"/>
          </w:divBdr>
        </w:div>
        <w:div w:id="674454267">
          <w:marLeft w:val="640"/>
          <w:marRight w:val="0"/>
          <w:marTop w:val="0"/>
          <w:marBottom w:val="0"/>
          <w:divBdr>
            <w:top w:val="none" w:sz="0" w:space="0" w:color="auto"/>
            <w:left w:val="none" w:sz="0" w:space="0" w:color="auto"/>
            <w:bottom w:val="none" w:sz="0" w:space="0" w:color="auto"/>
            <w:right w:val="none" w:sz="0" w:space="0" w:color="auto"/>
          </w:divBdr>
        </w:div>
        <w:div w:id="2134058675">
          <w:marLeft w:val="640"/>
          <w:marRight w:val="0"/>
          <w:marTop w:val="0"/>
          <w:marBottom w:val="0"/>
          <w:divBdr>
            <w:top w:val="none" w:sz="0" w:space="0" w:color="auto"/>
            <w:left w:val="none" w:sz="0" w:space="0" w:color="auto"/>
            <w:bottom w:val="none" w:sz="0" w:space="0" w:color="auto"/>
            <w:right w:val="none" w:sz="0" w:space="0" w:color="auto"/>
          </w:divBdr>
        </w:div>
        <w:div w:id="609704981">
          <w:marLeft w:val="640"/>
          <w:marRight w:val="0"/>
          <w:marTop w:val="0"/>
          <w:marBottom w:val="0"/>
          <w:divBdr>
            <w:top w:val="none" w:sz="0" w:space="0" w:color="auto"/>
            <w:left w:val="none" w:sz="0" w:space="0" w:color="auto"/>
            <w:bottom w:val="none" w:sz="0" w:space="0" w:color="auto"/>
            <w:right w:val="none" w:sz="0" w:space="0" w:color="auto"/>
          </w:divBdr>
        </w:div>
        <w:div w:id="680468291">
          <w:marLeft w:val="640"/>
          <w:marRight w:val="0"/>
          <w:marTop w:val="0"/>
          <w:marBottom w:val="0"/>
          <w:divBdr>
            <w:top w:val="none" w:sz="0" w:space="0" w:color="auto"/>
            <w:left w:val="none" w:sz="0" w:space="0" w:color="auto"/>
            <w:bottom w:val="none" w:sz="0" w:space="0" w:color="auto"/>
            <w:right w:val="none" w:sz="0" w:space="0" w:color="auto"/>
          </w:divBdr>
        </w:div>
        <w:div w:id="1523739467">
          <w:marLeft w:val="640"/>
          <w:marRight w:val="0"/>
          <w:marTop w:val="0"/>
          <w:marBottom w:val="0"/>
          <w:divBdr>
            <w:top w:val="none" w:sz="0" w:space="0" w:color="auto"/>
            <w:left w:val="none" w:sz="0" w:space="0" w:color="auto"/>
            <w:bottom w:val="none" w:sz="0" w:space="0" w:color="auto"/>
            <w:right w:val="none" w:sz="0" w:space="0" w:color="auto"/>
          </w:divBdr>
        </w:div>
        <w:div w:id="1257862916">
          <w:marLeft w:val="640"/>
          <w:marRight w:val="0"/>
          <w:marTop w:val="0"/>
          <w:marBottom w:val="0"/>
          <w:divBdr>
            <w:top w:val="none" w:sz="0" w:space="0" w:color="auto"/>
            <w:left w:val="none" w:sz="0" w:space="0" w:color="auto"/>
            <w:bottom w:val="none" w:sz="0" w:space="0" w:color="auto"/>
            <w:right w:val="none" w:sz="0" w:space="0" w:color="auto"/>
          </w:divBdr>
        </w:div>
      </w:divsChild>
    </w:div>
    <w:div w:id="2062559786">
      <w:bodyDiv w:val="1"/>
      <w:marLeft w:val="0"/>
      <w:marRight w:val="0"/>
      <w:marTop w:val="0"/>
      <w:marBottom w:val="0"/>
      <w:divBdr>
        <w:top w:val="none" w:sz="0" w:space="0" w:color="auto"/>
        <w:left w:val="none" w:sz="0" w:space="0" w:color="auto"/>
        <w:bottom w:val="none" w:sz="0" w:space="0" w:color="auto"/>
        <w:right w:val="none" w:sz="0" w:space="0" w:color="auto"/>
      </w:divBdr>
    </w:div>
    <w:div w:id="2090348413">
      <w:bodyDiv w:val="1"/>
      <w:marLeft w:val="0"/>
      <w:marRight w:val="0"/>
      <w:marTop w:val="0"/>
      <w:marBottom w:val="0"/>
      <w:divBdr>
        <w:top w:val="none" w:sz="0" w:space="0" w:color="auto"/>
        <w:left w:val="none" w:sz="0" w:space="0" w:color="auto"/>
        <w:bottom w:val="none" w:sz="0" w:space="0" w:color="auto"/>
        <w:right w:val="none" w:sz="0" w:space="0" w:color="auto"/>
      </w:divBdr>
      <w:divsChild>
        <w:div w:id="1458065493">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9C6EB3F3-EFBE-4D2B-B8D4-00E975B8853F}"/>
      </w:docPartPr>
      <w:docPartBody>
        <w:p w:rsidR="005C3A3F" w:rsidRDefault="00AB19E3">
          <w:r w:rsidRPr="00B60718">
            <w:rPr>
              <w:rStyle w:val="Textodelmarcadordeposicin"/>
            </w:rPr>
            <w:t>Haga clic o pulse aquí para escribir texto.</w:t>
          </w:r>
        </w:p>
      </w:docPartBody>
    </w:docPart>
    <w:docPart>
      <w:docPartPr>
        <w:name w:val="D44BF37D2C014960A2C5A588B848853F"/>
        <w:category>
          <w:name w:val="General"/>
          <w:gallery w:val="placeholder"/>
        </w:category>
        <w:types>
          <w:type w:val="bbPlcHdr"/>
        </w:types>
        <w:behaviors>
          <w:behavior w:val="content"/>
        </w:behaviors>
        <w:guid w:val="{F8621A2E-8B97-4CED-BC04-8CCA1DD81C72}"/>
      </w:docPartPr>
      <w:docPartBody>
        <w:p w:rsidR="005C3A3F" w:rsidRDefault="00AB19E3" w:rsidP="00AB19E3">
          <w:pPr>
            <w:pStyle w:val="D44BF37D2C014960A2C5A588B848853F"/>
          </w:pPr>
          <w:r w:rsidRPr="00B60718">
            <w:rPr>
              <w:rStyle w:val="Textodelmarcadordeposicin"/>
            </w:rPr>
            <w:t>Haga clic o pulse aquí para escribir texto.</w:t>
          </w:r>
        </w:p>
      </w:docPartBody>
    </w:docPart>
    <w:docPart>
      <w:docPartPr>
        <w:name w:val="30B8663B619745FDB2AC711FC3EBB641"/>
        <w:category>
          <w:name w:val="General"/>
          <w:gallery w:val="placeholder"/>
        </w:category>
        <w:types>
          <w:type w:val="bbPlcHdr"/>
        </w:types>
        <w:behaviors>
          <w:behavior w:val="content"/>
        </w:behaviors>
        <w:guid w:val="{14D37546-38D7-4A60-BD3C-4F9026E1F817}"/>
      </w:docPartPr>
      <w:docPartBody>
        <w:p w:rsidR="00000000" w:rsidRDefault="00EE2D7F" w:rsidP="00EE2D7F">
          <w:pPr>
            <w:pStyle w:val="30B8663B619745FDB2AC711FC3EBB641"/>
          </w:pPr>
          <w:r w:rsidRPr="00B6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E3"/>
    <w:rsid w:val="0013174A"/>
    <w:rsid w:val="00183DE1"/>
    <w:rsid w:val="00210282"/>
    <w:rsid w:val="004B3654"/>
    <w:rsid w:val="005C0EED"/>
    <w:rsid w:val="005C3A3F"/>
    <w:rsid w:val="00783229"/>
    <w:rsid w:val="00AB19E3"/>
    <w:rsid w:val="00B92B9A"/>
    <w:rsid w:val="00BA7575"/>
    <w:rsid w:val="00DD1120"/>
    <w:rsid w:val="00EE2D7F"/>
    <w:rsid w:val="00F554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E2D7F"/>
    <w:rPr>
      <w:color w:val="808080"/>
    </w:rPr>
  </w:style>
  <w:style w:type="paragraph" w:customStyle="1" w:styleId="D44BF37D2C014960A2C5A588B848853F">
    <w:name w:val="D44BF37D2C014960A2C5A588B848853F"/>
    <w:rsid w:val="00AB19E3"/>
  </w:style>
  <w:style w:type="paragraph" w:customStyle="1" w:styleId="30B8663B619745FDB2AC711FC3EBB641">
    <w:name w:val="30B8663B619745FDB2AC711FC3EBB641"/>
    <w:rsid w:val="00EE2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E34D64-4E0D-48CB-96F8-8B7059E59EAE}">
  <we:reference id="wa104382081" version="1.46.0.0" store="es-HN" storeType="OMEX"/>
  <we:alternateReferences>
    <we:reference id="WA104382081" version="1.46.0.0" store="" storeType="OMEX"/>
  </we:alternateReferences>
  <we:properties>
    <we:property name="MENDELEY_CITATIONS" value="[{&quot;citationID&quot;:&quot;MENDELEY_CITATION_fce1f429-a845-420a-8b2a-d3d7b9277ce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&quot;,&quot;citationItems&quot;:[{&quot;id&quot;:&quot;d6f3466a-1c8d-3d98-acf2-a3fad67e8dde&quot;,&quot;itemData&quot;:{&quot;type&quot;:&quot;article-journal&quot;,&quot;id&quot;:&quot;d6f3466a-1c8d-3d98-acf2-a3fad67e8dde&quot;,&quot;title&quot;:&quot;Association between contact with mental health and substance use services and reincarceration after release from prison&quot;,&quot;author&quot;:[{&quot;family&quot;:&quot;Thomas&quot;,&quot;given&quot;:&quot;Emma G.&quot;,&quot;parse-names&quot;:false,&quot;dropping-particle&quot;:&quot;&quot;,&quot;non-dropping-particle&quot;:&quot;&quot;},{&quot;family&quot;:&quot;Spittal&quot;,&quot;given&quot;:&quot;Matthew J.&quot;,&quot;parse-names&quot;:false,&quot;dropping-particle&quot;:&quot;&quot;,&quot;non-dropping-particle&quot;:&quot;&quot;},{&quot;family&quot;:&quot;Taxman&quot;,&quot;given&quot;:&quot;Faye S.&quot;,&quot;parse-names&quot;:false,&quot;dropping-particle&quot;:&quot;&quot;,&quot;non-dropping-particle&quot;:&quot;&quot;},{&quot;family&quot;:&quot;Puljević&quot;,&quot;given&quot;:&quot;Cheneal&quot;,&quot;parse-names&quot;:false,&quot;dropping-particle&quot;:&quot;&quot;,&quot;non-dropping-particle&quot;:&quot;&quot;},{&quot;family&quot;:&quot;Heffernan&quot;,&quot;given&quot;:&quot;Edward B.&quot;,&quot;parse-names&quot;:false,&quot;dropping-particle&quot;:&quot;&quot;,&quot;non-dropping-particle&quot;:&quot;&quot;},{&quot;family&quot;:&quot;Kinner&quot;,&quot;given&quot;:&quot;Stuart A.&quot;,&quot;parse-names&quot;:false,&quot;dropping-particle&quot;:&quot;&quot;,&quot;non-dropping-particle&quot;:&quot;&quot;}],&quot;container-title&quot;:&quot;PLOS ONE&quot;,&quot;container-title-short&quot;:&quot;PLoS One&quot;,&quot;DOI&quot;:&quot;10.1371/journal.pone.0272870&quot;,&quot;ISSN&quot;:&quot;1932-6203&quot;,&quot;issued&quot;:{&quot;date-parts&quot;:[[2022,9,7]]},&quot;page&quot;:&quot;e0272870&quot;,&quot;issue&quot;:&quot;9&quot;,&quot;volume&quot;:&quot;17&quot;},&quot;isTemporary&quot;:false}]},{&quot;citationID&quot;:&quot;MENDELEY_CITATION_f722ba96-545f-4844-a1c1-7f8c1fe2d43d&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&quot;,&quot;citationItems&quot;:[{&quot;id&quot;:&quot;d814884e-d809-34b3-9edd-0017c29538e6&quot;,&quot;itemData&quot;:{&quot;type&quot;:&quot;article-journal&quot;,&quot;id&quot;:&quot;d814884e-d809-34b3-9edd-0017c29538e6&quot;,&quot;title&quot;:&quot;Beyond Incarceration: Criminal Justice Contact and Mental Health&quot;,&quot;author&quot;:[{&quot;family&quot;:&quot;Sugie&quot;,&quot;given&quot;:&quot;Naomi F.&quot;,&quot;parse-names&quot;:false,&quot;dropping-particle&quot;:&quot;&quot;,&quot;non-dropping-particle&quot;:&quot;&quot;},{&quot;family&quot;:&quot;Turney&quot;,&quot;given&quot;:&quot;Kristin&quot;,&quot;parse-names&quot;:false,&quot;dropping-particle&quot;:&quot;&quot;,&quot;non-dropping-particle&quot;:&quot;&quot;}],&quot;container-title&quot;:&quot;American Sociological Review&quot;,&quot;container-title-short&quot;:&quot;Am Sociol Rev&quot;,&quot;DOI&quot;:&quot;10.1177/0003122417713188&quot;,&quot;ISSN&quot;:&quot;0003-1224&quot;,&quot;issued&quot;:{&quot;date-parts&quot;:[[2017,8,24]]},&quot;page&quot;:&quot;719-743&quot;,&quot;abstract&quot;:&quot;&lt;p&gt;A growing literature documents deleterious consequences of incarceration for mental health. Although salient, incarceration is only one form of criminal justice contact and, accordingly, focusing on incarceration may mask the extent to which the criminal justice system influences mental health. Using insights from the stress process paradigm, along with nationally representative data from the National Longitudinal Survey of Youth 1997, we examine criminal justice contact—defined as arrest, conviction, and incarceration—and mental health. First, fixed-effects models, which adjust for stable unobserved and time-varying observed characteristics, show that arrest is deleteriously associated with mental health, and arrest accounts for nearly half of the association between incarceration and poor mental health, although certain types of incarceration appear more consequential than others. Second, the associations are similar across race and ethnicity; this, combined with racial/ethnic disparities in contact, indicates that criminal justice interactions exacerbate minority health inequalities. Third, the associations between criminal justice contact, especially arrest and incarceration, and mental health are particularly large among respondents residing in contextually disadvantaged areas during adolescence. Taken together, the results suggest that the consequences of criminal justice contact for mental health have a far greater reach than previously considered.&lt;/p&gt;&quot;,&quot;issue&quot;:&quot;4&quot;,&quot;volume&quot;:&quot;82&quot;},&quot;isTemporary&quot;:false}]},{&quot;citationID&quot;:&quot;MENDELEY_CITATION_b473bd76-72a3-4317-ac73-443d6dfd76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&quot;,&quot;citationItems&quot;:[{&quot;id&quot;:&quot;df4146f0-102b-3764-8c9f-1bcb6a9af6f0&quot;,&quot;itemData&quot;:{&quot;type&quot;:&quot;article-journal&quot;,&quot;id&quot;:&quot;df4146f0-102b-3764-8c9f-1bcb6a9af6f0&quot;,&quot;title&quot;:&quot;Alcohol, drugs, and violence: A meta-meta-analysis.&quot;,&quot;author&quot;:[{&quot;family&quot;:&quot;Duke&quot;,&quot;given&quot;:&quot;Aaron A.&quot;,&quot;parse-names&quot;:false,&quot;dropping-particle&quot;:&quot;&quot;,&quot;non-dropping-particle&quot;:&quot;&quot;},{&quot;family&quot;:&quot;Smith&quot;,&quot;given&quot;:&quot;Kathryn M. Z.&quot;,&quot;parse-names&quot;:false,&quot;dropping-particle&quot;:&quot;&quot;,&quot;non-dropping-particle&quot;:&quot;&quot;},{&quot;family&quot;:&quot;Oberleitner&quot;,&quot;given&quot;:&quot;Lindsay M. S.&quot;,&quot;parse-names&quot;:false,&quot;dropping-particle&quot;:&quot;&quot;,&quot;non-dropping-particle&quot;:&quot;&quot;},{&quot;family&quot;:&quot;Westphal&quot;,&quot;given&quot;:&quot;Alexander&quot;,&quot;parse-names&quot;:false,&quot;dropping-particle&quot;:&quot;&quot;,&quot;non-dropping-particle&quot;:&quot;&quot;},{&quot;family&quot;:&quot;McKee&quot;,&quot;given&quot;:&quot;Sherry A.&quot;,&quot;parse-names&quot;:false,&quot;dropping-particle&quot;:&quot;&quot;,&quot;non-dropping-particle&quot;:&quot;&quot;}],&quot;container-title&quot;:&quot;Psychology of Violence&quot;,&quot;container-title-short&quot;:&quot;Psychol Violence&quot;,&quot;DOI&quot;:&quot;10.1037/vio0000106&quot;,&quot;ISSN&quot;:&quot;2152-081X&quot;,&quot;issued&quot;:{&quot;date-parts&quot;:[[2018,3]]},&quot;page&quot;:&quot;238-249&quot;,&quot;issue&quot;:&quot;2&quot;,&quot;volume&quot;:&quot;8&quot;},&quot;isTemporary&quot;:false}]},{&quot;citationID&quot;:&quot;MENDELEY_CITATION_2f02f57f-b49f-461e-b51b-b79ec77ef9ae&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&quot;,&quot;citationItems&quot;:[{&quot;id&quot;:&quot;8c0797ef-02d3-3f83-af23-3549fe6ff293&quot;,&quot;itemData&quot;:{&quot;type&quot;:&quot;article-journal&quot;,&quot;id&quot;:&quot;8c0797ef-02d3-3f83-af23-3549fe6ff293&quot;,&quot;title&quot;:&quot;The importance of considering polysubstance use: lessons from cocaine research&quot;,&quot;author&quot;:[{&quot;family&quot;:&quot;Liu&quot;,&quot;given&quot;:&quot;Yiyang&quot;,&quot;parse-names&quot;:false,&quot;dropping-particle&quot;:&quot;&quot;,&quot;non-dropping-particle&quot;:&quot;&quot;},{&quot;family&quot;:&quot;Williamson&quot;,&quot;given&quot;:&quot;Victoria&quot;,&quot;parse-names&quot;:false,&quot;dropping-particle&quot;:&quot;&quot;,&quot;non-dropping-particle&quot;:&quot;&quot;},{&quot;family&quot;:&quot;Setlow&quot;,&quot;given&quot;:&quot;Barry&quot;,&quot;parse-names&quot;:false,&quot;dropping-particle&quot;:&quot;&quot;,&quot;non-dropping-particle&quot;:&quot;&quot;},{&quot;family&quot;:&quot;Cottler&quot;,&quot;given&quot;:&quot;Linda B.&quot;,&quot;parse-names&quot;:false,&quot;dropping-particle&quot;:&quot;&quot;,&quot;non-dropping-particle&quot;:&quot;&quot;},{&quot;family&quot;:&quot;Knackstedt&quot;,&quot;given&quot;:&quot;Lori A.&quot;,&quot;parse-names&quot;:false,&quot;dropping-particle&quot;:&quot;&quot;,&quot;non-dropping-particle&quot;:&quot;&quot;}],&quot;container-title&quot;:&quot;Drug and Alcohol Dependence&quot;,&quot;container-title-short&quot;:&quot;Drug Alcohol Depend&quot;,&quot;DOI&quot;:&quot;10.1016/j.drugalcdep.2018.07.025&quot;,&quot;ISSN&quot;:&quot;03768716&quot;,&quot;issued&quot;:{&quot;date-parts&quot;:[[2018,11]]},&quot;page&quot;:&quot;16-28&quot;,&quot;volume&quot;:&quot;192&quot;},&quot;isTemporary&quot;:false}]},{&quot;citationID&quot;:&quot;MENDELEY_CITATION_c5f5d290-76d1-4a5a-bfd2-c523d5f4c600&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&quot;,&quot;citationItems&quot;:[{&quot;id&quot;:&quot;88e714c1-3493-377d-912c-c6202259863e&quot;,&quot;itemData&quot;:{&quot;type&quot;:&quot;article-journal&quot;,&quot;id&quot;:&quot;88e714c1-3493-377d-912c-c6202259863e&quot;,&quot;title&quot;:&quot;Polysubstance use&quot;,&quot;author&quot;:[{&quot;family&quot;:&quot;Connor&quot;,&quot;given&quot;:&quot;Jason P.&quot;,&quot;parse-names&quot;:false,&quot;dropping-particle&quot;:&quot;&quot;,&quot;non-dropping-particle&quot;:&quot;&quot;},{&quot;family&quot;:&quot;Gullo&quot;,&quot;given&quot;:&quot;Matthew J.&quot;,&quot;parse-names&quot;:false,&quot;dropping-particle&quot;:&quot;&quot;,&quot;non-dropping-particle&quot;:&quot;&quot;},{&quot;family&quot;:&quot;White&quot;,&quot;given&quot;:&quot;Angela&quot;,&quot;parse-names&quot;:false,&quot;dropping-particle&quot;:&quot;&quot;,&quot;non-dropping-particle&quot;:&quot;&quot;},{&quot;family&quot;:&quot;Kelly&quot;,&quot;given&quot;:&quot;Adrian B.&quot;,&quot;parse-names&quot;:false,&quot;dropping-particle&quot;:&quot;&quot;,&quot;non-dropping-particle&quot;:&quot;&quot;}],&quot;container-title&quot;:&quot;Current Opinion in Psychiatry&quot;,&quot;container-title-short&quot;:&quot;Curr Opin Psychiatry&quot;,&quot;DOI&quot;:&quot;10.1097/YCO.0000000000000069&quot;,&quot;ISSN&quot;:&quot;0951-7367&quot;,&quot;issued&quot;:{&quot;date-parts&quot;:[[2014,7]]},&quot;page&quot;:&quot;269-275&quot;,&quot;issue&quot;:&quot;4&quot;,&quot;volume&quot;:&quot;27&quot;},&quot;isTemporary&quot;:false}]},{&quot;citationID&quot;:&quot;MENDELEY_CITATION_1c36a039-9421-4f87-9d56-5e64dcc26c2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&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citationID&quot;:&quot;MENDELEY_CITATION_132ec4e7-6233-4ec1-8795-3ee08c2cbcd5&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&quot;,&quot;citationItems&quot;:[{&quot;id&quot;:&quot;971067d7-bd18-3f42-8264-f994c1b8ff41&quot;,&quot;itemData&quot;:{&quot;type&quot;:&quot;article-journal&quot;,&quot;id&quot;:&quot;971067d7-bd18-3f42-8264-f994c1b8ff41&quot;,&quot;title&quot;:&quot;Polydrug use disorders in individuals with opioid use disorder&quot;,&quot;author&quot;:[{&quot;family&quot;:&quot;Hassan&quot;,&quot;given&quot;:&quot;Ahmed N.&quot;,&quot;parse-names&quot;:false,&quot;dropping-particle&quot;:&quot;&quot;,&quot;non-dropping-particle&quot;:&quot;&quot;},{&quot;family&quot;:&quot;Foll&quot;,&quot;given&quot;:&quot;Bernard&quot;,&quot;parse-names&quot;:false,&quot;dropping-particle&quot;:&quot;&quot;,&quot;non-dropping-particle&quot;:&quot;Le&quot;}],&quot;container-title&quot;:&quot;Drug and Alcohol Dependence&quot;,&quot;container-title-short&quot;:&quot;Drug Alcohol Depend&quot;,&quot;DOI&quot;:&quot;10.1016/j.drugalcdep.2019.01.031&quot;,&quot;ISSN&quot;:&quot;03768716&quot;,&quot;issued&quot;:{&quot;date-parts&quot;:[[2019,5]]},&quot;page&quot;:&quot;28-33&quot;,&quot;volume&quot;:&quot;198&quot;},&quot;isTemporary&quot;:false}]},{&quot;citationID&quot;:&quot;MENDELEY_CITATION_5f35eefb-444a-4f81-aad4-84a9ff6167af&quot;,&quot;properties&quot;:{&quot;noteIndex&quot;:0},&quot;isEdited&quot;:false,&quot;manualOverride&quot;:{&quot;isManuallyOverridden&quot;:false,&quot;citeprocText&quot;:&quot;&lt;sup&gt;6,8,9&lt;/sup&gt;&quot;,&quot;manualOverrideText&quot;:&quot;&quot;},&quot;citationItems&quot;:[{&quot;id&quot;:&quot;27e88597-9e4a-3a95-af73-cfe5b9904ae7&quot;,&quot;itemData&quot;:{&quot;type&quot;:&quot;article-journal&quot;,&quot;id&quot;:&quot;27e88597-9e4a-3a95-af73-cfe5b9904ae7&quot;,&quot;title&quot;:&quot;Patterns of substance use and mortality risk in a cohort of ‘hard-to-reach’ polysubstance users&quot;,&quot;author&quot;:[{&quot;family&quot;:&quot;Gjersing&quot;,&quot;given&quot;:&quot;Linn&quot;,&quot;parse-names&quot;:false,&quot;dropping-particle&quot;:&quot;&quot;,&quot;non-dropping-particle&quot;:&quot;&quot;},{&quot;family&quot;:&quot;Bretteville-Jensen&quot;,&quot;given&quot;:&quot;Anne Line&quot;,&quot;parse-names&quot;:false,&quot;dropping-particle&quot;:&quot;&quot;,&quot;non-dropping-particle&quot;:&quot;&quot;}],&quot;container-title&quot;:&quot;Addiction&quot;,&quot;DOI&quot;:&quot;10.1111/add.14053&quot;,&quot;ISSN&quot;:&quot;09652140&quot;,&quot;issued&quot;:{&quot;date-parts&quot;:[[2018,4]]},&quot;page&quot;:&quot;729-739&quot;,&quot;issue&quot;:&quot;4&quot;,&quot;volume&quot;:&quot;113&quot;,&quot;container-title-short&quot;:&quot;&quot;},&quot;isTemporary&quot;:false},{&quot;id&quot;:&quot;ca68b02b-b374-3239-8da2-9681b2f5df3b&quot;,&quot;itemData&quot;:{&quot;type&quot;:&quot;article-journal&quot;,&quot;id&quot;:&quot;ca68b02b-b374-3239-8da2-9681b2f5df3b&quot;,&quot;title&quot;:&quot;Polydrug use and its association with drug treatment outcomes among primary heroin, methamphetamine, and cocaine users&quot;,&quot;author&quot;:[{&quot;family&quot;:&quot;Wang&quot;,&quot;given&quot;:&quot;Linwei&quot;,&quot;parse-names&quot;:false,&quot;dropping-particle&quot;:&quot;&quot;,&quot;non-dropping-particle&quot;:&quot;&quot;},{&quot;family&quot;:&quot;Min&quot;,&quot;given&quot;:&quot;Jeong Eun&quot;,&quot;parse-names&quot;:false,&quot;dropping-particle&quot;:&quot;&quot;,&quot;non-dropping-particle&quot;:&quot;&quot;},{&quot;family&quot;:&quot;Krebs&quot;,&quot;given&quot;:&quot;Emanuel&quot;,&quot;parse-names&quot;:false,&quot;dropping-particle&quot;:&quot;&quot;,&quot;non-dropping-particle&quot;:&quot;&quot;},{&quot;family&quot;:&quot;Evans&quot;,&quot;given&quot;:&quot;Elizabeth&quot;,&quot;parse-names&quot;:false,&quot;dropping-particle&quot;:&quot;&quot;,&quot;non-dropping-particle&quot;:&quot;&quot;},{&quot;family&quot;:&quot;Huang&quot;,&quot;given&quot;:&quot;David&quot;,&quot;parse-names&quot;:false,&quot;dropping-particle&quot;:&quot;&quot;,&quot;non-dropping-particle&quot;:&quot;&quot;},{&quot;family&quot;:&quot;Liu&quot;,&quot;given&quot;:&quot;Lei&quot;,&quot;parse-names&quot;:false,&quot;dropping-particle&quot;:&quot;&quot;,&quot;non-dropping-particle&quot;:&quot;&quot;},{&quot;family&quot;:&quot;Hser&quot;,&quot;given&quot;:&quot;Yih-Ing&quot;,&quot;parse-names&quot;:false,&quot;dropping-particle&quot;:&quot;&quot;,&quot;non-dropping-particle&quot;:&quot;&quot;},{&quot;family&quot;:&quot;Nosyk&quot;,&quot;given&quot;:&quot;Bohdan&quot;,&quot;parse-names&quot;:false,&quot;dropping-particle&quot;:&quot;&quot;,&quot;non-dropping-particle&quot;:&quot;&quot;}],&quot;container-title&quot;:&quot;International Journal of Drug Policy&quot;,&quot;DOI&quot;:&quot;10.1016/j.drugpo.2017.07.009&quot;,&quot;ISSN&quot;:&quot;09553959&quot;,&quot;issued&quot;:{&quot;date-parts&quot;:[[2017,11]]},&quot;page&quot;:&quot;32-40&quot;,&quot;volume&quot;:&quot;49&quot;,&quot;container-title-short&quot;:&quot;&quot;},&quot;isTemporary&quot;:false},{&quot;id&quot;:&quot;0e6242e3-18db-37d8-aeb6-319998262666&quot;,&quot;itemData&quot;:{&quot;type&quot;:&quot;article-journal&quot;,&quot;id&quot;:&quot;0e6242e3-18db-37d8-aeb6-319998262666&quot;,&quot;title&quot;:&quot;Concurrent and Simultaneous Polydrug Use: Latent Class Analysis of an Australian Nationally Representative Sample of Young Adults&quot;,&quot;author&quot;:[{&quot;family&quot;:&quot;Quek&quot;,&quot;given&quot;:&quot;Lake-Hui&quot;,&quot;parse-names&quot;:false,&quot;dropping-particle&quot;:&quot;&quot;,&quot;non-dropping-particle&quot;:&quot;&quot;},{&quot;family&quot;:&quot;Chan&quot;,&quot;given&quot;:&quot;Gary C. K.&quot;,&quot;parse-names&quot;:false,&quot;dropping-particle&quot;:&quot;&quot;,&quot;non-dropping-particle&quot;:&quot;&quot;},{&quot;family&quot;:&quot;White&quot;,&quot;given&quot;:&quot;Angela&quot;,&quot;parse-names&quot;:false,&quot;dropping-particle&quot;:&quot;&quot;,&quot;non-dropping-particle&quot;:&quot;&quot;},{&quot;family&quot;:&quot;Connor&quot;,&quot;given&quot;:&quot;Jason P.&quot;,&quot;parse-names&quot;:false,&quot;dropping-particle&quot;:&quot;&quot;,&quot;non-dropping-particle&quot;:&quot;&quot;},{&quot;family&quot;:&quot;Baker&quot;,&quot;given&quot;:&quot;Peter J.&quot;,&quot;parse-names&quot;:false,&quot;dropping-particle&quot;:&quot;&quot;,&quot;non-dropping-particle&quot;:&quot;&quot;},{&quot;family&quot;:&quot;Saunders&quot;,&quot;given&quot;:&quot;John B.&quot;,&quot;parse-names&quot;:false,&quot;dropping-particle&quot;:&quot;&quot;,&quot;non-dropping-particle&quot;:&quot;&quot;},{&quot;family&quot;:&quot;Kelly&quot;,&quot;given&quot;:&quot;Adrian B.&quot;,&quot;parse-names&quot;:false,&quot;dropping-particle&quot;:&quot;&quot;,&quot;non-dropping-particle&quot;:&quot;&quot;}],&quot;container-title&quot;:&quot;Frontiers in Public Health&quot;,&quot;container-title-short&quot;:&quot;Front Public Health&quot;,&quot;DOI&quot;:&quot;10.3389/fpubh.2013.00061&quot;,&quot;ISSN&quot;:&quot;2296-2565&quot;,&quot;issued&quot;:{&quot;date-parts&quot;:[[2013]]},&quot;volume&quot;:&quot;1&quot;},&quot;isTemporary&quot;:false}],&quot;citationTag&quot;:&quot;MENDELEY_CITATION_v3_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&quot;},{&quot;citationID&quot;:&quot;MENDELEY_CITATION_27dd2efa-74aa-4533-8b67-8331b39c7fd9&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&quot;,&quot;citationItems&quot;:[{&quot;id&quot;:&quot;b15c5cca-5292-3914-8f5a-078633718d78&quot;,&quot;itemData&quot;:{&quot;type&quot;:&quot;article-journal&quot;,&quot;id&quot;:&quot;b15c5cca-5292-3914-8f5a-078633718d78&quot;,&quot;title&quot;:&quot;Types of criminal legal system exposure and polysubstance use: Prevalence and correlates among U.S. adults in the National Survey on Drug Use and Health, 2015–2019&quot;,&quot;author&quot;:[{&quot;family&quot;:&quot;Ford&quot;,&quot;given&quot;:&quot;Jason A.&quot;,&quot;parse-names&quot;:false,&quot;dropping-particle&quot;:&quot;&quot;,&quot;non-dropping-particle&quot;:&quot;&quot;},{&quot;family&quot;:&quot;Ortiz&quot;,&quot;given&quot;:&quot;Kasim&quot;,&quot;parse-names&quot;:false,&quot;dropping-particle&quot;:&quot;&quot;,&quot;non-dropping-particle&quot;:&quot;&quot;},{&quot;family&quot;:&quot;Schepis&quot;,&quot;given&quot;:&quot;Ty S.&quot;,&quot;parse-names&quot;:false,&quot;dropping-particle&quot;:&quot;&quot;,&quot;non-dropping-particle&quot;:&quot;&quot;},{&quot;family&quot;:&quot;McCabe&quot;,&quot;given&quot;:&quot;Sean Esteban&quot;,&quot;parse-names&quot;:false,&quot;dropping-particle&quot;:&quot;&quot;,&quot;non-dropping-particle&quot;:&quot;&quot;}],&quot;container-title&quot;:&quot;Drug and Alcohol Dependence&quot;,&quot;container-title-short&quot;:&quot;Drug Alcohol Depend&quot;,&quot;DOI&quot;:&quot;10.1016/j.drugalcdep.2022.109511&quot;,&quot;ISSN&quot;:&quot;03768716&quot;,&quot;issued&quot;:{&quot;date-parts&quot;:[[2022,8]]},&quot;page&quot;:&quot;109511&quot;,&quot;volume&quot;:&quot;237&quot;},&quot;isTemporary&quot;:false},{&quot;id&quot;:&quot;2089bb38-5f7d-381d-b26e-7e797551ea12&quot;,&quot;itemData&quot;:{&quot;type&quot;:&quot;article-journal&quot;,&quot;id&quot;:&quot;2089bb38-5f7d-381d-b26e-7e797551ea12&quot;,&quot;title&quot;:&quot;Substance use pattern, self-control and social network are associated with crime in a substance-using population&quot;,&quot;author&quot;:[{&quot;family&quot;:&quot;Skjaervø&quot;,&quot;given&quot;:&quot;Ingeborg&quot;,&quot;parse-names&quot;:false,&quot;dropping-particle&quot;:&quot;&quot;,&quot;non-dropping-particle&quot;:&quot;&quot;},{&quot;family&quot;:&quot;Skurtveit&quot;,&quot;given&quot;:&quot;Svetlana&quot;,&quot;parse-names&quot;:false,&quot;dropping-particle&quot;:&quot;&quot;,&quot;non-dropping-particle&quot;:&quot;&quot;},{&quot;family&quot;:&quot;Clausen&quot;,&quot;given&quot;:&quot;Thomas&quot;,&quot;parse-names&quot;:false,&quot;dropping-particle&quot;:&quot;&quot;,&quot;non-dropping-particle&quot;:&quot;&quot;},{&quot;family&quot;:&quot;Bukten&quot;,&quot;given&quot;:&quot;Anne&quot;,&quot;parse-names&quot;:false,&quot;dropping-particle&quot;:&quot;&quot;,&quot;non-dropping-particle&quot;:&quot;&quot;}],&quot;container-title&quot;:&quot;Drug and Alcohol Review&quot;,&quot;container-title-short&quot;:&quot;Drug Alcohol Rev&quot;,&quot;DOI&quot;:&quot;10.1111/dar.12406&quot;,&quot;ISSN&quot;:&quot;09595236&quot;,&quot;issued&quot;:{&quot;date-parts&quot;:[[2017,3]]},&quot;page&quot;:&quot;245-252&quot;,&quot;issue&quot;:&quot;2&quot;,&quot;volume&quot;:&quot;36&quot;},&quot;isTemporary&quot;:false}]},{&quot;citationID&quot;:&quot;MENDELEY_CITATION_f8f3c1fb-2c06-4da7-bbff-75f5c4bbb41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&quot;,&quot;citationItems&quot;:[{&quot;id&quot;:&quot;9e785e4f-9a21-3363-b603-154df1d0de42&quot;,&quot;itemData&quot;:{&quot;type&quot;:&quot;article-journal&quot;,&quot;id&quot;:&quot;9e785e4f-9a21-3363-b603-154df1d0de42&quot;,&quot;title&quot;:&quot;Prevalence and sociodemographic factors associated with polysubstance use: analysis of a population-based survey in Jamaica&quot;,&quot;author&quot;:[{&quot;family&quot;:&quot;Lalwani&quot;,&quot;given&quot;:&quot;Kunal&quot;,&quot;parse-names&quot;:false,&quot;dropping-particle&quot;:&quot;&quot;,&quot;non-dropping-particle&quot;:&quot;&quot;},{&quot;family&quot;:&quot;Whitehorne-Smith&quot;,&quot;given&quot;:&quot;Patrice&quot;,&quot;parse-names&quot;:false,&quot;dropping-particle&quot;:&quot;&quot;,&quot;non-dropping-particle&quot;:&quot;&quot;},{&quot;family&quot;:&quot;Walcott&quot;,&quot;given&quot;:&quot;Geoffrey&quot;,&quot;parse-names&quot;:false,&quot;dropping-particle&quot;:&quot;&quot;,&quot;non-dropping-particle&quot;:&quot;&quot;},{&quot;family&quot;:&quot;McLeary&quot;,&quot;given&quot;:&quot;Joni-Gaye&quot;,&quot;parse-names&quot;:false,&quot;dropping-particle&quot;:&quot;&quot;,&quot;non-dropping-particle&quot;:&quot;&quot;},{&quot;family&quot;:&quot;Mitchell&quot;,&quot;given&quot;:&quot;Gabrielle&quot;,&quot;parse-names&quot;:false,&quot;dropping-particle&quot;:&quot;&quot;,&quot;non-dropping-particle&quot;:&quot;&quot;},{&quot;family&quot;:&quot;Abel&quot;,&quot;given&quot;:&quot;Wendel&quot;,&quot;parse-names&quot;:false,&quot;dropping-particle&quot;:&quot;&quot;,&quot;non-dropping-particle&quot;:&quot;&quot;}],&quot;container-title&quot;:&quot;BMC Psychiatry&quot;,&quot;container-title-short&quot;:&quot;BMC Psychiatry&quot;,&quot;DOI&quot;:&quot;10.1186/s12888-022-04160-2&quot;,&quot;ISSN&quot;:&quot;1471-244X&quot;,&quot;issued&quot;:{&quot;date-parts&quot;:[[2022,12,29]]},&quot;page&quot;:&quot;513&quot;,&quot;issue&quot;:&quot;1&quot;,&quot;volume&quot;:&quot;22&quot;},&quot;isTemporary&quot;:false}]},{&quot;citationID&quot;:&quot;MENDELEY_CITATION_3303a904-353c-47d2-932c-16a79ac4b26f&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zMwM2E5MDQtMzUzYy00N2QyLTkzMmMtMTZhNzlhYzRiMjZmIiwicHJvcGVydGllcyI6eyJub3RlSW5kZXgiOjB9LCJpc0VkaXRlZCI6ZmFsc2UsIm1hbnVhbE92ZXJyaWRlIjp7ImlzTWFudWFsbHlPdmVycmlkZGVuIjpmYWxzZSwiY2l0ZXByb2NUZXh0IjoiPHN1cD4xMz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f29e0198-0b52-4024-9487-8261f6fc265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&quot;,&quot;citationItems&quot;:[{&quot;id&quot;:&quot;d25d205b-dc6a-36b7-b386-b137960b03d6&quot;,&quot;itemData&quot;:{&quot;type&quot;:&quot;article-journal&quot;,&quot;id&quot;:&quot;d25d205b-dc6a-36b7-b386-b137960b03d6&quot;,&quot;title&quot;:&quot;Prevalence and Patterns of Polydrug Use in Latin America: Analysis of Population-based Surveys in Six Countries&quot;,&quot;author&quot;:[{&quot;family&quot;:&quot;Reyes&quot;,&quot;given&quot;:&quot;Juan Carlos&quot;,&quot;parse-names&quot;:false,&quot;dropping-particle&quot;:&quot;&quot;,&quot;non-dropping-particle&quot;:&quot;&quot;},{&quot;family&quot;:&quot;Perez&quot;,&quot;given&quot;:&quot;Cynthia M.&quot;,&quot;parse-names&quot;:false,&quot;dropping-particle&quot;:&quot;&quot;,&quot;non-dropping-particle&quot;:&quot;&quot;},{&quot;family&quot;:&quot;Colon&quot;,&quot;given&quot;:&quot;Hector M.&quot;,&quot;parse-names&quot;:false,&quot;dropping-particle&quot;:&quot;&quot;,&quot;non-dropping-particle&quot;:&quot;&quot;},{&quot;family&quot;:&quot;Dowell&quot;,&quot;given&quot;:&quot;Marya Hynes&quot;,&quot;parse-names&quot;:false,&quot;dropping-particle&quot;:&quot;&quot;,&quot;non-dropping-particle&quot;:&quot;&quot;},{&quot;family&quot;:&quot;Cumsille&quot;,&quot;given&quot;:&quot;Francisco&quot;,&quot;parse-names&quot;:false,&quot;dropping-particle&quot;:&quot;&quot;,&quot;non-dropping-particle&quot;:&quot;&quot;}],&quot;container-title&quot;:&quot;Review of European Studies&quot;,&quot;container-title-short&quot;:&quot;Rev Eur Stud&quot;,&quot;DOI&quot;:&quot;10.5539/res.v5n1p10&quot;,&quot;ISSN&quot;:&quot;1918-7181&quot;,&quot;issued&quot;:{&quot;date-parts&quot;:[[2013,2,18]]},&quot;issue&quot;:&quot;1&quot;,&quot;volume&quot;:&quot;5&quot;},&quot;isTemporary&quot;:false}]},{&quot;citationID&quot;:&quot;MENDELEY_CITATION_5b699311-0ff4-470e-af79-82491c373b26&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&quot;,&quot;citationItems&quot;:[{&quot;id&quot;:&quot;8dc121fb-d3e2-373d-88a3-e692055736aa&quot;,&quot;itemData&quot;:{&quot;type&quot;:&quot;article-journal&quot;,&quot;id&quot;:&quot;8dc121fb-d3e2-373d-88a3-e692055736aa&quot;,&quot;title&quot;:&quot;Consumo de sustancias y conductas de riesgo en consumidores de pasta base de cacaína no consultantes a servicios de rehabilitación&quot;,&quot;author&quot;:[{&quot;family&quot;:&quot;Santis B&quot;,&quot;given&quot;:&quot;Rodrigo&quot;,&quot;parse-names&quot;:false,&quot;dropping-particle&quot;:&quot;&quot;,&quot;non-dropping-particle&quot;:&quot;&quot;},{&quot;family&quot;:&quot;Hidalgo C&quot;,&quot;given&quot;:&quot;Carmen Gloria&quot;,&quot;parse-names&quot;:false,&quot;dropping-particle&quot;:&quot;&quot;,&quot;non-dropping-particle&quot;:&quot;&quot;},{&quot;family&quot;:&quot;Hayden C&quot;,&quot;given&quot;:&quot;Viviana&quot;,&quot;parse-names&quot;:false,&quot;dropping-particle&quot;:&quot;&quot;,&quot;non-dropping-particle&quot;:&quot;&quot;},{&quot;family&quot;:&quot;Anselmo M&quot;,&quot;given&quot;:&quot;Enzo&quot;,&quot;parse-names&quot;:false,&quot;dropping-particle&quot;:&quot;&quot;,&quot;non-dropping-particle&quot;:&quot;&quot;},{&quot;family&quot;:&quot;Rodríguez T&quot;,&quot;given&quot;:&quot;Jorge&quot;,&quot;parse-names&quot;:false,&quot;dropping-particle&quot;:&quot;&quot;,&quot;non-dropping-particle&quot;:&quot;&quot;},{&quot;family&quot;:&quot;Cartajena de la M&quot;,&quot;given&quot;:&quot;Fernando&quot;,&quot;parse-names&quot;:false,&quot;dropping-particle&quot;:&quot;&quot;,&quot;non-dropping-particle&quot;:&quot;&quot;},{&quot;family&quot;:&quot;Dreyse D&quot;,&quot;given&quot;:&quot;Jorge&quot;,&quot;parse-names&quot;:false,&quot;dropping-particle&quot;:&quot;&quot;,&quot;non-dropping-particle&quot;:&quot;&quot;},{&quot;family&quot;:&quot;Torres B&quot;,&quot;given&quot;:&quot;Rafael&quot;,&quot;parse-names&quot;:false,&quot;dropping-particle&quot;:&quot;&quot;,&quot;non-dropping-particle&quot;:&quot;&quot;}],&quot;container-title&quot;:&quot;Revista médica de Chile&quot;,&quot;container-title-short&quot;:&quot;Rev Med Chil&quot;,&quot;DOI&quot;:&quot;10.4067/S0034-98872007000100007&quot;,&quot;ISSN&quot;:&quot;0034-9887&quot;,&quot;issued&quot;:{&quot;date-parts&quot;:[[2007,1]]},&quot;issue&quot;:&quot;1&quot;,&quot;volume&quot;:&quot;135&quot;},&quot;isTemporary&quot;:false},{&quot;id&quot;:&quot;c04fbc8f-7706-31bd-bffb-23876425fee5&quot;,&quot;itemData&quot;:{&quot;type&quot;:&quot;article-journal&quot;,&quot;id&quot;:&quot;c04fbc8f-7706-31bd-bffb-23876425fee5&quot;,&quot;title&quot;:&quot;Polydrug Use and Co-occurring Substance Use Disorders in a Respondent Driven Sampling of Cocaine Base Paste Users in Santiago, Chile&quot;,&quot;author&quot;:[{&quot;family&quot;:&quot;Olivari&quot;,&quot;given&quot;:&quot;Carla F.&quot;,&quot;parse-names&quot;:false,&quot;dropping-particle&quot;:&quot;&quot;,&quot;non-dropping-particle&quot;:&quot;&quot;},{&quot;family&quot;:&quot;Gaete&quot;,&quot;given&quot;:&quot;Jorge&quot;,&quot;parse-names&quot;:false,&quot;dropping-particle&quot;:&quot;&quot;,&quot;non-dropping-particle&quot;:&quot;&quot;},{&quot;family&quot;:&quot;Rodriguez&quot;,&quot;given&quot;:&quot;Nicolás&quot;,&quot;parse-names&quot;:false,&quot;dropping-particle&quot;:&quot;&quot;,&quot;non-dropping-particle&quot;:&quot;&quot;},{&quot;family&quot;:&quot;Pizarro&quot;,&quot;given&quot;:&quot;Esteban&quot;,&quot;parse-names&quot;:false,&quot;dropping-particle&quot;:&quot;&quot;,&quot;non-dropping-particle&quot;:&quot;&quot;},{&quot;family&quot;:&quot;Villar&quot;,&quot;given&quot;:&quot;Paloma&quot;,&quot;parse-names&quot;:false,&quot;dropping-particle&quot;:&quot;&quot;,&quot;non-dropping-particle&quot;:&quot;Del&quot;},{&quot;family&quot;:&quot;Calvo&quot;,&quot;given&quot;:&quot;Esteban&quot;,&quot;parse-names&quot;:false,&quot;dropping-particle&quot;:&quot;&quot;,&quot;non-dropping-particle&quot;:&quot;&quot;},{&quot;family&quot;:&quot;Castillo-Carniglia&quot;,&quot;given&quot;:&quot;Alvaro&quot;,&quot;parse-names&quot;:false,&quot;dropping-particle&quot;:&quot;&quot;,&quot;non-dropping-particle&quot;:&quot;&quot;}],&quot;container-title&quot;:&quot;Journal of Psychoactive Drugs&quot;,&quot;container-title-short&quot;:&quot;J Psychoactive Drugs&quot;,&quot;DOI&quot;:&quot;10.1080/02791072.2021.1976886&quot;,&quot;ISSN&quot;:&quot;0279-1072&quot;,&quot;issued&quot;:{&quot;date-parts&quot;:[[2022,8,8]]},&quot;page&quot;:&quot;348-357&quot;,&quot;issue&quot;:&quot;4&quot;,&quot;volume&quot;:&quot;54&quot;},&quot;isTemporary&quot;:false},{&quot;id&quot;:&quot;8387238e-ca8c-3bde-b39c-4aa40a92e4ac&quot;,&quot;itemData&quot;:{&quot;type&quot;:&quot;article-journal&quot;,&quot;id&quot;:&quot;8387238e-ca8c-3bde-b39c-4aa40a92e4ac&quot;,&quot;title&quot;:&quot;Precocidad de inicio del consumo de sustancias psicoactivas y su relación con otros comportamientos de riesgo para la salud en adolescentes chilenos&quot;,&quot;author&quot;:[{&quot;family&quot;:&quot;Vilugrón&quot;,&quot;given&quot;:&quot;Fabiola&quot;,&quot;parse-names&quot;:false,&quot;dropping-particle&quot;:&quot;&quot;,&quot;non-dropping-particle&quot;:&quot;&quot;},{&quot;family&quot;:&quot;Molina G.&quot;,&quot;given&quot;:&quot;Temístocles&quot;,&quot;parse-names&quot;:false,&quot;dropping-particle&quot;:&quot;&quot;,&quot;non-dropping-particle&quot;:&quot;&quot;},{&quot;family&quot;:&quot;Gras-Pérez&quot;,&quot;given&quot;:&quot;María Eugenia&quot;,&quot;parse-names&quot;:false,&quot;dropping-particle&quot;:&quot;&quot;,&quot;non-dropping-particle&quot;:&quot;&quot;},{&quot;family&quot;:&quot;Font-Mayolas&quot;,&quot;given&quot;:&quot;Sílvia&quot;,&quot;parse-names&quot;:false,&quot;dropping-particle&quot;:&quot;&quot;,&quot;non-dropping-particle&quot;:&quot;&quot;}],&quot;container-title&quot;:&quot;Revista médica de Chile&quot;,&quot;container-title-short&quot;:&quot;Rev Med Chil&quot;,&quot;DOI&quot;:&quot;10.4067/s0034-98872022000500584&quot;,&quot;ISSN&quot;:&quot;0034-9887&quot;,&quot;issued&quot;:{&quot;date-parts&quot;:[[2022,5]]},&quot;page&quot;:&quot;584-596&quot;,&quot;issue&quot;:&quot;5&quot;,&quot;volume&quot;:&quot;150&quot;},&quot;isTemporary&quot;:false}]},{&quot;citationID&quot;:&quot;MENDELEY_CITATION_17309c1c-1160-42e6-a80f-772c98967f5f&quot;,&quot;properties&quot;:{&quot;noteIndex&quot;:0},&quot;isEdited&quot;:false,&quot;manualOverride&quot;:{&quot;isManuallyOverridden&quot;:false,&quot;citeprocText&quot;:&quot;&lt;sup&gt;17–19&lt;/sup&gt;&quot;,&quot;manualOverrideText&quot;:&quot;&quot;},&quot;citationTag&quot;:&quot;MENDELEY_CITATION_v3_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&quot;,&quot;citationItems&quot;:[{&quot;id&quot;:&quot;d70b1e3e-c6e8-3e5c-8ab9-722f93497268&quot;,&quot;itemData&quot;:{&quot;type&quot;:&quot;webpage&quot;,&quot;id&quot;:&quot;d70b1e3e-c6e8-3e5c-8ab9-722f93497268&quot;,&quot;title&quot;:&quot;Recovery/remission from substance use disorders: an analysis of reported outcomes in 415 scientific reports, 1868–2011. 2012&quot;,&quot;author&quot;:[{&quot;family&quot;:&quot;White&quot;,&quot;given&quot;:&quot;W.&quot;,&quot;parse-names&quot;:false,&quot;dropping-particle&quot;:&quot;&quot;,&quot;non-dropping-particle&quot;:&quot;&quot;}],&quot;container-title&quot;:&quot;Philadelphia Department of Behavioral Health and Intellectual disAbility Services and the Great Lakes Addiction Technology Transfer Center: Chicago, Illinois &amp; Philadelphia, PA&quot;,&quot;accessed&quot;:{&quot;date-parts&quot;:[[2023,3,13]]},&quot;URL&quot;:&quot;https://www.naadac.org/assets/2416/whitewl2012_recoveryremission_from_substance_abuse_disorders.pdf&quot;,&quot;container-title-short&quot;:&quot;&quot;},&quot;isTemporary&quot;:false},{&quot;id&quot;:&quot;09059e8c-c598-3c39-ba41-bd3623f2c56f&quot;,&quot;itemData&quot;:{&quot;type&quot;:&quot;article-journal&quot;,&quot;id&quot;:&quot;09059e8c-c598-3c39-ba41-bd3623f2c56f&quot;,&quot;title&quot;:&quot;Relapse after inpatient substance use treatment: A prospective cohort study among users of illicit substances&quot;,&quot;author&quot;:[{&quot;family&quot;:&quot;Andersson&quot;,&quot;given&quot;:&quot;Helle Wessel&quot;,&quot;parse-names&quot;:false,&quot;dropping-particle&quot;:&quot;&quot;,&quot;non-dropping-particle&quot;:&quot;&quot;},{&quot;family&quot;:&quot;Wenaas&quot;,&quot;given&quot;:&quot;Merethe&quot;,&quot;parse-names&quot;:false,&quot;dropping-particle&quot;:&quot;&quot;,&quot;non-dropping-particle&quot;:&quot;&quot;},{&quot;family&quot;:&quot;Nordfjærn&quot;,&quot;given&quot;:&quot;Trond&quot;,&quot;parse-names&quot;:false,&quot;dropping-particle&quot;:&quot;&quot;,&quot;non-dropping-particle&quot;:&quot;&quot;}],&quot;container-title&quot;:&quot;Addictive Behaviors&quot;,&quot;DOI&quot;:&quot;10.1016/j.addbeh.2018.11.008&quot;,&quot;ISSN&quot;:&quot;03064603&quot;,&quot;issued&quot;:{&quot;date-parts&quot;:[[2019,3]]},&quot;page&quot;:&quot;222-228&quot;,&quot;volume&quot;:&quot;90&quot;,&quot;container-title-short&quot;:&quot;&quot;},&quot;isTemporary&quot;:false},{&quot;id&quot;:&quot;f1ba4780-f8d8-320a-a180-044162799100&quot;,&quot;itemData&quot;:{&quot;type&quot;:&quot;article-journal&quot;,&quot;id&quot;:&quot;f1ba4780-f8d8-320a-a180-044162799100&quot;,&quot;title&quot;:&quot;Generational trends and patterns in readmission within a statewide cohort of clients receiving heroin use disorder treatment in Maryland, 2007–2013&quot;,&quot;author&quot;:[{&quot;family&quot;:&quot;Rezai-Zadeh&quot;,&quot;given&quot;:&quot;K Paul&quot;,&quot;parse-names&quot;:false,&quot;dropping-particle&quot;:&quot;&quot;,&quot;non-dropping-particle&quot;:&quot;&quot;},{&quot;family&quot;:&quot;Engstrom&quot;,&quot;given&quot;:&quot;Richard N&quot;,&quot;parse-names&quot;:false,&quot;dropping-particle&quot;:&quot;&quot;,&quot;non-dropping-particle&quot;:&quot;&quot;},{&quot;family&quot;:&quot;Sharma&quot;,&quot;given&quot;:&quot;Andy&quot;,&quot;parse-names&quot;:false,&quot;dropping-particle&quot;:&quot;&quot;,&quot;non-dropping-particle&quot;:&quot;&quot;},{&quot;family&quot;:&quot;Chen&quot;,&quot;given&quot;:&quot;Yiming&quot;,&quot;parse-names&quot;:false,&quot;dropping-particle&quot;:&quot;&quot;,&quot;non-dropping-particle&quot;:&quot;&quot;},{&quot;family&quot;:&quot;Chu&quot;,&quot;given&quot;:&quot;Jun&quot;,&quot;parse-names&quot;:false,&quot;dropping-particle&quot;:&quot;&quot;,&quot;non-dropping-particle&quot;:&quot;&quot;},{&quot;family&quot;:&quot;Cox&quot;,&quot;given&quot;:&quot;Robin Parker&quot;,&quot;parse-names&quot;:false,&quot;dropping-particle&quot;:&quot;&quot;,&quot;non-dropping-particle&quot;:&quot;&quot;},{&quot;family&quot;:&quot;Lee&quot;,&quot;given&quot;:&quot;Mei-Ling Ting&quot;,&quot;parse-names&quot;:false,&quot;dropping-particle&quot;:&quot;&quot;,&quot;non-dropping-particle&quot;:&quot;&quot;}],&quot;container-title&quot;:&quot;Journal of Substance Abuse Treatment&quot;,&quot;container-title-short&quot;:&quot;J Subst Abuse Treat&quot;,&quot;DOI&quot;:&quot;https://doi.org/10.1016/j.jsat.2018.10.010&quot;,&quot;ISSN&quot;:&quot;0740-5472&quot;,&quot;URL&quot;:&quot;https://www.sciencedirect.com/science/article/pii/S0740547218301399&quot;,&quot;issued&quot;:{&quot;date-parts&quot;:[[2019]]},&quot;page&quot;:&quot;82-91&quot;,&quot;abstract&quot;:&quot;The recent rise in opioid-related overdose deaths stresses the importance of understanding how heroin use disorders persist and what interventions are best suited for treating these illnesses. Trends show that there are diverse pathways leading to heroin use disorder that span multiple generations, but little is known about how different generations utilize and respond to treatment. This study provides insight into treatment utilization for young, middle-aged, and older adults by examination of an unusually rich longitudinal dataset of substance use disorder clients in Maryland who were treated for heroin use. Results show that clear patterns of treatment readmission emerge across generations in treatment-naïve clients with regard to gender, ethnicity, employment, geographical region, and treatment type/intensity. In particular, Millennials comprise the majority of the clients receiving heroin use disorder treatment and are the largest contributor to these readmission patterns. Millennials are also given opioid maintenance therapy (OMT) more frequently than other generations, while exhibiting a strong avoidance to treatment. Generational differences in treatment decisions and outcomes over the course of a treatment career are important for understanding the nature of the current opioid epidemic, and can play an important role in directing heroin use disorder treatment efforts and improving models of care.&quot;,&quot;volume&quot;:&quot;96&quot;},&quot;isTemporary&quot;:false}]},{&quot;citationID&quot;:&quot;MENDELEY_CITATION_20b4a3b5-b9a3-4087-82a3-389639332443&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&quot;,&quot;citationItems&quot;:[{&quot;id&quot;:&quot;74ac64a1-2977-3c64-b040-f05ca425c0ae&quot;,&quot;itemData&quot;:{&quot;type&quot;:&quot;article-journal&quot;,&quot;id&quot;:&quot;74ac64a1-2977-3c64-b040-f05ca425c0ae&quot;,&quot;title&quot;:&quot;Systematic Review of Criminal and Legal Involvement After Substance Use and Mental Health Treatment Among Veterans: Building Toward Needed Research&quot;,&quot;author&quot;:[{&quot;family&quot;:&quot;Timko&quot;,&quot;given&quot;:&quot;Christine&quot;,&quot;parse-names&quot;:false,&quot;dropping-particle&quot;:&quot;&quot;,&quot;non-dropping-particle&quot;:&quot;&quot;},{&quot;family&quot;:&quot;Nash&quot;,&quot;given&quot;:&quot;Amia&quot;,&quot;parse-names&quot;:false,&quot;dropping-particle&quot;:&quot;&quot;,&quot;non-dropping-particle&quot;:&quot;&quot;},{&quot;family&quot;:&quot;Owens&quot;,&quot;given&quot;:&quot;Mandy D&quot;,&quot;parse-names&quot;:false,&quot;dropping-particle&quot;:&quot;&quot;,&quot;non-dropping-particle&quot;:&quot;&quot;},{&quot;family&quot;:&quot;Taylor&quot;,&quot;given&quot;:&quot;Emmeline&quot;,&quot;parse-names&quot;:false,&quot;dropping-particle&quot;:&quot;&quot;,&quot;non-dropping-particle&quot;:&quot;&quot;},{&quot;family&quot;:&quot;Finlay&quot;,&quot;given&quot;:&quot;Andrea K&quot;,&quot;parse-names&quot;:false,&quot;dropping-particle&quot;:&quot;&quot;,&quot;non-dropping-particle&quot;:&quot;&quot;}],&quot;container-title&quot;:&quot;Substance Abuse: Research and Treatment&quot;,&quot;container-title-short&quot;:&quot;Subst Abuse&quot;,&quot;DOI&quot;:&quot;10.1177/1178221819901281&quot;,&quot;ISSN&quot;:&quot;1178-2218&quot;,&quot;issued&quot;:{&quot;date-parts&quot;:[[2020,1,24]]},&quot;page&quot;:&quot;117822181990128&quot;,&quot;abstract&quot;:&quot;&lt;p&gt;Evidence indicates that substance use and mental health treatment is often associated with reduced criminal activity. The present systematic review examined this association among military veterans, and aimed to provide a comprehensive summary of needed research to further contribute to reduced criminal activity among veterans. This systematic review was derived from a scoping review that mapped existing research on justice-involved veterans’ health. For the current systematic review, a subset of 20 publications was selected that addressed the question of whether criminal activity declines among veterans treated for substance use and mental health disorders. Generally, veterans improved on criminal outcomes from pre- to post-treatment for opioid use, other substance use, or mental health conditions, and more sustained treatment was associated with better outcomes. This occurred despite high rates of criminal involvement among veterans prior to entering treatment. Needed are substance use and mental health treatment studies that include women justice-involved veterans, follow criminally-active veterans for longer periods of time, and use validated and reliable measures of criminal activity with fully transparent statistical procedures. Future randomized trials should evaluate new treatments against evidence-based treatments (versus no-treatment control conditions). Subsequent studies should examine how to link veterans to effective treatments, facilitate sustained treatment engagement, and ensure the availability of effective treatments, and examine mechanisms (mediators and moderators) that explain the association of treatment with reduced criminal activity among veterans. Best practices are needed for reducing criminal activity among the minority of justice-involved veterans who do not have diagnosed substance use and/or mental health disorders.&lt;/p&gt;&quot;,&quot;volume&quot;:&quot;14&quot;},&quot;isTemporary&quot;:false}]},{&quot;citationID&quot;:&quot;MENDELEY_CITATION_790f96e4-31ad-4e72-984e-88a386622a5c&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&quot;,&quot;citationItems&quot;:[{&quot;id&quot;:&quot;2ee7fb66-8547-369e-a207-80ce96687e36&quot;,&quot;itemData&quot;:{&quot;type&quot;:&quot;article-journal&quot;,&quot;id&quot;:&quot;2ee7fb66-8547-369e-a207-80ce96687e36&quot;,&quot;title&quot;:&quot;Comorbid Substance Use and Mental Health Disorders: Prior Treatment/Admission as a Predictor of Criminal Arrest Among American Youths&quot;,&quot;author&quot;:[{&quot;family&quot;:&quot;Nkemjika&quot;,&quot;given&quot;:&quot;Stanley&quot;,&quot;parse-names&quot;:false,&quot;dropping-particle&quot;:&quot;&quot;,&quot;non-dropping-particle&quot;:&quot;&quot;},{&quot;family&quot;:&quot;Olatunji&quot;,&quot;given&quot;:&quot;Eniola&quot;,&quot;parse-names&quot;:false,&quot;dropping-particle&quot;:&quot;&quot;,&quot;non-dropping-particle&quot;:&quot;&quot;},{&quot;family&quot;:&quot;Olwit&quot;,&quot;given&quot;:&quot;Connie&quot;,&quot;parse-names&quot;:false,&quot;dropping-particle&quot;:&quot;&quot;,&quot;non-dropping-particle&quot;:&quot;&quot;},{&quot;family&quot;:&quot;Jegede&quot;,&quot;given&quot;:&quot;Oluwole&quot;,&quot;parse-names&quot;:false,&quot;dropping-particle&quot;:&quot;&quot;,&quot;non-dropping-particle&quot;:&quot;&quot;},{&quot;family&quot;:&quot;Brown&quot;,&quot;given&quot;:&quot;Colvette&quot;,&quot;parse-names&quot;:false,&quot;dropping-particle&quot;:&quot;&quot;,&quot;non-dropping-particle&quot;:&quot;&quot;},{&quot;family&quot;:&quot;Olupona&quot;,&quot;given&quot;:&quot;Tolu&quot;,&quot;parse-names&quot;:false,&quot;dropping-particle&quot;:&quot;&quot;,&quot;non-dropping-particle&quot;:&quot;&quot;},{&quot;family&quot;:&quot;Okosun&quot;,&quot;given&quot;:&quot;Ike S&quot;,&quot;parse-names&quot;:false,&quot;dropping-particle&quot;:&quot;&quot;,&quot;non-dropping-particle&quot;:&quot;&quot;}],&quot;container-title&quot;:&quot;Cureus&quot;,&quot;container-title-short&quot;:&quot;Cureus&quot;,&quot;DOI&quot;:&quot;10.7759/cureus.21551&quot;,&quot;ISSN&quot;:&quot;2168-8184&quot;,&quot;issued&quot;:{&quot;date-parts&quot;:[[2022,1,24]]}},&quot;isTemporary&quot;:false}]},{&quot;citationID&quot;:&quot;MENDELEY_CITATION_44aed382-6e2b-413a-bbf0-63c852e37b4d&quot;,&quot;properties&quot;:{&quot;noteIndex&quot;:0},&quot;isEdited&quot;:false,&quot;manualOverride&quot;:{&quot;isManuallyOverridden&quot;:false,&quot;citeprocText&quot;:&quot;&lt;sup&gt;22–24&lt;/sup&gt;&quot;,&quot;manualOverrideText&quot;:&quot;&quot;},&quot;citationTag&quot;:&quot;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&quot;,&quot;citationItems&quot;:[{&quot;id&quot;:&quot;aa8e302d-a938-3f9c-88fe-813a787b2a1b&quot;,&quot;itemData&quot;:{&quot;type&quot;:&quot;article-journal&quot;,&quot;id&quot;:&quot;aa8e302d-a938-3f9c-88fe-813a787b2a1b&quot;,&quot;title&quot;:&quot;Effectiveness of value-based purchasing for substance use treatment engagement and retention&quot;,&quot;author&quot;:[{&quot;family&quot;:&quot;Reif&quot;,&quot;given&quot;:&quot;Sharon&quot;,&quot;parse-names&quot;:false,&quot;dropping-particle&quot;:&quot;&quot;,&quot;non-dropping-particle&quot;:&quot;&quot;},{&quot;family&quot;:&quot;Stewart&quot;,&quot;given&quot;:&quot;Maureen T&quot;,&quot;parse-names&quot;:false,&quot;dropping-particle&quot;:&quot;&quot;,&quot;non-dropping-particle&quot;:&quot;&quot;},{&quot;family&quot;:&quot;Torres&quot;,&quot;given&quot;:&quot;Maria E&quot;,&quot;parse-names&quot;:false,&quot;dropping-particle&quot;:&quot;&quot;,&quot;non-dropping-particle&quot;:&quot;&quot;},{&quot;family&quot;:&quot;Davis&quot;,&quot;given&quot;:&quot;Margot T&quot;,&quot;parse-names&quot;:false,&quot;dropping-particle&quot;:&quot;&quot;,&quot;non-dropping-particle&quot;:&quot;&quot;},{&quot;family&quot;:&quot;Dana&quot;,&quot;given&quot;:&quot;Beth Mohr&quot;,&quot;parse-names&quot;:false,&quot;dropping-particle&quot;:&quot;&quot;,&quot;non-dropping-particle&quot;:&quot;&quot;},{&quot;family&quot;:&quot;Ritter&quot;,&quot;given&quot;:&quot;Grant A&quot;,&quot;parse-names&quot;:false,&quot;dropping-particle&quot;:&quot;&quot;,&quot;non-dropping-particle&quot;:&quot;&quot;}],&quot;container-title&quot;:&quot;Journal of Substance Abuse Treatment&quot;,&quot;container-title-short&quot;:&quot;J Subst Abuse Treat&quot;,&quot;DOI&quot;:&quot;10.1016/j.jsat.2020.108217&quot;,&quot;ISSN&quot;:&quot;0740-5472&quot;,&quot;URL&quot;:&quot;http://dx.doi.org/10.1016/j.jsat.2020.108217&quot;,&quot;issued&quot;:{&quot;date-parts&quot;:[[2021]]},&quot;page&quot;:&quot;108217&quot;,&quot;publisher&quot;:&quot;Elsevier BV&quot;,&quot;volume&quot;:&quot;122&quot;},&quot;isTemporary&quot;:false},{&quot;id&quot;:&quot;37c2aee1-128f-3da2-aa27-7b66b9c77a0a&quot;,&quot;itemData&quot;:{&quot;type&quot;:&quot;article-journal&quot;,&quot;id&quot;:&quot;37c2aee1-128f-3da2-aa27-7b66b9c77a0a&quot;,&quot;title&quot;:&quot;Treatment setting and baseline substance use severity interact to predict patients' outcomes&quot;,&quot;author&quot;:[{&quot;family&quot;:&quot;Tiet&quot;,&quot;given&quot;:&quot;Quyen Q.&quot;,&quot;parse-names&quot;:false,&quot;dropping-particle&quot;:&quot;&quot;,&quot;non-dropping-particle&quot;:&quot;&quot;},{&quot;family&quot;:&quot;Ilgen&quot;,&quot;given&quot;:&quot;Mark A.&quot;,&quot;parse-names&quot;:false,&quot;dropping-particle&quot;:&quot;&quot;,&quot;non-dropping-particle&quot;:&quot;&quot;},{&quot;family&quot;:&quot;Byrnes&quot;,&quot;given&quot;:&quot;Hilary F.&quot;,&quot;parse-names&quot;:false,&quot;dropping-particle&quot;:&quot;&quot;,&quot;non-dropping-particle&quot;:&quot;&quot;},{&quot;family&quot;:&quot;Harris&quot;,&quot;given&quot;:&quot;Alex H. S.&quot;,&quot;parse-names&quot;:false,&quot;dropping-particle&quot;:&quot;&quot;,&quot;non-dropping-particle&quot;:&quot;&quot;},{&quot;family&quot;:&quot;Finney&quot;,&quot;given&quot;:&quot;John W.&quot;,&quot;parse-names&quot;:false,&quot;dropping-particle&quot;:&quot;&quot;,&quot;non-dropping-particle&quot;:&quot;&quot;}],&quot;container-title&quot;:&quot;Addiction&quot;,&quot;DOI&quot;:&quot;10.1111/j.1360-0443.2006.01717.x&quot;,&quot;ISSN&quot;:&quot;09652140&quot;,&quot;issued&quot;:{&quot;date-parts&quot;:[[2007,3]]},&quot;page&quot;:&quot;432-440&quot;,&quot;issue&quot;:&quot;3&quot;,&quot;volume&quot;:&quot;102&quot;,&quot;container-title-short&quot;:&quot;&quot;},&quot;isTemporary&quot;:false},{&quot;id&quot;:&quot;42837889-2953-3ed2-81fc-98a9252cc5be&quot;,&quot;itemData&quot;:{&quot;type&quot;:&quot;article-journal&quot;,&quot;id&quot;:&quot;42837889-2953-3ed2-81fc-98a9252cc5be&quot;,&quot;title&quot;:&quot;Eficacia de las comunidades terapéuticas en el tratamiento de problemas por uso de sustancias psicoactivas: una revisión sistemática&quot;,&quot;author&quot;:[{&quot;family&quot;:&quot;Fiestas&quot;,&quot;given&quot;:&quot;Fabián&quot;,&quot;parse-names&quot;:false,&quot;dropping-particle&quot;:&quot;&quot;,&quot;non-dropping-particle&quot;:&quot;&quot;},{&quot;family&quot;:&quot;Ponce&quot;,&quot;given&quot;:&quot;Javier&quot;,&quot;parse-names&quot;:false,&quot;dropping-particle&quot;:&quot;&quot;,&quot;non-dropping-particle&quot;:&quot;&quot;}],&quot;container-title&quot;:&quot;Revista Peruana de Medicina Experimental y Salud Pública&quot;,&quot;container-title-short&quot;:&quot;Rev Peru Med Exp Salud Publica&quot;,&quot;ISSN&quot;:&quot;1726-4642&quot;,&quot;URL&quot;:&quot;https://www.redalyc.org/articulo.oa?id=36323255003&quot;,&quot;issued&quot;:{&quot;date-parts&quot;:[[2012]]},&quot;page&quot;:&quot;12-20&quot;,&quot;language&quot;:&quot;Español&quot;,&quot;abstract&quot;:&quot;Objetivos. Extender la revisión hecha por Smith et al. el 2006 y resumir la evidencia disponible  actualmente respecto a la eficacia de las comunidades terapéuticas (CT) en disminuir el consumo de sustancias o sus consecuencias en personas con trastornos por uso de sustancias. Materiales y métodos. Se consultaron las bases de MEDLINE, EMBASE, Web of Science, Scielo, LILACS, y otras, buscando estudios experimentales controlados aleatorizados con grupos paralelos, publicados entre marzo de 2004 a mayo de 2011. Resultados. Se ubicaron cinco publicaciones de cuatro ensayos controlados. Todos los estudios tuvieron serias limitaciones metodológicas de acuerdo al CONSORT. La heterogeneidad de los estudios no permitió agrupamientos en el análisis. En los análisis primarios, modelos específicos de CT en prisión mostraron superioridad marginal frente a otros tipos de tratamiento respecto a niveles de consumo de alcohol, días de encarcelamiento y tasa de rencarcelamiento. Respecto al modelo de CT ambulatorio basado en la comunidad, no hubo evidencia de superioridad de este frente a otro tratamiento ambulatorio, tanto en reducir el nivel de consumo de sustancias, como en la ocurrencia de crimen y desempleo a los doce meses de seguimiento. Conclusiones. No hay suficiente evidencia científica que apoye una superioridad de la metodología de CT respecto a otras formas de tratamiento menos costosos. Sin embargo, en el contexto carcelario, las comunidades terapéuticas podrían ser más beneficiosas que otros modelos. Son necesarios ensayos clínicos con metodología rigurosa para resolver las controversias respecto a la eficacia de este tipo de tratamiento de trastornos por uso de drogas.\n\nObjectives.To summarize the scientific evidence about the efficacy of therapeutic communities (TC) to reduce substance use and related problems among people with substance use disorders. Methods: This systematic review builds from the work performed by Smith et al. (2006). We searched MEDLINE, EMBASE, Web of Science, Scielo, and LILACS for randomized trials that compare a TC with no treatment, a different type of treatment or another type of TC published from March 2004 to May 2011. Results: 5 publications from 4 randomized trials were identified. All the studies had serious methodological limitations according to the CONSORT. The heterogeneity among studies did not allow for metaanalytic analysis to calculate pooled estimates. The primary analysis showed that, in prison, certain models of TC might\nbe marginally superior to other types of treatments regarding levels of alcohol use, days in prison and re-incarceration rates. Also, evidence from a community setting (i.e., not in-prison) suggests that a community-based TC is not superior to an outpatient treatment model regarding levels of substance use, crime and unemployment at the 12-month follow-up. Conclusions: In general, there is no evidence to support superiority of TC over other more accessible and less costly types of treatment for drug use. However, in a prison context, TC might be of more benefit than other types of treatment. More research with solid experimental methodology is needed to add to the still weak body of evidence that supports the use of TC over other more affordable types of treatment for drug use disorders.&quot;,&quot;issue&quot;:&quot;1&quot;,&quot;volume&quot;:&quot;29&quot;},&quot;isTemporary&quot;:false}]},{&quot;citationID&quot;:&quot;MENDELEY_CITATION_c4ca10ba-62a6-4293-af18-bae2828b508e&quot;,&quot;properties&quot;:{&quot;noteIndex&quot;:0},&quot;isEdited&quot;:false,&quot;manualOverride&quot;:{&quot;isManuallyOverridden&quot;:false,&quot;citeprocText&quot;:&quot;&lt;sup&gt;25,26&lt;/sup&gt;&quot;,&quot;manualOverrideText&quot;:&quot;&quot;},&quot;citationItems&quot;:[{&quot;id&quot;:&quot;19d5510a-075e-3f5e-8335-cfcb09bc00b3&quot;,&quot;itemData&quot;:{&quot;type&quot;:&quot;article-journal&quot;,&quot;id&quot;:&quot;19d5510a-075e-3f5e-8335-cfcb09bc00b3&quot;,&quot;title&quot;:&quot;Polydrug Definition and Assessment: The State of the Art&quot;,&quot;author&quot;:[{&quot;family&quot;:&quot;Font-Mayolas&quot;,&quot;given&quot;:&quot;Sílvia&quot;,&quot;parse-names&quot;:false,&quot;dropping-particle&quot;:&quot;&quot;,&quot;non-dropping-particle&quot;:&quot;&quot;},{&quot;family&quot;:&quot;Calvo&quot;,&quot;given&quot;:&quot;Fran&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92013542&quot;,&quot;ISSN&quot;:&quot;1660-4601&quot;,&quot;issued&quot;:{&quot;date-parts&quot;:[[2022,10,19]]},&quot;page&quot;:&quot;13542&quot;,&quot;abstract&quot;:&quot;&lt;p&gt;Polydrug use is a very common phenomenon and represents an important public health problem. The definition of the term has varied since its inception, and consequently so have forms of self-report evaluation. The aim of this review is to offer an overview of how the concept has evolved and its forms of evaluation through self-reporting. A search of the term polydrug was conducted on the PubMed portal up to August 2022, with a total of 2076 publications detected containing the word polydrug in their title, abstract or keywords. This includes publications that represent an advance in the definition and assessment of this construct through self-reports, which may be useful for researchers carrying out future studies in the field. The importance of distinguishing between concurrent and simultaneous polydrug use and the need to employ comparable measures in parameters for the frequency, magnitude and combination of psychoactive substances involved in polydrug use are two of the main recommendations emerging from this review.&lt;/p&gt;&quot;,&quot;issue&quot;:&quot;20&quot;,&quot;volume&quot;:&quot;19&quot;},&quot;isTemporary&quot;:false},{&quot;id&quot;:&quot;b8ecec77-1f8e-3251-996b-5e08c1259aaf&quot;,&quot;itemData&quot;:{&quot;type&quot;:&quot;article-journal&quot;,&quot;id&quot;:&quot;b8ecec77-1f8e-3251-996b-5e08c1259aaf&quot;,&quot;title&quot;:&quot;One Is Not Enough: Understanding and Modeling Polysubstance Use&quot;,&quot;author&quot;:[{&quot;family&quot;:&quot;Crummy&quot;,&quot;given&quot;:&quot;Elizabeth A.&quot;,&quot;parse-names&quot;:false,&quot;dropping-particle&quot;:&quot;&quot;,&quot;non-dropping-particle&quot;:&quot;&quot;},{&quot;family&quot;:&quot;O’Neal&quot;,&quot;given&quot;:&quot;Timothy J.&quot;,&quot;parse-names&quot;:false,&quot;dropping-particle&quot;:&quot;&quot;,&quot;non-dropping-particle&quot;:&quot;&quot;},{&quot;family&quot;:&quot;Baskin&quot;,&quot;given&quot;:&quot;Britahny M.&quot;,&quot;parse-names&quot;:false,&quot;dropping-particle&quot;:&quot;&quot;,&quot;non-dropping-particle&quot;:&quot;&quot;},{&quot;family&quot;:&quot;Ferguson&quot;,&quot;given&quot;:&quot;Susan M.&quot;,&quot;parse-names&quot;:false,&quot;dropping-particle&quot;:&quot;&quot;,&quot;non-dropping-particle&quot;:&quot;&quot;}],&quot;container-title&quot;:&quot;Frontiers in Neuroscience&quot;,&quot;container-title-short&quot;:&quot;Front Neurosci&quot;,&quot;DOI&quot;:&quot;10.3389/fnins.2020.00569&quot;,&quot;ISSN&quot;:&quot;1662-453X&quot;,&quot;issued&quot;:{&quot;date-parts&quot;:[[2020,6,16]]},&quot;volume&quot;:&quot;14&quot;},&quot;isTemporary&quot;:false}],&quot;citationTag&quot;:&quot;MENDELEY_CITATION_v3_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&quot;},{&quot;citationID&quot;:&quot;MENDELEY_CITATION_44088387-d38f-4312-9480-5bd566d80a05&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&quot;,&quot;citationItems&quot;:[{&quot;id&quot;:&quot;577c8b2f-a9d3-3980-9d5e-626ec69bd0eb&quot;,&quot;itemData&quot;:{&quot;type&quot;:&quot;article&quot;,&quot;id&quot;:&quot;577c8b2f-a9d3-3980-9d5e-626ec69bd0eb&quot;,&quot;title&quot;:&quot;MULTISTATE: Stata module to perform multi-state survival analysis&quot;,&quot;author&quot;:[{&quot;family&quot;:&quot;Crowther&quot;,&quot;given&quot;:&quot;Michael J&quot;,&quot;parse-names&quot;:false,&quot;dropping-particle&quot;:&quot;&quot;,&quot;non-dropping-particle&quot;:&quot;&quot;},{&quot;family&quot;:&quot;Lambert&quot;,&quot;given&quot;:&quot;Paul&quot;,&quot;parse-names&quot;:false,&quot;dropping-particle&quot;:&quot;&quot;,&quot;non-dropping-particle&quot;:&quot;&quot;}],&quot;URL&quot;:&quot;https://EconPapers.repec.org/RePEc:boc:bocode:s458207&quot;,&quot;issued&quot;:{&quot;date-parts&quot;:[[2023,1,18]]},&quot;abstract&quot;:&quot;multistate provides a set of commands for multi-state survival analysis. -msset- is a data preparation tool which converts a dataset from wide (one observation per subject, multiple time and status variables) to long (one observation for each transition of which a subject is at risk). -msaj- calculates the non-parametric Aalen-Johansen estimates of transition probabilities. -msboxes- creates a descriptive plot of the multi-state process through the transition matrix and numbers at risk. -stms- fits joint transition-specific survival models, allowing each transition to have a different parametric model, yet maximised jointly to enable sharing of covariate effects across transitions. -predictms- calculates a variety of predictions from a multi-state survival model, including transition probabilities, length of stay (restricted mean time in each state), the probability of ever visiting each state and more. Predictions are made at user-specified covariate patterns. Differences and ratios of predictions across covariate patterns can also be calculated. Standardised (population-averaged) predictions can be obtained. Confidence intervals for all quantities are available. Simulation or the Aalen-Johansen estimator are used to calculate all quantities. User-defined predictions can also be calculated by providing a user-written Mata function, to provide complete flexibility. -predictms- can be used with a general transition matrix (cyclic or acyclic), and allows the use of transition-specific timescales.&quot;,&quot;container-title-short&quot;:&quot;&quot;},&quot;isTemporary&quot;:false}]},{&quot;citationID&quot;:&quot;MENDELEY_CITATION_e41a0543-6c26-4d55-a866-c67c11001b9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&quot;,&quot;citationItems&quot;:[{&quot;id&quot;:&quot;d5a162a3-0064-36cb-9628-729b100d0422&quot;,&quot;itemData&quot;:{&quot;type&quot;:&quot;article&quot;,&quot;id&quot;:&quot;d5a162a3-0064-36cb-9628-729b100d0422&quot;,&quot;title&quot;:&quot;Evaluating features of scientific conferences: A call for improvements&quot;,&quot;author&quot;:[{&quot;family&quot;:&quot;Sarabipour&quot;,&quot;given&quot;:&quot;Sarvenaz&quot;,&quot;parse-names&quot;:false,&quot;dropping-particle&quot;:&quot;&quot;,&quot;non-dropping-particle&quot;:&quot;&quot;},{&quot;family&quot;:&quot;Khan&quot;,&quot;given&quot;:&quot;Aziz&quot;,&quot;parse-names&quot;:false,&quot;dropping-particle&quot;:&quot;&quot;,&quot;non-dropping-particle&quot;:&quot;&quot;},{&quot;family&quot;:&quot;Seah&quot;,&quot;given&quot;:&quot;Samantha&quot;,&quot;parse-names&quot;:false,&quot;dropping-particle&quot;:&quot;&quot;,&quot;non-dropping-particle&quot;:&quot;&quot;},{&quot;family&quot;:&quot;Mwakilili&quot;,&quot;given&quot;:&quot;Aneth&quot;,&quot;parse-names&quot;:false,&quot;dropping-particle&quot;:&quot;&quot;,&quot;non-dropping-particle&quot;:&quot;&quot;},{&quot;family&quot;:&quot;Mumoki&quot;,&quot;given&quot;:&quot;Fiona&quot;,&quot;parse-names&quot;:false,&quot;dropping-particle&quot;:&quot;&quot;,&quot;non-dropping-particle&quot;:&quot;&quot;},{&quot;family&quot;:&quot;Sáez&quot;,&quot;given&quot;:&quot;Pablo&quot;,&quot;parse-names&quot;:false,&quot;dropping-particle&quot;:&quot;&quot;,&quot;non-dropping-particle&quot;:&quot;&quot;},{&quot;family&quot;:&quot;Schwessinger&quot;,&quot;given&quot;:&quot;Benjamin&quot;,&quot;parse-names&quot;:false,&quot;dropping-particle&quot;:&quot;&quot;,&quot;non-dropping-particle&quot;:&quot;&quot;},{&quot;family&quot;:&quot;Debat&quot;,&quot;given&quot;:&quot;Humberto&quot;,&quot;parse-names&quot;:false,&quot;dropping-particle&quot;:&quot;&quot;,&quot;non-dropping-particle&quot;:&quot;&quot;},{&quot;family&quot;:&quot;Mestrovic&quot;,&quot;given&quot;:&quot;Tomislav&quot;,&quot;parse-names&quot;:false,&quot;dropping-particle&quot;:&quot;&quot;,&quot;non-dropping-particle&quot;:&quot;&quot;}],&quot;DOI&quot;:&quot;10.1101/2020.04.02.022079&quot;,&quot;PMID&quot;:&quot;PPR138685&quot;,&quot;URL&quot;:&quot;http://europepmc.org/abstract/PPR/PPR138685&quot;,&quot;issued&quot;:{&quot;date-parts&quot;:[[2020]]},&quot;abstract&quot;:&quot;Scientific conferences provide valuable opportunities for researchers across career stages and disciplines to present their latest work, and to network with their peers. These meetings have largely been held in-person with rapid proliferation in the number of meetings and attendees. Yet the format and quality of their organization lag behind what is possible and as a result, the current experience of attending conferences in many disciplines remains unchanged in many respects. We created a database of 270 national and international academic conferences held in-person during 2018-2019 in various disciplines and examined them for their features, costs and impact on the community. We found that many meetings could still be improved significantly in terms of diversity, inclusivity, promoting early career researcher (ECR) networking and career development, venue accessibility, and importantly, reducing the meetings’ carbon footprint. It is important to accelerate and mandate efforts to improve conferences so that researchers in all disciplines, in particular ECRs, consistently benefit from scientific gatherings, for years to come. We discuss a combination of approaches and recommendations to make conferences more modern, effective, equitable and intellectually productive for the research community and environmentally sustainable for our planet. “They always say time changes things, but you actually have to change them yourself . ” — Andy Warhol&quot;,&quot;publisher&quot;:&quot;bioRxiv&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79DF-2AC7-8E4E-9952-134884A0E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4</Pages>
  <Words>2342</Words>
  <Characters>12887</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Mateo</dc:creator>
  <cp:keywords/>
  <dc:description/>
  <cp:lastModifiedBy>Andres Gonzalez Santa Cruz | U.Mayor</cp:lastModifiedBy>
  <cp:revision>8</cp:revision>
  <cp:lastPrinted>2022-06-15T05:48:00Z</cp:lastPrinted>
  <dcterms:created xsi:type="dcterms:W3CDTF">2023-03-25T20:41:00Z</dcterms:created>
  <dcterms:modified xsi:type="dcterms:W3CDTF">2023-03-25T21:49:00Z</dcterms:modified>
</cp:coreProperties>
</file>